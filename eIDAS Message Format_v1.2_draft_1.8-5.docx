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3A72A" w14:textId="6666B4D5" w:rsidR="00FE2E2B" w:rsidRPr="00E445BB" w:rsidRDefault="00C832B2" w:rsidP="00FE2E2B">
      <w:pPr>
        <w:pStyle w:val="Titel"/>
        <w:jc w:val="center"/>
        <w:rPr>
          <w:sz w:val="52"/>
          <w:lang w:val="de-AT"/>
        </w:rPr>
      </w:pPr>
      <w:r w:rsidRPr="00E445BB">
        <w:rPr>
          <w:lang w:val="de-AT"/>
        </w:rPr>
        <w:t>eIDAS SAML Message Format</w:t>
      </w:r>
    </w:p>
    <w:p w14:paraId="1D922FDE" w14:textId="77777777" w:rsidR="0018214D" w:rsidRPr="00E445BB" w:rsidRDefault="0018214D" w:rsidP="004D2FE0">
      <w:pPr>
        <w:jc w:val="center"/>
        <w:rPr>
          <w:lang w:val="de-AT"/>
        </w:rPr>
      </w:pPr>
    </w:p>
    <w:p w14:paraId="2D04E291" w14:textId="164A65FD" w:rsidR="000719BD" w:rsidRPr="00E445BB" w:rsidRDefault="00C832B2" w:rsidP="004D2FE0">
      <w:pPr>
        <w:jc w:val="center"/>
        <w:rPr>
          <w:lang w:val="de-AT"/>
        </w:rPr>
      </w:pPr>
      <w:r w:rsidRPr="00E445BB">
        <w:rPr>
          <w:lang w:val="de-AT"/>
        </w:rPr>
        <w:t xml:space="preserve">Version </w:t>
      </w:r>
      <w:r w:rsidR="009F7299" w:rsidRPr="00E445BB">
        <w:rPr>
          <w:lang w:val="de-AT"/>
        </w:rPr>
        <w:t>1</w:t>
      </w:r>
      <w:r w:rsidRPr="00E445BB">
        <w:rPr>
          <w:lang w:val="de-AT"/>
        </w:rPr>
        <w:t>.</w:t>
      </w:r>
      <w:r w:rsidR="00210D18" w:rsidRPr="00E445BB">
        <w:rPr>
          <w:lang w:val="de-AT"/>
        </w:rPr>
        <w:t>2</w:t>
      </w:r>
    </w:p>
    <w:p w14:paraId="055901EB" w14:textId="77777777" w:rsidR="00FE31E3" w:rsidRPr="00E445BB" w:rsidRDefault="00FE31E3" w:rsidP="004D2FE0">
      <w:pPr>
        <w:rPr>
          <w:lang w:val="de-AT"/>
        </w:rPr>
      </w:pPr>
    </w:p>
    <w:p w14:paraId="461FBCA9" w14:textId="77777777" w:rsidR="0018214D" w:rsidRPr="00D533E3" w:rsidRDefault="0018214D" w:rsidP="0018214D">
      <w:pPr>
        <w:pStyle w:val="berschrift1"/>
        <w:rPr>
          <w:lang w:val="en-GB"/>
        </w:rPr>
      </w:pPr>
      <w:r w:rsidRPr="00D533E3">
        <w:rPr>
          <w:lang w:val="en-GB"/>
        </w:rPr>
        <w:t>Introduction</w:t>
      </w:r>
    </w:p>
    <w:p w14:paraId="4AC87E7D" w14:textId="0B82DD99" w:rsidR="000907F4" w:rsidRPr="00D533E3" w:rsidRDefault="000907F4" w:rsidP="004D2FE0">
      <w:pPr>
        <w:rPr>
          <w:lang w:val="en-GB"/>
        </w:rPr>
      </w:pPr>
      <w:r w:rsidRPr="00D533E3">
        <w:rPr>
          <w:lang w:val="en-GB"/>
        </w:rPr>
        <w:t>The eIDAS interoperability framework including its national entities (</w:t>
      </w:r>
      <w:r w:rsidR="007D68D3" w:rsidRPr="00D533E3">
        <w:rPr>
          <w:lang w:val="en-GB"/>
        </w:rPr>
        <w:t>eIDAS-Connector and eIDAS-Service</w:t>
      </w:r>
      <w:r w:rsidRPr="00D533E3">
        <w:rPr>
          <w:lang w:val="en-GB"/>
        </w:rPr>
        <w:t>) need to exchange messages including personal and technical attributes to support cross-border identification and authentication processes.</w:t>
      </w:r>
      <w:r w:rsidR="00C311CB" w:rsidRPr="00D533E3">
        <w:rPr>
          <w:lang w:val="en-GB"/>
        </w:rPr>
        <w:t xml:space="preserve"> For the exchange of messages, the use of the SAML 2.0 specifications has been agreed </w:t>
      </w:r>
      <w:r w:rsidR="00C832B2" w:rsidRPr="00D533E3">
        <w:rPr>
          <w:lang w:val="en-GB"/>
        </w:rPr>
        <w:t>in the eIDAS technical subgroup and is laid down in the eIDAS Interoperability Architecture.</w:t>
      </w:r>
    </w:p>
    <w:p w14:paraId="59DEAAC6" w14:textId="6748BCB4" w:rsidR="00243B9B" w:rsidRPr="00D533E3" w:rsidRDefault="00243B9B" w:rsidP="008859B6">
      <w:pPr>
        <w:rPr>
          <w:lang w:val="en-GB"/>
        </w:rPr>
      </w:pPr>
      <w:r w:rsidRPr="00D533E3">
        <w:rPr>
          <w:lang w:val="en-GB"/>
        </w:rPr>
        <w:t xml:space="preserve">Since the eIDAS </w:t>
      </w:r>
      <w:r w:rsidR="00C832B2" w:rsidRPr="00D533E3">
        <w:rPr>
          <w:lang w:val="en-GB"/>
        </w:rPr>
        <w:t>interoperability architecture</w:t>
      </w:r>
      <w:r w:rsidRPr="00D533E3">
        <w:rPr>
          <w:lang w:val="en-GB"/>
        </w:rPr>
        <w:t xml:space="preserve"> should use widely used standards, the following SAML-based profiles are taken into </w:t>
      </w:r>
      <w:r w:rsidR="00C832B2" w:rsidRPr="00D533E3">
        <w:rPr>
          <w:lang w:val="en-GB"/>
        </w:rPr>
        <w:t xml:space="preserve">utmost </w:t>
      </w:r>
      <w:r w:rsidRPr="00D533E3">
        <w:rPr>
          <w:lang w:val="en-GB"/>
        </w:rPr>
        <w:t>account in this paper:</w:t>
      </w:r>
    </w:p>
    <w:p w14:paraId="6C4DFE8F" w14:textId="2E66D89D" w:rsidR="008859B6" w:rsidRPr="00D533E3" w:rsidRDefault="00243B9B" w:rsidP="00075C5C">
      <w:pPr>
        <w:pStyle w:val="Listenabsatz"/>
        <w:numPr>
          <w:ilvl w:val="0"/>
          <w:numId w:val="16"/>
        </w:numPr>
        <w:rPr>
          <w:lang w:val="en-GB"/>
        </w:rPr>
      </w:pPr>
      <w:r w:rsidRPr="00D533E3">
        <w:rPr>
          <w:lang w:val="en-GB"/>
        </w:rPr>
        <w:t>Kantara Initiative eGovernment Implementation Profile of SAML V2.0</w:t>
      </w:r>
      <w:r w:rsidR="00075C5C" w:rsidRPr="00D533E3">
        <w:rPr>
          <w:lang w:val="en-GB"/>
        </w:rPr>
        <w:t xml:space="preserve"> [SAMLeGov2.0]</w:t>
      </w:r>
    </w:p>
    <w:p w14:paraId="7CA401D4" w14:textId="3A90D9B3" w:rsidR="00243B9B" w:rsidRPr="00D533E3" w:rsidRDefault="00243B9B" w:rsidP="00557D28">
      <w:pPr>
        <w:pStyle w:val="Listenabsatz"/>
        <w:numPr>
          <w:ilvl w:val="0"/>
          <w:numId w:val="16"/>
        </w:numPr>
        <w:rPr>
          <w:lang w:val="en-GB"/>
        </w:rPr>
      </w:pPr>
      <w:r w:rsidRPr="00D533E3">
        <w:rPr>
          <w:lang w:val="en-GB"/>
        </w:rPr>
        <w:t>STORK 2.0 D4.4 First version of Technical Specifications for the cross border Interface</w:t>
      </w:r>
      <w:r w:rsidR="00075C5C" w:rsidRPr="00D533E3">
        <w:rPr>
          <w:lang w:val="en-GB"/>
        </w:rPr>
        <w:t xml:space="preserve"> [STORK]</w:t>
      </w:r>
    </w:p>
    <w:p w14:paraId="14800AA0" w14:textId="77777777" w:rsidR="009644FC" w:rsidRPr="00D533E3" w:rsidRDefault="009644FC" w:rsidP="00A1615E">
      <w:pPr>
        <w:pStyle w:val="berschrift2"/>
      </w:pPr>
      <w:r w:rsidRPr="00D533E3">
        <w:t>Definitions</w:t>
      </w:r>
    </w:p>
    <w:p w14:paraId="0E881EB9" w14:textId="14625414" w:rsidR="009644FC" w:rsidRPr="00D533E3" w:rsidRDefault="009644FC" w:rsidP="009644FC">
      <w:pPr>
        <w:rPr>
          <w:lang w:val="en-GB"/>
        </w:rPr>
      </w:pPr>
      <w:r w:rsidRPr="00D533E3">
        <w:rPr>
          <w:lang w:val="en-GB"/>
        </w:rPr>
        <w:t xml:space="preserve">Terms used throughout this document are defined in [eIDAS Interoperability Architecture]. In addition, when referring to SAML technology, an eIDAS-Service can be seen as SAML identity provider </w:t>
      </w:r>
      <w:r w:rsidR="00B6391E" w:rsidRPr="00D533E3">
        <w:rPr>
          <w:lang w:val="en-GB"/>
        </w:rPr>
        <w:t>(</w:t>
      </w:r>
      <w:proofErr w:type="gramStart"/>
      <w:r w:rsidR="00B6391E" w:rsidRPr="00D533E3">
        <w:rPr>
          <w:lang w:val="en-GB"/>
        </w:rPr>
        <w:t>IdP</w:t>
      </w:r>
      <w:proofErr w:type="gramEnd"/>
      <w:r w:rsidR="00B6391E" w:rsidRPr="00D533E3">
        <w:rPr>
          <w:lang w:val="en-GB"/>
        </w:rPr>
        <w:t xml:space="preserve">) </w:t>
      </w:r>
      <w:r w:rsidRPr="00D533E3">
        <w:rPr>
          <w:lang w:val="en-GB"/>
        </w:rPr>
        <w:t>and an eIDAS-</w:t>
      </w:r>
      <w:r w:rsidR="007D68D3" w:rsidRPr="00D533E3">
        <w:rPr>
          <w:lang w:val="en-GB"/>
        </w:rPr>
        <w:t xml:space="preserve">Connector </w:t>
      </w:r>
      <w:r w:rsidRPr="00D533E3">
        <w:rPr>
          <w:lang w:val="en-GB"/>
        </w:rPr>
        <w:t>as a SAML service provider</w:t>
      </w:r>
      <w:r w:rsidR="00B6391E" w:rsidRPr="00D533E3">
        <w:rPr>
          <w:lang w:val="en-GB"/>
        </w:rPr>
        <w:t xml:space="preserve"> (SP)</w:t>
      </w:r>
      <w:r w:rsidRPr="00D533E3">
        <w:rPr>
          <w:lang w:val="en-GB"/>
        </w:rPr>
        <w:t>.</w:t>
      </w:r>
    </w:p>
    <w:p w14:paraId="7A4AE5C2" w14:textId="799C4085" w:rsidR="00B30C00" w:rsidRPr="00D533E3" w:rsidRDefault="00B30C00" w:rsidP="009644FC">
      <w:pPr>
        <w:rPr>
          <w:lang w:val="en-GB"/>
        </w:rPr>
      </w:pPr>
      <w:r w:rsidRPr="00D533E3">
        <w:rPr>
          <w:lang w:val="en-GB"/>
        </w:rPr>
        <w:t>The following references are used in this document:</w:t>
      </w:r>
    </w:p>
    <w:p w14:paraId="63FCF051" w14:textId="677AA926" w:rsidR="00B30C00" w:rsidRPr="00D533E3" w:rsidRDefault="00B30C00" w:rsidP="004270EB">
      <w:pPr>
        <w:pStyle w:val="Listenabsatz"/>
        <w:numPr>
          <w:ilvl w:val="0"/>
          <w:numId w:val="31"/>
        </w:numPr>
        <w:rPr>
          <w:rStyle w:val="code"/>
          <w:lang w:val="en-GB"/>
        </w:rPr>
      </w:pPr>
      <w:r w:rsidRPr="00D533E3">
        <w:rPr>
          <w:lang w:val="en-GB"/>
        </w:rPr>
        <w:t xml:space="preserve">Elements and attributes </w:t>
      </w:r>
      <w:r w:rsidR="00225909" w:rsidRPr="00D533E3">
        <w:rPr>
          <w:lang w:val="en-GB"/>
        </w:rPr>
        <w:t xml:space="preserve">of the SAML 2.0 Protocol namespace of </w:t>
      </w:r>
      <w:r w:rsidR="0080002E" w:rsidRPr="00D533E3">
        <w:rPr>
          <w:lang w:val="en-GB"/>
        </w:rPr>
        <w:fldChar w:fldCharType="begin"/>
      </w:r>
      <w:r w:rsidR="0080002E" w:rsidRPr="00D533E3">
        <w:rPr>
          <w:lang w:val="en-GB"/>
        </w:rPr>
        <w:instrText xml:space="preserve"> REF SAML2Core \h </w:instrText>
      </w:r>
      <w:r w:rsidR="0080002E" w:rsidRPr="00D533E3">
        <w:rPr>
          <w:lang w:val="en-GB"/>
        </w:rPr>
      </w:r>
      <w:r w:rsidR="0080002E" w:rsidRPr="00D533E3">
        <w:rPr>
          <w:lang w:val="en-GB"/>
        </w:rPr>
        <w:fldChar w:fldCharType="separate"/>
      </w:r>
      <w:r w:rsidR="00E026A6" w:rsidRPr="00D533E3">
        <w:rPr>
          <w:rFonts w:eastAsia="Tahoma"/>
          <w:color w:val="000000" w:themeColor="text1"/>
          <w:lang w:val="en-GB"/>
        </w:rPr>
        <w:t>[SAML2Core]</w:t>
      </w:r>
      <w:r w:rsidR="0080002E" w:rsidRPr="00D533E3">
        <w:rPr>
          <w:lang w:val="en-GB"/>
        </w:rPr>
        <w:fldChar w:fldCharType="end"/>
      </w:r>
      <w:r w:rsidR="00225909" w:rsidRPr="00D533E3">
        <w:rPr>
          <w:lang w:val="en-GB"/>
        </w:rPr>
        <w:t xml:space="preserve"> will be prefixed by </w:t>
      </w:r>
      <w:r w:rsidR="00225909" w:rsidRPr="00D533E3">
        <w:rPr>
          <w:rStyle w:val="code"/>
          <w:lang w:val="en-GB"/>
        </w:rPr>
        <w:t>“saml2p:”</w:t>
      </w:r>
      <w:r w:rsidR="00225909" w:rsidRPr="00D533E3">
        <w:rPr>
          <w:lang w:val="en-GB"/>
        </w:rPr>
        <w:t xml:space="preserve">, e.g. </w:t>
      </w:r>
      <w:r w:rsidR="00225909" w:rsidRPr="00D533E3">
        <w:rPr>
          <w:rStyle w:val="code"/>
          <w:lang w:val="en-GB"/>
        </w:rPr>
        <w:t>&lt;</w:t>
      </w:r>
      <w:r w:rsidR="008316A5" w:rsidRPr="00D533E3">
        <w:rPr>
          <w:rStyle w:val="code"/>
          <w:lang w:val="en-GB"/>
        </w:rPr>
        <w:t>saml2p:Respone</w:t>
      </w:r>
      <w:r w:rsidR="00225909" w:rsidRPr="00D533E3">
        <w:rPr>
          <w:rStyle w:val="code"/>
          <w:lang w:val="en-GB"/>
        </w:rPr>
        <w:t>&gt;</w:t>
      </w:r>
    </w:p>
    <w:p w14:paraId="266FEDA8" w14:textId="67B7FA62" w:rsidR="00225909" w:rsidRPr="00D533E3" w:rsidRDefault="00225909" w:rsidP="00225909">
      <w:pPr>
        <w:pStyle w:val="Listenabsatz"/>
        <w:numPr>
          <w:ilvl w:val="0"/>
          <w:numId w:val="31"/>
        </w:numPr>
        <w:rPr>
          <w:rStyle w:val="code"/>
          <w:lang w:val="en-GB"/>
        </w:rPr>
      </w:pPr>
      <w:r w:rsidRPr="00D533E3">
        <w:rPr>
          <w:lang w:val="en-GB"/>
        </w:rPr>
        <w:t xml:space="preserve">Elements and attributes of the SAML 2.0 Core namespace of </w:t>
      </w:r>
      <w:r w:rsidR="0080002E" w:rsidRPr="00D533E3">
        <w:rPr>
          <w:lang w:val="en-GB"/>
        </w:rPr>
        <w:fldChar w:fldCharType="begin"/>
      </w:r>
      <w:r w:rsidR="0080002E" w:rsidRPr="00D533E3">
        <w:rPr>
          <w:lang w:val="en-GB"/>
        </w:rPr>
        <w:instrText xml:space="preserve"> REF SAML2Core \h </w:instrText>
      </w:r>
      <w:r w:rsidR="0080002E" w:rsidRPr="00D533E3">
        <w:rPr>
          <w:lang w:val="en-GB"/>
        </w:rPr>
      </w:r>
      <w:r w:rsidR="0080002E" w:rsidRPr="00D533E3">
        <w:rPr>
          <w:lang w:val="en-GB"/>
        </w:rPr>
        <w:fldChar w:fldCharType="separate"/>
      </w:r>
      <w:r w:rsidR="00E026A6" w:rsidRPr="00D533E3">
        <w:rPr>
          <w:rFonts w:eastAsia="Tahoma"/>
          <w:color w:val="000000" w:themeColor="text1"/>
          <w:lang w:val="en-GB"/>
        </w:rPr>
        <w:t>[SAML2Core]</w:t>
      </w:r>
      <w:r w:rsidR="0080002E" w:rsidRPr="00D533E3">
        <w:rPr>
          <w:lang w:val="en-GB"/>
        </w:rPr>
        <w:fldChar w:fldCharType="end"/>
      </w:r>
      <w:r w:rsidRPr="00D533E3">
        <w:rPr>
          <w:lang w:val="en-GB"/>
        </w:rPr>
        <w:t xml:space="preserve"> will be prefixed by </w:t>
      </w:r>
      <w:r w:rsidRPr="00D533E3">
        <w:rPr>
          <w:rStyle w:val="code"/>
          <w:lang w:val="en-GB"/>
        </w:rPr>
        <w:t>“saml2:”</w:t>
      </w:r>
      <w:r w:rsidRPr="00D533E3">
        <w:rPr>
          <w:lang w:val="en-GB"/>
        </w:rPr>
        <w:t xml:space="preserve">, e.g. </w:t>
      </w:r>
      <w:r w:rsidRPr="00D533E3">
        <w:rPr>
          <w:rStyle w:val="code"/>
          <w:lang w:val="en-GB"/>
        </w:rPr>
        <w:t>&lt;</w:t>
      </w:r>
      <w:r w:rsidR="008316A5" w:rsidRPr="00D533E3">
        <w:rPr>
          <w:rStyle w:val="code"/>
          <w:lang w:val="en-GB"/>
        </w:rPr>
        <w:t>saml2:NameID</w:t>
      </w:r>
      <w:r w:rsidRPr="00D533E3">
        <w:rPr>
          <w:rStyle w:val="code"/>
          <w:lang w:val="en-GB"/>
        </w:rPr>
        <w:t>&gt;</w:t>
      </w:r>
    </w:p>
    <w:p w14:paraId="3B80D071" w14:textId="2191E9A7" w:rsidR="00225909" w:rsidRPr="00F46553" w:rsidRDefault="00225909" w:rsidP="00225909">
      <w:pPr>
        <w:pStyle w:val="Listenabsatz"/>
        <w:numPr>
          <w:ilvl w:val="0"/>
          <w:numId w:val="31"/>
        </w:numPr>
        <w:rPr>
          <w:ins w:id="0" w:author="Thomas Lenz" w:date="2019-03-13T12:31:00Z"/>
          <w:rStyle w:val="code"/>
          <w:rFonts w:asciiTheme="minorHAnsi" w:hAnsiTheme="minorHAnsi"/>
          <w:lang w:val="en-GB"/>
        </w:rPr>
      </w:pPr>
      <w:r w:rsidRPr="00D533E3">
        <w:rPr>
          <w:lang w:val="en-GB"/>
        </w:rPr>
        <w:t xml:space="preserve">Elements and attributes of the SAML 2.0 Metadata namespace of </w:t>
      </w:r>
      <w:r w:rsidR="0080002E" w:rsidRPr="00D533E3">
        <w:rPr>
          <w:lang w:val="en-GB"/>
        </w:rPr>
        <w:fldChar w:fldCharType="begin"/>
      </w:r>
      <w:r w:rsidR="0080002E" w:rsidRPr="00D533E3">
        <w:rPr>
          <w:lang w:val="en-GB"/>
        </w:rPr>
        <w:instrText xml:space="preserve"> REF SAML2Meta \h </w:instrText>
      </w:r>
      <w:r w:rsidR="0080002E" w:rsidRPr="00D533E3">
        <w:rPr>
          <w:lang w:val="en-GB"/>
        </w:rPr>
      </w:r>
      <w:r w:rsidR="0080002E" w:rsidRPr="00D533E3">
        <w:rPr>
          <w:lang w:val="en-GB"/>
        </w:rPr>
        <w:fldChar w:fldCharType="separate"/>
      </w:r>
      <w:r w:rsidR="00E026A6" w:rsidRPr="00D533E3">
        <w:rPr>
          <w:rFonts w:eastAsia="Tahoma"/>
          <w:color w:val="000000" w:themeColor="text1"/>
          <w:lang w:val="en-GB"/>
        </w:rPr>
        <w:t>[SAML2Meta]</w:t>
      </w:r>
      <w:r w:rsidR="0080002E" w:rsidRPr="00D533E3">
        <w:rPr>
          <w:lang w:val="en-GB"/>
        </w:rPr>
        <w:fldChar w:fldCharType="end"/>
      </w:r>
      <w:r w:rsidRPr="00D533E3">
        <w:rPr>
          <w:lang w:val="en-GB"/>
        </w:rPr>
        <w:t xml:space="preserve"> will be prefixed by </w:t>
      </w:r>
      <w:r w:rsidRPr="00D533E3">
        <w:rPr>
          <w:rStyle w:val="code"/>
          <w:lang w:val="en-GB"/>
        </w:rPr>
        <w:t>“md:”</w:t>
      </w:r>
      <w:r w:rsidRPr="00D533E3">
        <w:rPr>
          <w:lang w:val="en-GB"/>
        </w:rPr>
        <w:t xml:space="preserve">, e.g. </w:t>
      </w:r>
      <w:r w:rsidRPr="00D533E3">
        <w:rPr>
          <w:rStyle w:val="code"/>
          <w:lang w:val="en-GB"/>
        </w:rPr>
        <w:t>&lt;</w:t>
      </w:r>
      <w:r w:rsidR="008316A5" w:rsidRPr="00D533E3">
        <w:rPr>
          <w:rStyle w:val="code"/>
          <w:lang w:val="en-GB"/>
        </w:rPr>
        <w:t>md:EntityDescriptor</w:t>
      </w:r>
      <w:r w:rsidRPr="00D533E3">
        <w:rPr>
          <w:rStyle w:val="code"/>
          <w:lang w:val="en-GB"/>
        </w:rPr>
        <w:t>&gt;</w:t>
      </w:r>
    </w:p>
    <w:p w14:paraId="75BD819C" w14:textId="32E12594" w:rsidR="00A94D23" w:rsidRPr="00D533E3" w:rsidRDefault="00A94D23" w:rsidP="00B227E0">
      <w:pPr>
        <w:pStyle w:val="Listenabsatz"/>
        <w:numPr>
          <w:ilvl w:val="0"/>
          <w:numId w:val="31"/>
        </w:numPr>
        <w:rPr>
          <w:lang w:val="en-GB"/>
        </w:rPr>
      </w:pPr>
      <w:ins w:id="1" w:author="Thomas Lenz" w:date="2019-03-13T12:31:00Z">
        <w:r w:rsidRPr="00F46553">
          <w:rPr>
            <w:lang w:val="en-US"/>
          </w:rPr>
          <w:t xml:space="preserve">Elements and attributes of the </w:t>
        </w:r>
      </w:ins>
      <w:ins w:id="2" w:author="Thomas Lenz" w:date="2019-03-13T12:32:00Z">
        <w:r w:rsidRPr="00D533E3">
          <w:rPr>
            <w:lang w:val="en-GB"/>
          </w:rPr>
          <w:t xml:space="preserve">Metadata Extension for Entity Attributes </w:t>
        </w:r>
      </w:ins>
      <w:ins w:id="3" w:author="Thomas Lenz" w:date="2019-03-13T12:31:00Z">
        <w:r w:rsidRPr="00F46553">
          <w:rPr>
            <w:lang w:val="en-US"/>
          </w:rPr>
          <w:t>[</w:t>
        </w:r>
      </w:ins>
      <w:ins w:id="4" w:author="Thomas Lenz" w:date="2019-03-13T12:32:00Z">
        <w:r>
          <w:rPr>
            <w:lang w:val="en-GB"/>
          </w:rPr>
          <w:t>MetaAttr</w:t>
        </w:r>
      </w:ins>
      <w:ins w:id="5" w:author="Thomas Lenz" w:date="2019-03-13T12:31:00Z">
        <w:r w:rsidRPr="00F46553">
          <w:rPr>
            <w:lang w:val="en-US"/>
          </w:rPr>
          <w:t xml:space="preserve">] will be prefixed by </w:t>
        </w:r>
        <w:r w:rsidRPr="00A94D23">
          <w:rPr>
            <w:rStyle w:val="code"/>
            <w:lang w:val="en-GB"/>
          </w:rPr>
          <w:t>“</w:t>
        </w:r>
      </w:ins>
      <w:ins w:id="6" w:author="Thomas Lenz" w:date="2019-03-13T12:38:00Z">
        <w:r w:rsidR="00B227E0" w:rsidRPr="00B227E0">
          <w:rPr>
            <w:rStyle w:val="code"/>
            <w:lang w:val="en-US"/>
          </w:rPr>
          <w:t>mdattr</w:t>
        </w:r>
      </w:ins>
      <w:ins w:id="7" w:author="Thomas Lenz" w:date="2019-03-13T12:31:00Z">
        <w:r w:rsidRPr="00F46553">
          <w:rPr>
            <w:rStyle w:val="code"/>
            <w:lang w:val="en-US"/>
          </w:rPr>
          <w:t>:”</w:t>
        </w:r>
        <w:r w:rsidRPr="00F46553">
          <w:rPr>
            <w:lang w:val="en-GB"/>
          </w:rPr>
          <w:t xml:space="preserve">, e.g. </w:t>
        </w:r>
      </w:ins>
      <w:ins w:id="8" w:author="Thomas Lenz" w:date="2019-03-13T12:33:00Z">
        <w:r w:rsidRPr="00F46553">
          <w:rPr>
            <w:rStyle w:val="code"/>
            <w:lang w:val="en-US"/>
          </w:rPr>
          <w:t>&lt;</w:t>
        </w:r>
      </w:ins>
      <w:ins w:id="9" w:author="Thomas Lenz" w:date="2019-03-13T12:38:00Z">
        <w:r w:rsidR="00B227E0" w:rsidRPr="009C6C0D">
          <w:rPr>
            <w:lang w:val="en-US"/>
          </w:rPr>
          <w:t xml:space="preserve"> </w:t>
        </w:r>
        <w:r w:rsidR="00B227E0" w:rsidRPr="00B227E0">
          <w:rPr>
            <w:rStyle w:val="code"/>
            <w:lang w:val="en-US"/>
          </w:rPr>
          <w:t>mdattr</w:t>
        </w:r>
      </w:ins>
      <w:ins w:id="10" w:author="Thomas Lenz" w:date="2019-03-13T12:31:00Z">
        <w:r w:rsidRPr="00F46553">
          <w:rPr>
            <w:rStyle w:val="code"/>
            <w:lang w:val="en-US"/>
          </w:rPr>
          <w:t>:EntityAttributes</w:t>
        </w:r>
      </w:ins>
      <w:ins w:id="11" w:author="Thomas Lenz" w:date="2019-03-13T12:33:00Z">
        <w:r>
          <w:rPr>
            <w:rStyle w:val="code"/>
            <w:lang w:val="en-US"/>
          </w:rPr>
          <w:t>&gt;</w:t>
        </w:r>
      </w:ins>
    </w:p>
    <w:p w14:paraId="241249DF" w14:textId="05F24AC6" w:rsidR="00643C68" w:rsidRPr="00D533E3" w:rsidRDefault="00643C68" w:rsidP="004270EB">
      <w:pPr>
        <w:pStyle w:val="Listenabsatz"/>
        <w:numPr>
          <w:ilvl w:val="0"/>
          <w:numId w:val="31"/>
        </w:numPr>
        <w:rPr>
          <w:rStyle w:val="code"/>
          <w:rFonts w:asciiTheme="minorHAnsi" w:hAnsiTheme="minorHAnsi"/>
          <w:lang w:val="en-GB"/>
        </w:rPr>
      </w:pPr>
      <w:r w:rsidRPr="00D533E3">
        <w:rPr>
          <w:lang w:val="en-GB"/>
        </w:rPr>
        <w:t xml:space="preserve">Elements and attributes of the </w:t>
      </w:r>
      <w:r w:rsidR="00990375" w:rsidRPr="00D533E3">
        <w:rPr>
          <w:lang w:val="en-GB"/>
        </w:rPr>
        <w:t>XML Digital Signature Syntax</w:t>
      </w:r>
      <w:r w:rsidRPr="00D533E3">
        <w:rPr>
          <w:lang w:val="en-GB"/>
        </w:rPr>
        <w:t xml:space="preserve"> namespace of </w:t>
      </w:r>
      <w:r w:rsidR="00990375" w:rsidRPr="00D533E3">
        <w:rPr>
          <w:lang w:val="en-GB"/>
        </w:rPr>
        <w:fldChar w:fldCharType="begin"/>
      </w:r>
      <w:r w:rsidR="00990375" w:rsidRPr="00D533E3">
        <w:rPr>
          <w:lang w:val="en-GB"/>
        </w:rPr>
        <w:instrText xml:space="preserve"> REF XML_DSig \h </w:instrText>
      </w:r>
      <w:r w:rsidR="00990375" w:rsidRPr="00D533E3">
        <w:rPr>
          <w:lang w:val="en-GB"/>
        </w:rPr>
      </w:r>
      <w:r w:rsidR="00990375" w:rsidRPr="00D533E3">
        <w:rPr>
          <w:lang w:val="en-GB"/>
        </w:rPr>
        <w:fldChar w:fldCharType="separate"/>
      </w:r>
      <w:r w:rsidR="00E026A6" w:rsidRPr="00D533E3">
        <w:rPr>
          <w:rFonts w:eastAsia="Tahoma"/>
          <w:lang w:val="en-GB"/>
        </w:rPr>
        <w:t>[XML-DSig]</w:t>
      </w:r>
      <w:r w:rsidR="00990375" w:rsidRPr="00D533E3">
        <w:rPr>
          <w:lang w:val="en-GB"/>
        </w:rPr>
        <w:fldChar w:fldCharType="end"/>
      </w:r>
      <w:r w:rsidRPr="00D533E3">
        <w:rPr>
          <w:lang w:val="en-GB"/>
        </w:rPr>
        <w:t xml:space="preserve"> will be prefixed by </w:t>
      </w:r>
      <w:r w:rsidRPr="00D533E3">
        <w:rPr>
          <w:rStyle w:val="code"/>
          <w:lang w:val="en-GB"/>
        </w:rPr>
        <w:t>“ds:”</w:t>
      </w:r>
      <w:r w:rsidRPr="00D533E3">
        <w:rPr>
          <w:lang w:val="en-GB"/>
        </w:rPr>
        <w:t xml:space="preserve">, e.g. </w:t>
      </w:r>
      <w:r w:rsidRPr="00D533E3">
        <w:rPr>
          <w:rStyle w:val="code"/>
          <w:lang w:val="en-GB"/>
        </w:rPr>
        <w:t>&lt;ds:X509Certificate&gt;</w:t>
      </w:r>
    </w:p>
    <w:p w14:paraId="18844765" w14:textId="29056703" w:rsidR="00D52B80" w:rsidRPr="008655AD" w:rsidRDefault="00D52B80" w:rsidP="00D52B80">
      <w:pPr>
        <w:pStyle w:val="Listenabsatz"/>
        <w:numPr>
          <w:ilvl w:val="0"/>
          <w:numId w:val="31"/>
        </w:numPr>
        <w:rPr>
          <w:rStyle w:val="code"/>
          <w:rFonts w:asciiTheme="minorHAnsi" w:hAnsiTheme="minorHAnsi"/>
          <w:lang w:val="en-US"/>
          <w:rPrChange w:id="12" w:author="tlenz" w:date="2019-03-25T13:13:00Z">
            <w:rPr>
              <w:rStyle w:val="code"/>
              <w:rFonts w:asciiTheme="minorHAnsi" w:hAnsiTheme="minorHAnsi"/>
              <w:lang w:val="en-GB"/>
            </w:rPr>
          </w:rPrChange>
        </w:rPr>
      </w:pPr>
      <w:r w:rsidRPr="00D533E3">
        <w:rPr>
          <w:lang w:val="en-GB"/>
        </w:rPr>
        <w:t>Elements and attributes of th</w:t>
      </w:r>
      <w:r w:rsidR="005B48E0" w:rsidRPr="00D533E3">
        <w:rPr>
          <w:lang w:val="en-GB"/>
        </w:rPr>
        <w:t>is specification and the</w:t>
      </w:r>
      <w:r w:rsidRPr="00D533E3">
        <w:rPr>
          <w:lang w:val="en-GB"/>
        </w:rPr>
        <w:t xml:space="preserve"> eIDAS SAML Attribute Profile </w:t>
      </w:r>
      <w:ins w:id="13" w:author="tlenz" w:date="2019-03-25T13:13:00Z">
        <w:r w:rsidR="008655AD">
          <w:rPr>
            <w:rFonts w:eastAsia="Tahoma"/>
            <w:color w:val="000000" w:themeColor="text1"/>
            <w:lang w:val="en-GB"/>
          </w:rPr>
          <w:t>[</w:t>
        </w:r>
        <w:r w:rsidR="008655AD">
          <w:rPr>
            <w:rFonts w:eastAsia="Tahoma"/>
            <w:color w:val="000000" w:themeColor="text1"/>
            <w:lang w:val="en-GB"/>
          </w:rPr>
          <w:fldChar w:fldCharType="begin"/>
        </w:r>
        <w:r w:rsidR="008655AD">
          <w:rPr>
            <w:rFonts w:eastAsia="Tahoma"/>
            <w:color w:val="000000" w:themeColor="text1"/>
            <w:lang w:val="en-GB"/>
          </w:rPr>
          <w:instrText xml:space="preserve"> REF eIDASAttrProfile \h </w:instrText>
        </w:r>
        <w:r w:rsidR="008655AD">
          <w:rPr>
            <w:rFonts w:eastAsia="Tahoma"/>
            <w:color w:val="000000" w:themeColor="text1"/>
            <w:lang w:val="en-GB"/>
          </w:rPr>
        </w:r>
        <w:r w:rsidR="008655AD">
          <w:rPr>
            <w:rFonts w:eastAsia="Tahoma"/>
            <w:color w:val="000000" w:themeColor="text1"/>
            <w:lang w:val="en-GB"/>
          </w:rPr>
          <w:fldChar w:fldCharType="separate"/>
        </w:r>
      </w:ins>
      <w:ins w:id="14" w:author="tlenz" w:date="2019-03-25T13:17:00Z">
        <w:r w:rsidR="00E026A6" w:rsidRPr="00D533E3">
          <w:rPr>
            <w:lang w:val="en-GB"/>
          </w:rPr>
          <w:t>eIDAS-Attr-Profile</w:t>
        </w:r>
      </w:ins>
      <w:ins w:id="15" w:author="tlenz" w:date="2019-03-25T13:13:00Z">
        <w:r w:rsidR="008655AD">
          <w:rPr>
            <w:rFonts w:eastAsia="Tahoma"/>
            <w:color w:val="000000" w:themeColor="text1"/>
            <w:lang w:val="en-GB"/>
          </w:rPr>
          <w:fldChar w:fldCharType="end"/>
        </w:r>
        <w:r w:rsidR="008655AD">
          <w:rPr>
            <w:rFonts w:eastAsia="Tahoma"/>
            <w:color w:val="000000" w:themeColor="text1"/>
            <w:lang w:val="en-GB"/>
          </w:rPr>
          <w:t>]</w:t>
        </w:r>
      </w:ins>
      <w:r w:rsidRPr="008655AD">
        <w:rPr>
          <w:lang w:val="en-US"/>
          <w:rPrChange w:id="16" w:author="tlenz" w:date="2019-03-25T13:13:00Z">
            <w:rPr>
              <w:lang w:val="en-GB"/>
            </w:rPr>
          </w:rPrChange>
        </w:rPr>
        <w:t xml:space="preserve"> will be prefixed by </w:t>
      </w:r>
      <w:r w:rsidRPr="008655AD">
        <w:rPr>
          <w:rStyle w:val="code"/>
          <w:lang w:val="en-US"/>
          <w:rPrChange w:id="17" w:author="tlenz" w:date="2019-03-25T13:13:00Z">
            <w:rPr>
              <w:rStyle w:val="code"/>
              <w:lang w:val="en-GB"/>
            </w:rPr>
          </w:rPrChange>
        </w:rPr>
        <w:t>“</w:t>
      </w:r>
      <w:r w:rsidR="008560FB" w:rsidRPr="008655AD">
        <w:rPr>
          <w:rStyle w:val="code"/>
          <w:lang w:val="en-US"/>
          <w:rPrChange w:id="18" w:author="tlenz" w:date="2019-03-25T13:13:00Z">
            <w:rPr>
              <w:rStyle w:val="code"/>
              <w:lang w:val="en-GB"/>
            </w:rPr>
          </w:rPrChange>
        </w:rPr>
        <w:t>eidas</w:t>
      </w:r>
      <w:r w:rsidRPr="008655AD">
        <w:rPr>
          <w:rStyle w:val="code"/>
          <w:lang w:val="en-US"/>
          <w:rPrChange w:id="19" w:author="tlenz" w:date="2019-03-25T13:13:00Z">
            <w:rPr>
              <w:rStyle w:val="code"/>
              <w:lang w:val="en-GB"/>
            </w:rPr>
          </w:rPrChange>
        </w:rPr>
        <w:t>:”</w:t>
      </w:r>
      <w:r w:rsidRPr="008655AD">
        <w:rPr>
          <w:lang w:val="en-US"/>
          <w:rPrChange w:id="20" w:author="tlenz" w:date="2019-03-25T13:13:00Z">
            <w:rPr>
              <w:lang w:val="en-GB"/>
            </w:rPr>
          </w:rPrChange>
        </w:rPr>
        <w:t xml:space="preserve">, e.g. </w:t>
      </w:r>
      <w:r w:rsidRPr="008655AD">
        <w:rPr>
          <w:rStyle w:val="code"/>
          <w:lang w:val="en-US"/>
          <w:rPrChange w:id="21" w:author="tlenz" w:date="2019-03-25T13:13:00Z">
            <w:rPr>
              <w:rStyle w:val="code"/>
              <w:lang w:val="en-GB"/>
            </w:rPr>
          </w:rPrChange>
        </w:rPr>
        <w:t>&lt;</w:t>
      </w:r>
      <w:r w:rsidR="008560FB" w:rsidRPr="008655AD">
        <w:rPr>
          <w:rStyle w:val="code"/>
          <w:lang w:val="en-US"/>
          <w:rPrChange w:id="22" w:author="tlenz" w:date="2019-03-25T13:13:00Z">
            <w:rPr>
              <w:rStyle w:val="code"/>
              <w:lang w:val="en-GB"/>
            </w:rPr>
          </w:rPrChange>
        </w:rPr>
        <w:t>eidas</w:t>
      </w:r>
      <w:r w:rsidRPr="008655AD">
        <w:rPr>
          <w:rStyle w:val="code"/>
          <w:lang w:val="en-US"/>
          <w:rPrChange w:id="23" w:author="tlenz" w:date="2019-03-25T13:13:00Z">
            <w:rPr>
              <w:rStyle w:val="code"/>
              <w:lang w:val="en-GB"/>
            </w:rPr>
          </w:rPrChange>
        </w:rPr>
        <w:t>:SPType&gt;</w:t>
      </w:r>
    </w:p>
    <w:p w14:paraId="6FF320B5" w14:textId="7F8D6091" w:rsidR="00243B9B" w:rsidRPr="00D533E3" w:rsidRDefault="00C832B2" w:rsidP="00A1615E">
      <w:pPr>
        <w:pStyle w:val="berschrift2"/>
      </w:pPr>
      <w:bookmarkStart w:id="24" w:name="_Toc418793171"/>
      <w:bookmarkEnd w:id="24"/>
      <w:r w:rsidRPr="00D533E3">
        <w:t>Key Words</w:t>
      </w:r>
    </w:p>
    <w:p w14:paraId="2BEA57D1" w14:textId="77777777" w:rsidR="00C832B2" w:rsidRPr="00D533E3" w:rsidRDefault="00C832B2" w:rsidP="00C832B2">
      <w:pPr>
        <w:rPr>
          <w:lang w:val="en-GB"/>
        </w:rPr>
      </w:pPr>
      <w:r w:rsidRPr="00D533E3">
        <w:rPr>
          <w:lang w:val="en-GB"/>
        </w:rPr>
        <w:t>The key words “MUST”, “MUST NOT”, “REQUIRED”, “SHALL”, “SHALL NOT”, “SHOULD”, “SHOULD NOT”, “RECOMMENDED”, “MAY”, and “OPTIONAL” in this document are to be interpreted as described in [RFC2119]. The key word "CONDITIONAL" is to be interpreted as follows:</w:t>
      </w:r>
    </w:p>
    <w:p w14:paraId="3CC57E5C" w14:textId="5837C1E5" w:rsidR="00C832B2" w:rsidRPr="00D533E3" w:rsidRDefault="00C832B2" w:rsidP="00C832B2">
      <w:pPr>
        <w:rPr>
          <w:lang w:val="en-GB"/>
        </w:rPr>
      </w:pPr>
      <w:r w:rsidRPr="00D533E3">
        <w:rPr>
          <w:lang w:val="en-GB"/>
        </w:rPr>
        <w:t>CONDITIONAL: The usage of an item is dependent on the usage of other items. It is therefore further qualified under which conditions the item is REQUIRED or RECOMMENDED.</w:t>
      </w:r>
    </w:p>
    <w:p w14:paraId="072BAC4A" w14:textId="4E53E759" w:rsidR="0018214D" w:rsidRPr="00D533E3" w:rsidRDefault="00D145DB" w:rsidP="0018214D">
      <w:pPr>
        <w:pStyle w:val="berschrift1"/>
        <w:rPr>
          <w:lang w:val="en-GB"/>
        </w:rPr>
      </w:pPr>
      <w:proofErr w:type="gramStart"/>
      <w:r w:rsidRPr="00D533E3">
        <w:rPr>
          <w:lang w:val="en-GB"/>
        </w:rPr>
        <w:lastRenderedPageBreak/>
        <w:t>eIDAS</w:t>
      </w:r>
      <w:proofErr w:type="gramEnd"/>
      <w:r w:rsidRPr="00D533E3">
        <w:rPr>
          <w:lang w:val="en-GB"/>
        </w:rPr>
        <w:t xml:space="preserve"> </w:t>
      </w:r>
      <w:r w:rsidR="00C832B2" w:rsidRPr="00D533E3">
        <w:rPr>
          <w:lang w:val="en-GB"/>
        </w:rPr>
        <w:t>Message Format</w:t>
      </w:r>
    </w:p>
    <w:p w14:paraId="51B63491" w14:textId="3033D6EF" w:rsidR="006A117B" w:rsidRPr="00D533E3" w:rsidRDefault="00C832B2" w:rsidP="00026A5D">
      <w:pPr>
        <w:rPr>
          <w:lang w:val="en-GB"/>
        </w:rPr>
      </w:pPr>
      <w:r w:rsidRPr="00D533E3">
        <w:rPr>
          <w:lang w:val="en-GB"/>
        </w:rPr>
        <w:t>The following sub-sections specify the message format of exchanged metadata or SAML AuthnRequest and Response messages to be exchanged between eIDAS-Nodes.</w:t>
      </w:r>
      <w:r w:rsidR="00400FD1" w:rsidRPr="00D533E3">
        <w:rPr>
          <w:lang w:val="en-GB"/>
        </w:rPr>
        <w:t xml:space="preserve"> </w:t>
      </w:r>
      <w:r w:rsidR="007246A7" w:rsidRPr="00D533E3">
        <w:rPr>
          <w:lang w:val="en-GB"/>
        </w:rPr>
        <w:t xml:space="preserve">This document considers sign-on use cases only and thus neglects logout use cases. </w:t>
      </w:r>
      <w:r w:rsidR="007D68D3" w:rsidRPr="00D533E3">
        <w:rPr>
          <w:lang w:val="en-GB"/>
        </w:rPr>
        <w:t>For SAML elements and attributes not explicitly discussed in this specification the</w:t>
      </w:r>
      <w:r w:rsidR="00400FD1" w:rsidRPr="00D533E3">
        <w:rPr>
          <w:lang w:val="en-GB"/>
        </w:rPr>
        <w:t xml:space="preserve"> SAML WebSSO-Profile [SAML2Prof]</w:t>
      </w:r>
      <w:r w:rsidR="007D68D3" w:rsidRPr="00D533E3">
        <w:rPr>
          <w:lang w:val="en-GB"/>
        </w:rPr>
        <w:t xml:space="preserve"> MUST be referred</w:t>
      </w:r>
      <w:r w:rsidR="007246A7" w:rsidRPr="00D533E3">
        <w:rPr>
          <w:lang w:val="en-GB"/>
        </w:rPr>
        <w:t xml:space="preserve"> to</w:t>
      </w:r>
      <w:r w:rsidR="00400FD1" w:rsidRPr="00D533E3">
        <w:rPr>
          <w:lang w:val="en-GB"/>
        </w:rPr>
        <w:t>.</w:t>
      </w:r>
      <w:r w:rsidR="007246A7" w:rsidRPr="00D533E3">
        <w:rPr>
          <w:lang w:val="en-GB"/>
        </w:rPr>
        <w:t xml:space="preserve"> Metadata trust management is specified in </w:t>
      </w:r>
      <w:r w:rsidR="007246A7" w:rsidRPr="00D533E3">
        <w:rPr>
          <w:lang w:val="en-GB"/>
        </w:rPr>
        <w:fldChar w:fldCharType="begin"/>
      </w:r>
      <w:r w:rsidR="007246A7" w:rsidRPr="00D533E3">
        <w:rPr>
          <w:lang w:val="en-GB"/>
        </w:rPr>
        <w:instrText xml:space="preserve"> REF eIDAS_Interop_Architecture \h </w:instrText>
      </w:r>
      <w:r w:rsidR="007246A7" w:rsidRPr="00D533E3">
        <w:rPr>
          <w:lang w:val="en-GB"/>
        </w:rPr>
      </w:r>
      <w:r w:rsidR="007246A7" w:rsidRPr="00D533E3">
        <w:rPr>
          <w:lang w:val="en-GB"/>
        </w:rPr>
        <w:fldChar w:fldCharType="separate"/>
      </w:r>
      <w:r w:rsidR="00E026A6" w:rsidRPr="00D533E3">
        <w:rPr>
          <w:lang w:val="en-GB"/>
        </w:rPr>
        <w:t>[eIDAS-Interop-Architecture]</w:t>
      </w:r>
      <w:r w:rsidR="007246A7" w:rsidRPr="00D533E3">
        <w:rPr>
          <w:lang w:val="en-GB"/>
        </w:rPr>
        <w:fldChar w:fldCharType="end"/>
      </w:r>
      <w:r w:rsidR="007246A7" w:rsidRPr="00D533E3">
        <w:rPr>
          <w:lang w:val="en-GB"/>
        </w:rPr>
        <w:t xml:space="preserve"> and thus not explicitly discussed here. However, in most use cases defined in </w:t>
      </w:r>
      <w:r w:rsidR="007246A7" w:rsidRPr="00D533E3">
        <w:rPr>
          <w:lang w:val="en-GB"/>
        </w:rPr>
        <w:fldChar w:fldCharType="begin"/>
      </w:r>
      <w:r w:rsidR="007246A7" w:rsidRPr="00D533E3">
        <w:rPr>
          <w:lang w:val="en-GB"/>
        </w:rPr>
        <w:instrText xml:space="preserve"> REF eIDAS_Interop_Architecture \h </w:instrText>
      </w:r>
      <w:r w:rsidR="007246A7" w:rsidRPr="00D533E3">
        <w:rPr>
          <w:lang w:val="en-GB"/>
        </w:rPr>
      </w:r>
      <w:r w:rsidR="007246A7" w:rsidRPr="00D533E3">
        <w:rPr>
          <w:lang w:val="en-GB"/>
        </w:rPr>
        <w:fldChar w:fldCharType="separate"/>
      </w:r>
      <w:r w:rsidR="00E026A6" w:rsidRPr="00D533E3">
        <w:rPr>
          <w:lang w:val="en-GB"/>
        </w:rPr>
        <w:t>[eIDAS-Interop-Architecture]</w:t>
      </w:r>
      <w:r w:rsidR="007246A7" w:rsidRPr="00D533E3">
        <w:rPr>
          <w:lang w:val="en-GB"/>
        </w:rPr>
        <w:fldChar w:fldCharType="end"/>
      </w:r>
      <w:r w:rsidR="007246A7" w:rsidRPr="00D533E3">
        <w:rPr>
          <w:lang w:val="en-GB"/>
        </w:rPr>
        <w:t xml:space="preserve"> the metadata document MUST be properly signed according to </w:t>
      </w:r>
      <w:r w:rsidR="007246A7" w:rsidRPr="00D533E3">
        <w:rPr>
          <w:lang w:val="en-GB"/>
        </w:rPr>
        <w:fldChar w:fldCharType="begin"/>
      </w:r>
      <w:r w:rsidR="007246A7" w:rsidRPr="00D533E3">
        <w:rPr>
          <w:lang w:val="en-GB"/>
        </w:rPr>
        <w:instrText xml:space="preserve"> REF eIDAS_Interop_Architecture \h </w:instrText>
      </w:r>
      <w:r w:rsidR="007246A7" w:rsidRPr="00D533E3">
        <w:rPr>
          <w:lang w:val="en-GB"/>
        </w:rPr>
      </w:r>
      <w:r w:rsidR="007246A7" w:rsidRPr="00D533E3">
        <w:rPr>
          <w:lang w:val="en-GB"/>
        </w:rPr>
        <w:fldChar w:fldCharType="separate"/>
      </w:r>
      <w:r w:rsidR="00E026A6" w:rsidRPr="00D533E3">
        <w:rPr>
          <w:lang w:val="en-GB"/>
        </w:rPr>
        <w:t>[eIDAS-Interop-Architecture]</w:t>
      </w:r>
      <w:r w:rsidR="007246A7" w:rsidRPr="00D533E3">
        <w:rPr>
          <w:lang w:val="en-GB"/>
        </w:rPr>
        <w:fldChar w:fldCharType="end"/>
      </w:r>
      <w:r w:rsidR="007246A7" w:rsidRPr="00D533E3">
        <w:rPr>
          <w:lang w:val="en-GB"/>
        </w:rPr>
        <w:t>.</w:t>
      </w:r>
    </w:p>
    <w:p w14:paraId="4FDF7334" w14:textId="3E2272E3" w:rsidR="00D70817" w:rsidRPr="00D533E3" w:rsidRDefault="00D70817" w:rsidP="00A1615E">
      <w:pPr>
        <w:pStyle w:val="berschrift2"/>
      </w:pPr>
      <w:r w:rsidRPr="00A1615E">
        <w:t>Metadata</w:t>
      </w:r>
    </w:p>
    <w:p w14:paraId="695566AD" w14:textId="76A119AD" w:rsidR="00D145DB" w:rsidRPr="00D533E3" w:rsidRDefault="006A117B" w:rsidP="00D145DB">
      <w:pPr>
        <w:rPr>
          <w:lang w:val="en-GB"/>
        </w:rPr>
      </w:pPr>
      <w:r w:rsidRPr="00D533E3">
        <w:rPr>
          <w:lang w:val="en-GB"/>
        </w:rPr>
        <w:t xml:space="preserve">This section defines basic requirements for the support and use of SAML metadata between different SAML </w:t>
      </w:r>
      <w:r w:rsidR="000D231A" w:rsidRPr="00D533E3">
        <w:rPr>
          <w:lang w:val="en-GB"/>
        </w:rPr>
        <w:t>entities</w:t>
      </w:r>
      <w:r w:rsidR="00657D7B" w:rsidRPr="00D533E3">
        <w:rPr>
          <w:lang w:val="en-GB"/>
        </w:rPr>
        <w:t xml:space="preserve"> and eIDAS</w:t>
      </w:r>
      <w:r w:rsidR="00217E99">
        <w:rPr>
          <w:lang w:val="en-GB"/>
        </w:rPr>
        <w:t>-</w:t>
      </w:r>
      <w:r w:rsidR="00657D7B" w:rsidRPr="00D533E3">
        <w:rPr>
          <w:lang w:val="en-GB"/>
        </w:rPr>
        <w:t>N</w:t>
      </w:r>
      <w:r w:rsidR="00C832B2" w:rsidRPr="00D533E3">
        <w:rPr>
          <w:lang w:val="en-GB"/>
        </w:rPr>
        <w:t>odes, respectively.</w:t>
      </w:r>
      <w:r w:rsidR="007300BD" w:rsidRPr="00D533E3">
        <w:rPr>
          <w:lang w:val="en-GB"/>
        </w:rPr>
        <w:t xml:space="preserve"> The format </w:t>
      </w:r>
      <w:r w:rsidR="004F3F98" w:rsidRPr="00D533E3">
        <w:rPr>
          <w:lang w:val="en-GB"/>
        </w:rPr>
        <w:t xml:space="preserve">for an aggregated </w:t>
      </w:r>
      <w:r w:rsidR="007300BD" w:rsidRPr="00D533E3">
        <w:rPr>
          <w:lang w:val="en-GB"/>
        </w:rPr>
        <w:t xml:space="preserve">list of the different metadata locations across Member States covering one or more </w:t>
      </w:r>
      <w:r w:rsidR="00182B55" w:rsidRPr="00D533E3">
        <w:rPr>
          <w:lang w:val="en-GB"/>
        </w:rPr>
        <w:t>eIDAS</w:t>
      </w:r>
      <w:r w:rsidR="00217E99">
        <w:rPr>
          <w:lang w:val="en-GB"/>
        </w:rPr>
        <w:t>-</w:t>
      </w:r>
      <w:r w:rsidR="00A774BB">
        <w:rPr>
          <w:lang w:val="en-GB"/>
        </w:rPr>
        <w:t>N</w:t>
      </w:r>
      <w:r w:rsidR="00182B55" w:rsidRPr="00D533E3">
        <w:rPr>
          <w:lang w:val="en-GB"/>
        </w:rPr>
        <w:t xml:space="preserve">odes is specified in </w:t>
      </w:r>
      <w:r w:rsidR="00E026A6">
        <w:rPr>
          <w:lang w:val="en-GB"/>
        </w:rPr>
        <w:fldChar w:fldCharType="begin"/>
      </w:r>
      <w:r w:rsidR="00E026A6">
        <w:rPr>
          <w:lang w:val="en-GB"/>
        </w:rPr>
        <w:instrText xml:space="preserve"> REF _Ref4434671 \r \h </w:instrText>
      </w:r>
      <w:r w:rsidR="00E026A6">
        <w:rPr>
          <w:lang w:val="en-GB"/>
        </w:rPr>
      </w:r>
      <w:r w:rsidR="00E026A6">
        <w:rPr>
          <w:lang w:val="en-GB"/>
        </w:rPr>
        <w:fldChar w:fldCharType="separate"/>
      </w:r>
      <w:r w:rsidR="00E026A6">
        <w:rPr>
          <w:lang w:val="en-GB"/>
        </w:rPr>
        <w:t>Appendix A</w:t>
      </w:r>
      <w:r w:rsidR="00E026A6">
        <w:rPr>
          <w:lang w:val="en-GB"/>
        </w:rPr>
        <w:fldChar w:fldCharType="end"/>
      </w:r>
      <w:r w:rsidR="00182B55" w:rsidRPr="00D533E3">
        <w:rPr>
          <w:lang w:val="en-GB"/>
        </w:rPr>
        <w:t>.</w:t>
      </w:r>
      <w:bookmarkStart w:id="25" w:name="_GoBack"/>
      <w:bookmarkEnd w:id="25"/>
    </w:p>
    <w:p w14:paraId="42A5AC46" w14:textId="2CA3414F" w:rsidR="00D835E6" w:rsidRPr="00D533E3" w:rsidRDefault="007F3625" w:rsidP="00A1615E">
      <w:pPr>
        <w:pStyle w:val="berschrift3"/>
      </w:pPr>
      <w:bookmarkStart w:id="26" w:name="_Ref418274826"/>
      <w:r w:rsidRPr="00A1615E">
        <w:t>Metadata</w:t>
      </w:r>
      <w:r w:rsidRPr="00D533E3">
        <w:t xml:space="preserve"> Format</w:t>
      </w:r>
      <w:bookmarkEnd w:id="26"/>
    </w:p>
    <w:tbl>
      <w:tblPr>
        <w:tblStyle w:val="Tabellenraster"/>
        <w:tblW w:w="0" w:type="auto"/>
        <w:tblLook w:val="04A0" w:firstRow="1" w:lastRow="0" w:firstColumn="1" w:lastColumn="0" w:noHBand="0" w:noVBand="1"/>
      </w:tblPr>
      <w:tblGrid>
        <w:gridCol w:w="9062"/>
      </w:tblGrid>
      <w:tr w:rsidR="007F3625" w:rsidRPr="009C6C0D" w14:paraId="2B39EF0F" w14:textId="77777777" w:rsidTr="00710ED3">
        <w:tc>
          <w:tcPr>
            <w:tcW w:w="9062" w:type="dxa"/>
          </w:tcPr>
          <w:p w14:paraId="0E0D387D" w14:textId="29014181" w:rsidR="00D835E6" w:rsidRPr="00D533E3" w:rsidRDefault="00D835E6" w:rsidP="00D835E6">
            <w:pPr>
              <w:rPr>
                <w:lang w:val="en-GB" w:eastAsia="ar-SA"/>
              </w:rPr>
            </w:pPr>
            <w:r w:rsidRPr="00D533E3">
              <w:rPr>
                <w:lang w:val="en-GB" w:eastAsia="ar-SA"/>
              </w:rPr>
              <w:t xml:space="preserve">The root element of SAML metadata MUST be </w:t>
            </w:r>
            <w:r w:rsidRPr="00D533E3">
              <w:rPr>
                <w:rStyle w:val="code"/>
                <w:lang w:val="en-GB"/>
              </w:rPr>
              <w:t>&lt;</w:t>
            </w:r>
            <w:r w:rsidR="00643C68" w:rsidRPr="00D533E3">
              <w:rPr>
                <w:rStyle w:val="code"/>
                <w:lang w:val="en-GB"/>
              </w:rPr>
              <w:t>md</w:t>
            </w:r>
            <w:proofErr w:type="gramStart"/>
            <w:r w:rsidR="00643C68" w:rsidRPr="00D533E3">
              <w:rPr>
                <w:rStyle w:val="code"/>
                <w:lang w:val="en-GB"/>
              </w:rPr>
              <w:t>:</w:t>
            </w:r>
            <w:r w:rsidRPr="00D533E3">
              <w:rPr>
                <w:rStyle w:val="code"/>
                <w:lang w:val="en-GB"/>
              </w:rPr>
              <w:t>EntitiesDescriptor</w:t>
            </w:r>
            <w:proofErr w:type="gramEnd"/>
            <w:r w:rsidRPr="00D533E3">
              <w:rPr>
                <w:rStyle w:val="code"/>
                <w:lang w:val="en-GB"/>
              </w:rPr>
              <w:t>&gt;</w:t>
            </w:r>
            <w:r w:rsidRPr="00D533E3">
              <w:rPr>
                <w:lang w:val="en-GB" w:eastAsia="ar-SA"/>
              </w:rPr>
              <w:t xml:space="preserve"> or</w:t>
            </w:r>
            <w:r w:rsidR="008415F4" w:rsidRPr="00D533E3">
              <w:rPr>
                <w:lang w:val="en-GB" w:eastAsia="ar-SA"/>
              </w:rPr>
              <w:t xml:space="preserve"> – if only a single entity is covered </w:t>
            </w:r>
            <w:r w:rsidR="00F6580E" w:rsidRPr="00D533E3">
              <w:rPr>
                <w:lang w:val="en-GB" w:eastAsia="ar-SA"/>
              </w:rPr>
              <w:t>–</w:t>
            </w:r>
            <w:r w:rsidRPr="00D533E3">
              <w:rPr>
                <w:lang w:val="en-GB" w:eastAsia="ar-SA"/>
              </w:rPr>
              <w:t xml:space="preserve"> </w:t>
            </w:r>
            <w:r w:rsidRPr="00D533E3">
              <w:rPr>
                <w:rStyle w:val="code"/>
                <w:lang w:val="en-GB"/>
              </w:rPr>
              <w:t>&lt;</w:t>
            </w:r>
            <w:r w:rsidR="00643C68" w:rsidRPr="00D533E3">
              <w:rPr>
                <w:rStyle w:val="code"/>
                <w:lang w:val="en-GB"/>
              </w:rPr>
              <w:t>md:</w:t>
            </w:r>
            <w:r w:rsidRPr="00D533E3">
              <w:rPr>
                <w:rStyle w:val="code"/>
                <w:lang w:val="en-GB"/>
              </w:rPr>
              <w:t>EntityDescriptor&gt;</w:t>
            </w:r>
            <w:r w:rsidRPr="00D533E3">
              <w:rPr>
                <w:lang w:val="en-GB" w:eastAsia="ar-SA"/>
              </w:rPr>
              <w:t xml:space="preserve">. The root element MUST contain the attribute </w:t>
            </w:r>
            <w:r w:rsidRPr="00D533E3">
              <w:rPr>
                <w:rFonts w:ascii="Courier New" w:hAnsi="Courier New" w:cs="Courier New"/>
                <w:lang w:val="en-GB" w:eastAsia="ar-SA"/>
              </w:rPr>
              <w:t>validUntil</w:t>
            </w:r>
            <w:r w:rsidRPr="00D533E3">
              <w:rPr>
                <w:lang w:val="en-GB" w:eastAsia="ar-SA"/>
              </w:rPr>
              <w:t xml:space="preserve">. The </w:t>
            </w:r>
            <w:r w:rsidRPr="00D533E3">
              <w:rPr>
                <w:rStyle w:val="code"/>
                <w:lang w:val="en-GB"/>
              </w:rPr>
              <w:t>cacheDuration</w:t>
            </w:r>
            <w:r w:rsidRPr="00D533E3">
              <w:rPr>
                <w:lang w:val="en-GB"/>
              </w:rPr>
              <w:t xml:space="preserve"> attribute MAY be included.</w:t>
            </w:r>
            <w:r w:rsidR="00CB585F" w:rsidRPr="00D533E3">
              <w:rPr>
                <w:lang w:val="en-GB"/>
              </w:rPr>
              <w:t xml:space="preserve"> </w:t>
            </w:r>
            <w:r w:rsidR="006C3516" w:rsidRPr="00D533E3">
              <w:rPr>
                <w:lang w:val="en-GB"/>
              </w:rPr>
              <w:t>For a single entity,</w:t>
            </w:r>
            <w:r w:rsidR="006C3516" w:rsidRPr="00D533E3">
              <w:rPr>
                <w:rStyle w:val="code"/>
                <w:lang w:val="en-GB"/>
              </w:rPr>
              <w:t xml:space="preserve"> </w:t>
            </w:r>
            <w:r w:rsidR="006C3516" w:rsidRPr="00D533E3">
              <w:rPr>
                <w:lang w:val="en-GB"/>
              </w:rPr>
              <w:t>t</w:t>
            </w:r>
            <w:r w:rsidR="00CB585F" w:rsidRPr="00D533E3">
              <w:rPr>
                <w:lang w:val="en-GB"/>
              </w:rPr>
              <w:t>he</w:t>
            </w:r>
            <w:r w:rsidR="00643C68" w:rsidRPr="00D533E3">
              <w:rPr>
                <w:lang w:val="en-GB"/>
              </w:rPr>
              <w:t xml:space="preserve"> attribute</w:t>
            </w:r>
            <w:r w:rsidR="00CB585F" w:rsidRPr="00D533E3">
              <w:rPr>
                <w:lang w:val="en-GB"/>
              </w:rPr>
              <w:t xml:space="preserve"> </w:t>
            </w:r>
            <w:r w:rsidR="00CB585F" w:rsidRPr="00D533E3">
              <w:rPr>
                <w:rFonts w:ascii="Courier New" w:hAnsi="Courier New" w:cs="Courier New"/>
                <w:lang w:val="en-GB"/>
              </w:rPr>
              <w:t>EntityID</w:t>
            </w:r>
            <w:r w:rsidR="00CB585F" w:rsidRPr="00D533E3">
              <w:rPr>
                <w:lang w:val="en-GB"/>
              </w:rPr>
              <w:t xml:space="preserve"> </w:t>
            </w:r>
            <w:r w:rsidR="006C3516" w:rsidRPr="00D533E3">
              <w:rPr>
                <w:lang w:val="en-GB"/>
              </w:rPr>
              <w:t xml:space="preserve">in a </w:t>
            </w:r>
            <w:r w:rsidR="006C3516" w:rsidRPr="00D533E3">
              <w:rPr>
                <w:rStyle w:val="code"/>
                <w:lang w:val="en-GB"/>
              </w:rPr>
              <w:t>&lt;md</w:t>
            </w:r>
            <w:proofErr w:type="gramStart"/>
            <w:r w:rsidR="006C3516" w:rsidRPr="00D533E3">
              <w:rPr>
                <w:rStyle w:val="code"/>
                <w:lang w:val="en-GB"/>
              </w:rPr>
              <w:t>:EntityDescriptor</w:t>
            </w:r>
            <w:proofErr w:type="gramEnd"/>
            <w:r w:rsidR="006C3516" w:rsidRPr="00D533E3">
              <w:rPr>
                <w:rStyle w:val="code"/>
                <w:lang w:val="en-GB"/>
              </w:rPr>
              <w:t xml:space="preserve">&gt; </w:t>
            </w:r>
            <w:r w:rsidR="006C3516" w:rsidRPr="00D533E3">
              <w:rPr>
                <w:lang w:val="en-GB"/>
              </w:rPr>
              <w:t xml:space="preserve">element </w:t>
            </w:r>
            <w:r w:rsidR="00CB585F" w:rsidRPr="00D533E3">
              <w:rPr>
                <w:lang w:val="en-GB"/>
              </w:rPr>
              <w:t xml:space="preserve">MUST be a HTTPS URL pointing to </w:t>
            </w:r>
            <w:r w:rsidR="00091CF8" w:rsidRPr="00D533E3">
              <w:rPr>
                <w:lang w:val="en-GB"/>
              </w:rPr>
              <w:t xml:space="preserve"> the location of its published</w:t>
            </w:r>
            <w:r w:rsidR="00CB585F" w:rsidRPr="00D533E3">
              <w:rPr>
                <w:lang w:val="en-GB"/>
              </w:rPr>
              <w:t xml:space="preserve"> metadata</w:t>
            </w:r>
            <w:r w:rsidR="006C3516" w:rsidRPr="00D533E3">
              <w:rPr>
                <w:lang w:val="en-GB"/>
              </w:rPr>
              <w:t>.</w:t>
            </w:r>
            <w:r w:rsidR="00643C68" w:rsidRPr="00D533E3">
              <w:rPr>
                <w:lang w:val="en-GB"/>
              </w:rPr>
              <w:t>.</w:t>
            </w:r>
          </w:p>
          <w:p w14:paraId="074D8D54" w14:textId="77777777" w:rsidR="007E798C" w:rsidRPr="00D533E3" w:rsidRDefault="007E798C" w:rsidP="00710ED3">
            <w:pPr>
              <w:rPr>
                <w:lang w:val="en-GB" w:eastAsia="ar-SA"/>
              </w:rPr>
            </w:pPr>
          </w:p>
          <w:p w14:paraId="3F0D75A6" w14:textId="026C8BE7" w:rsidR="009644FC" w:rsidRPr="00D533E3" w:rsidRDefault="009644FC" w:rsidP="00710ED3">
            <w:pPr>
              <w:rPr>
                <w:lang w:val="en-GB"/>
              </w:rPr>
            </w:pPr>
            <w:r w:rsidRPr="00D533E3">
              <w:rPr>
                <w:lang w:val="en-GB" w:eastAsia="ar-SA"/>
              </w:rPr>
              <w:t xml:space="preserve">SAML metadata of eIDAS-Services MUST contain a </w:t>
            </w:r>
            <w:r w:rsidRPr="00D533E3">
              <w:rPr>
                <w:rStyle w:val="code"/>
                <w:lang w:val="en-GB"/>
              </w:rPr>
              <w:t>&lt;</w:t>
            </w:r>
            <w:r w:rsidR="00643C68" w:rsidRPr="00D533E3">
              <w:rPr>
                <w:rStyle w:val="code"/>
                <w:lang w:val="en-GB"/>
              </w:rPr>
              <w:t>md</w:t>
            </w:r>
            <w:proofErr w:type="gramStart"/>
            <w:r w:rsidR="00643C68" w:rsidRPr="00D533E3">
              <w:rPr>
                <w:rStyle w:val="code"/>
                <w:lang w:val="en-GB"/>
              </w:rPr>
              <w:t>:</w:t>
            </w:r>
            <w:r w:rsidRPr="00D533E3">
              <w:rPr>
                <w:rStyle w:val="code"/>
                <w:lang w:val="en-GB"/>
              </w:rPr>
              <w:t>IDPSSODescriptor</w:t>
            </w:r>
            <w:proofErr w:type="gramEnd"/>
            <w:r w:rsidRPr="00D533E3">
              <w:rPr>
                <w:rStyle w:val="code"/>
                <w:lang w:val="en-GB"/>
              </w:rPr>
              <w:t>&gt;</w:t>
            </w:r>
            <w:r w:rsidRPr="00D533E3">
              <w:rPr>
                <w:lang w:val="en-GB" w:eastAsia="ar-SA"/>
              </w:rPr>
              <w:t xml:space="preserve"> element whereas SAML metadata of eIDAS-</w:t>
            </w:r>
            <w:r w:rsidR="007D68D3" w:rsidRPr="00D533E3">
              <w:rPr>
                <w:lang w:val="en-GB" w:eastAsia="ar-SA"/>
              </w:rPr>
              <w:t xml:space="preserve">Connectors </w:t>
            </w:r>
            <w:r w:rsidRPr="00D533E3">
              <w:rPr>
                <w:lang w:val="en-GB" w:eastAsia="ar-SA"/>
              </w:rPr>
              <w:t xml:space="preserve">MUST contain a </w:t>
            </w:r>
            <w:r w:rsidRPr="00D533E3">
              <w:rPr>
                <w:rStyle w:val="code"/>
                <w:lang w:val="en-GB"/>
              </w:rPr>
              <w:t>&lt;</w:t>
            </w:r>
            <w:r w:rsidR="00643C68" w:rsidRPr="00D533E3">
              <w:rPr>
                <w:rStyle w:val="code"/>
                <w:lang w:val="en-GB"/>
              </w:rPr>
              <w:t>md:</w:t>
            </w:r>
            <w:r w:rsidRPr="00D533E3">
              <w:rPr>
                <w:rStyle w:val="code"/>
                <w:lang w:val="en-GB"/>
              </w:rPr>
              <w:t>SPSSODescriptor&gt;</w:t>
            </w:r>
            <w:r w:rsidR="00C76AA9" w:rsidRPr="00D533E3">
              <w:rPr>
                <w:lang w:val="en-GB" w:eastAsia="ar-SA"/>
              </w:rPr>
              <w:t xml:space="preserve"> element.</w:t>
            </w:r>
            <w:r w:rsidR="007E798C" w:rsidRPr="00D533E3">
              <w:rPr>
                <w:lang w:val="en-GB" w:eastAsia="ar-SA"/>
              </w:rPr>
              <w:t xml:space="preserve"> </w:t>
            </w:r>
            <w:r w:rsidR="009B04F0" w:rsidRPr="00D533E3">
              <w:rPr>
                <w:lang w:val="en-GB" w:eastAsia="ar-SA"/>
              </w:rPr>
              <w:t xml:space="preserve">SAML metadata of both eIDAS-Services and eIDAS-Connectors SHOULD </w:t>
            </w:r>
            <w:r w:rsidR="00CE5885" w:rsidRPr="00D533E3">
              <w:rPr>
                <w:lang w:val="en-GB" w:eastAsia="ar-SA"/>
              </w:rPr>
              <w:t xml:space="preserve">NOT </w:t>
            </w:r>
            <w:r w:rsidR="009B04F0" w:rsidRPr="00D533E3">
              <w:rPr>
                <w:lang w:val="en-GB" w:eastAsia="ar-SA"/>
              </w:rPr>
              <w:t xml:space="preserve">contain </w:t>
            </w:r>
            <w:r w:rsidR="009B04F0" w:rsidRPr="00D533E3">
              <w:rPr>
                <w:rFonts w:ascii="Courier New" w:hAnsi="Courier New" w:cs="Courier New"/>
                <w:lang w:val="en-GB" w:eastAsia="ar-SA"/>
              </w:rPr>
              <w:t>&lt;SingleLogoutElementService&gt;</w:t>
            </w:r>
            <w:r w:rsidR="009B04F0" w:rsidRPr="00D533E3">
              <w:rPr>
                <w:lang w:val="en-GB" w:eastAsia="ar-SA"/>
              </w:rPr>
              <w:t xml:space="preserve">, </w:t>
            </w:r>
            <w:r w:rsidR="009B04F0" w:rsidRPr="00D533E3">
              <w:rPr>
                <w:rFonts w:ascii="Courier New" w:hAnsi="Courier New" w:cs="Courier New"/>
                <w:lang w:val="en-GB" w:eastAsia="ar-SA"/>
              </w:rPr>
              <w:t>&lt;ArtifactResolutionService&gt;</w:t>
            </w:r>
            <w:r w:rsidR="009B04F0" w:rsidRPr="00D533E3">
              <w:rPr>
                <w:lang w:val="en-GB" w:eastAsia="ar-SA"/>
              </w:rPr>
              <w:t xml:space="preserve"> or </w:t>
            </w:r>
            <w:r w:rsidR="009B04F0" w:rsidRPr="00D533E3">
              <w:rPr>
                <w:rFonts w:ascii="Courier New" w:hAnsi="Courier New" w:cs="Courier New"/>
                <w:lang w:val="en-GB" w:eastAsia="ar-SA"/>
              </w:rPr>
              <w:t>&lt;ManageNameIDService&gt;</w:t>
            </w:r>
            <w:r w:rsidR="009B04F0" w:rsidRPr="00D533E3">
              <w:rPr>
                <w:lang w:val="en-GB" w:eastAsia="ar-SA"/>
              </w:rPr>
              <w:t xml:space="preserve"> elements. </w:t>
            </w:r>
            <w:r w:rsidR="007E798C" w:rsidRPr="00D533E3">
              <w:rPr>
                <w:lang w:val="en-GB" w:eastAsia="ar-SA"/>
              </w:rPr>
              <w:t xml:space="preserve">The </w:t>
            </w:r>
            <w:r w:rsidR="007E798C" w:rsidRPr="00D533E3">
              <w:rPr>
                <w:rStyle w:val="code"/>
                <w:lang w:val="en-GB"/>
              </w:rPr>
              <w:t>&lt;</w:t>
            </w:r>
            <w:r w:rsidR="00643C68" w:rsidRPr="00D533E3">
              <w:rPr>
                <w:rStyle w:val="code"/>
                <w:lang w:val="en-GB"/>
              </w:rPr>
              <w:t>md</w:t>
            </w:r>
            <w:proofErr w:type="gramStart"/>
            <w:r w:rsidR="00643C68" w:rsidRPr="00D533E3">
              <w:rPr>
                <w:rStyle w:val="code"/>
                <w:lang w:val="en-GB"/>
              </w:rPr>
              <w:t>:</w:t>
            </w:r>
            <w:r w:rsidR="007E798C" w:rsidRPr="00D533E3">
              <w:rPr>
                <w:rStyle w:val="code"/>
                <w:lang w:val="en-GB"/>
              </w:rPr>
              <w:t>IDPSSODescriptor</w:t>
            </w:r>
            <w:proofErr w:type="gramEnd"/>
            <w:r w:rsidR="007E798C" w:rsidRPr="00D533E3">
              <w:rPr>
                <w:rStyle w:val="code"/>
                <w:lang w:val="en-GB"/>
              </w:rPr>
              <w:t>&gt;</w:t>
            </w:r>
            <w:r w:rsidR="007E798C" w:rsidRPr="00D533E3">
              <w:rPr>
                <w:lang w:val="en-GB" w:eastAsia="ar-SA"/>
              </w:rPr>
              <w:t xml:space="preserve"> element MUST contain the attribute </w:t>
            </w:r>
            <w:r w:rsidR="007E798C" w:rsidRPr="00D533E3">
              <w:rPr>
                <w:rStyle w:val="code"/>
                <w:lang w:val="en-GB"/>
              </w:rPr>
              <w:t>WantAuthnRequestsSigned</w:t>
            </w:r>
            <w:r w:rsidR="007E798C" w:rsidRPr="00D533E3">
              <w:rPr>
                <w:lang w:val="en-GB" w:eastAsia="ar-SA"/>
              </w:rPr>
              <w:t xml:space="preserve"> set to "true" to indicate the requirement of a signed </w:t>
            </w:r>
            <w:r w:rsidR="00643C68" w:rsidRPr="00D533E3">
              <w:rPr>
                <w:rStyle w:val="code"/>
                <w:lang w:val="en-GB"/>
              </w:rPr>
              <w:t>&lt;saml2p:</w:t>
            </w:r>
            <w:r w:rsidR="007E798C" w:rsidRPr="00D533E3">
              <w:rPr>
                <w:rStyle w:val="code"/>
                <w:lang w:val="en-GB"/>
              </w:rPr>
              <w:t>AuthnRequest</w:t>
            </w:r>
            <w:r w:rsidR="00643C68" w:rsidRPr="00D533E3">
              <w:rPr>
                <w:rStyle w:val="code"/>
                <w:lang w:val="en-GB"/>
              </w:rPr>
              <w:t>&gt;</w:t>
            </w:r>
            <w:r w:rsidR="007E798C" w:rsidRPr="00D533E3">
              <w:rPr>
                <w:lang w:val="en-GB" w:eastAsia="ar-SA"/>
              </w:rPr>
              <w:t xml:space="preserve">. The </w:t>
            </w:r>
            <w:r w:rsidR="007E798C" w:rsidRPr="00D533E3">
              <w:rPr>
                <w:rStyle w:val="code"/>
                <w:lang w:val="en-GB"/>
              </w:rPr>
              <w:t>&lt;</w:t>
            </w:r>
            <w:r w:rsidR="00643C68" w:rsidRPr="00D533E3">
              <w:rPr>
                <w:rStyle w:val="code"/>
                <w:lang w:val="en-GB"/>
              </w:rPr>
              <w:t>md</w:t>
            </w:r>
            <w:proofErr w:type="gramStart"/>
            <w:r w:rsidR="00643C68" w:rsidRPr="00D533E3">
              <w:rPr>
                <w:rStyle w:val="code"/>
                <w:lang w:val="en-GB"/>
              </w:rPr>
              <w:t>:</w:t>
            </w:r>
            <w:r w:rsidR="007E798C" w:rsidRPr="00D533E3">
              <w:rPr>
                <w:rStyle w:val="code"/>
                <w:lang w:val="en-GB"/>
              </w:rPr>
              <w:t>SPSSODescriptor</w:t>
            </w:r>
            <w:proofErr w:type="gramEnd"/>
            <w:r w:rsidR="007E798C" w:rsidRPr="00D533E3">
              <w:rPr>
                <w:rStyle w:val="code"/>
                <w:lang w:val="en-GB"/>
              </w:rPr>
              <w:t>&gt;</w:t>
            </w:r>
            <w:r w:rsidR="007E798C" w:rsidRPr="00D533E3">
              <w:rPr>
                <w:lang w:val="en-GB" w:eastAsia="ar-SA"/>
              </w:rPr>
              <w:t xml:space="preserve"> element MUST contain the attribute </w:t>
            </w:r>
            <w:r w:rsidR="007E798C" w:rsidRPr="00D533E3">
              <w:rPr>
                <w:rStyle w:val="code"/>
                <w:lang w:val="en-GB"/>
              </w:rPr>
              <w:t>AuthnRequestsSigned</w:t>
            </w:r>
            <w:r w:rsidR="007E798C" w:rsidRPr="00D533E3">
              <w:rPr>
                <w:lang w:val="en-GB" w:eastAsia="ar-SA"/>
              </w:rPr>
              <w:t xml:space="preserve"> set to "true" to indicate that transmitted </w:t>
            </w:r>
            <w:r w:rsidR="00643C68" w:rsidRPr="00D533E3">
              <w:rPr>
                <w:rStyle w:val="code"/>
                <w:lang w:val="en-GB"/>
              </w:rPr>
              <w:t>&lt;saml2p:AuthnRequest&gt;</w:t>
            </w:r>
            <w:r w:rsidR="007E798C" w:rsidRPr="00D533E3">
              <w:rPr>
                <w:lang w:val="en-GB" w:eastAsia="ar-SA"/>
              </w:rPr>
              <w:t xml:space="preserve"> messages are signed.</w:t>
            </w:r>
          </w:p>
          <w:p w14:paraId="7E42104D" w14:textId="77777777" w:rsidR="00CC790E" w:rsidRPr="00D533E3" w:rsidRDefault="00CC790E" w:rsidP="00710ED3">
            <w:pPr>
              <w:rPr>
                <w:lang w:val="en-GB"/>
              </w:rPr>
            </w:pPr>
          </w:p>
          <w:p w14:paraId="6277350B" w14:textId="7792C18B" w:rsidR="0078572D" w:rsidRPr="00D533E3" w:rsidRDefault="0078572D" w:rsidP="00710ED3">
            <w:pPr>
              <w:rPr>
                <w:lang w:val="en-GB"/>
              </w:rPr>
            </w:pPr>
            <w:r w:rsidRPr="00D533E3">
              <w:rPr>
                <w:lang w:val="en-GB"/>
              </w:rPr>
              <w:t>Implementations</w:t>
            </w:r>
            <w:r w:rsidRPr="00D533E3">
              <w:rPr>
                <w:rFonts w:eastAsia="Tahoma"/>
                <w:lang w:val="en-GB"/>
              </w:rPr>
              <w:t xml:space="preserve"> </w:t>
            </w:r>
            <w:r w:rsidRPr="00D533E3">
              <w:rPr>
                <w:lang w:val="en-GB"/>
              </w:rPr>
              <w:t>MUST</w:t>
            </w:r>
            <w:r w:rsidRPr="00D533E3">
              <w:rPr>
                <w:rFonts w:eastAsia="Tahoma"/>
                <w:lang w:val="en-GB"/>
              </w:rPr>
              <w:t xml:space="preserve"> </w:t>
            </w:r>
            <w:r w:rsidRPr="00D533E3">
              <w:rPr>
                <w:lang w:val="en-GB"/>
              </w:rPr>
              <w:t>support</w:t>
            </w:r>
            <w:r w:rsidRPr="00D533E3">
              <w:rPr>
                <w:rFonts w:eastAsia="Tahoma"/>
                <w:lang w:val="en-GB"/>
              </w:rPr>
              <w:t xml:space="preserve"> </w:t>
            </w:r>
            <w:r w:rsidR="00F10BFB" w:rsidRPr="00D533E3">
              <w:rPr>
                <w:lang w:val="en-GB"/>
              </w:rPr>
              <w:t>and use</w:t>
            </w:r>
            <w:r w:rsidRPr="00D533E3">
              <w:rPr>
                <w:rFonts w:eastAsia="Tahoma"/>
                <w:lang w:val="en-GB"/>
              </w:rPr>
              <w:t xml:space="preserve"> </w:t>
            </w:r>
            <w:r w:rsidRPr="00D533E3">
              <w:rPr>
                <w:lang w:val="en-GB"/>
              </w:rPr>
              <w:t>the</w:t>
            </w:r>
            <w:r w:rsidRPr="00D533E3">
              <w:rPr>
                <w:rFonts w:eastAsia="Tahoma"/>
                <w:lang w:val="en-GB"/>
              </w:rPr>
              <w:t xml:space="preserve"> </w:t>
            </w:r>
            <w:r w:rsidRPr="00D533E3">
              <w:rPr>
                <w:rStyle w:val="code"/>
                <w:lang w:val="en-GB"/>
              </w:rPr>
              <w:t>&lt;md</w:t>
            </w:r>
            <w:proofErr w:type="gramStart"/>
            <w:r w:rsidRPr="00D533E3">
              <w:rPr>
                <w:rStyle w:val="code"/>
                <w:lang w:val="en-GB"/>
              </w:rPr>
              <w:t>:KeyDescriptor</w:t>
            </w:r>
            <w:proofErr w:type="gramEnd"/>
            <w:r w:rsidRPr="00D533E3">
              <w:rPr>
                <w:rStyle w:val="code"/>
                <w:lang w:val="en-GB"/>
              </w:rPr>
              <w:t>&gt;</w:t>
            </w:r>
            <w:r w:rsidRPr="00D533E3">
              <w:rPr>
                <w:rFonts w:eastAsia="Tahoma"/>
                <w:lang w:val="en-GB"/>
              </w:rPr>
              <w:t xml:space="preserve"> </w:t>
            </w:r>
            <w:r w:rsidRPr="00D533E3">
              <w:rPr>
                <w:lang w:val="en-GB"/>
              </w:rPr>
              <w:t xml:space="preserve">element and the </w:t>
            </w:r>
            <w:r w:rsidRPr="00D533E3">
              <w:rPr>
                <w:rStyle w:val="code"/>
                <w:lang w:val="en-GB"/>
              </w:rPr>
              <w:t>&lt;ds:X509Certificate&gt;</w:t>
            </w:r>
            <w:r w:rsidRPr="00D533E3">
              <w:rPr>
                <w:rFonts w:eastAsia="Tahoma"/>
                <w:lang w:val="en-GB"/>
              </w:rPr>
              <w:t xml:space="preserve"> </w:t>
            </w:r>
            <w:r w:rsidRPr="00D533E3">
              <w:rPr>
                <w:lang w:val="en-GB"/>
              </w:rPr>
              <w:t>element for the inclusion of X.509 Certificates used for SAML communication.</w:t>
            </w:r>
            <w:r w:rsidR="00A74DD4" w:rsidRPr="00D533E3">
              <w:rPr>
                <w:lang w:val="en-GB"/>
              </w:rPr>
              <w:t xml:space="preserve"> </w:t>
            </w:r>
            <w:r w:rsidRPr="00D533E3">
              <w:rPr>
                <w:lang w:val="en-GB"/>
              </w:rPr>
              <w:t xml:space="preserve"> Support for</w:t>
            </w:r>
            <w:r w:rsidRPr="00D533E3">
              <w:rPr>
                <w:rFonts w:eastAsia="Tahoma"/>
                <w:lang w:val="en-GB"/>
              </w:rPr>
              <w:t xml:space="preserve"> </w:t>
            </w:r>
            <w:r w:rsidRPr="00D533E3">
              <w:rPr>
                <w:lang w:val="en-GB"/>
              </w:rPr>
              <w:t>other</w:t>
            </w:r>
            <w:r w:rsidRPr="00D533E3">
              <w:rPr>
                <w:rFonts w:eastAsia="Tahoma"/>
                <w:lang w:val="en-GB"/>
              </w:rPr>
              <w:t xml:space="preserve"> </w:t>
            </w:r>
            <w:r w:rsidRPr="00D533E3">
              <w:rPr>
                <w:lang w:val="en-GB"/>
              </w:rPr>
              <w:t>key</w:t>
            </w:r>
            <w:r w:rsidRPr="00D533E3">
              <w:rPr>
                <w:rFonts w:eastAsia="Tahoma"/>
                <w:lang w:val="en-GB"/>
              </w:rPr>
              <w:t xml:space="preserve"> </w:t>
            </w:r>
            <w:r w:rsidRPr="00D533E3">
              <w:rPr>
                <w:lang w:val="en-GB"/>
              </w:rPr>
              <w:t>representations</w:t>
            </w:r>
            <w:r w:rsidRPr="00D533E3">
              <w:rPr>
                <w:rFonts w:eastAsia="Tahoma"/>
                <w:lang w:val="en-GB"/>
              </w:rPr>
              <w:t xml:space="preserve">, </w:t>
            </w:r>
            <w:r w:rsidRPr="00D533E3">
              <w:rPr>
                <w:lang w:val="en-GB"/>
              </w:rPr>
              <w:t>and</w:t>
            </w:r>
            <w:r w:rsidRPr="00D533E3">
              <w:rPr>
                <w:rFonts w:eastAsia="Tahoma"/>
                <w:lang w:val="en-GB"/>
              </w:rPr>
              <w:t xml:space="preserve"> </w:t>
            </w:r>
            <w:r w:rsidRPr="00D533E3">
              <w:rPr>
                <w:lang w:val="en-GB"/>
              </w:rPr>
              <w:t>for</w:t>
            </w:r>
            <w:r w:rsidRPr="00D533E3">
              <w:rPr>
                <w:rFonts w:eastAsia="Tahoma"/>
                <w:lang w:val="en-GB"/>
              </w:rPr>
              <w:t xml:space="preserve"> </w:t>
            </w:r>
            <w:r w:rsidRPr="00D533E3">
              <w:rPr>
                <w:lang w:val="en-GB"/>
              </w:rPr>
              <w:t>other</w:t>
            </w:r>
            <w:r w:rsidRPr="00D533E3">
              <w:rPr>
                <w:rFonts w:eastAsia="Tahoma"/>
                <w:lang w:val="en-GB"/>
              </w:rPr>
              <w:t xml:space="preserve"> </w:t>
            </w:r>
            <w:r w:rsidRPr="00D533E3">
              <w:rPr>
                <w:lang w:val="en-GB"/>
              </w:rPr>
              <w:t>mechanisms</w:t>
            </w:r>
            <w:r w:rsidRPr="00D533E3">
              <w:rPr>
                <w:rFonts w:eastAsia="Tahoma"/>
                <w:lang w:val="en-GB"/>
              </w:rPr>
              <w:t xml:space="preserve"> </w:t>
            </w:r>
            <w:r w:rsidRPr="00D533E3">
              <w:rPr>
                <w:lang w:val="en-GB"/>
              </w:rPr>
              <w:t>for</w:t>
            </w:r>
            <w:r w:rsidRPr="00D533E3">
              <w:rPr>
                <w:rFonts w:eastAsia="Tahoma"/>
                <w:lang w:val="en-GB"/>
              </w:rPr>
              <w:t xml:space="preserve"> </w:t>
            </w:r>
            <w:r w:rsidRPr="00D533E3">
              <w:rPr>
                <w:lang w:val="en-GB"/>
              </w:rPr>
              <w:t>credential</w:t>
            </w:r>
            <w:r w:rsidRPr="00D533E3">
              <w:rPr>
                <w:rFonts w:eastAsia="Tahoma"/>
                <w:lang w:val="en-GB"/>
              </w:rPr>
              <w:t xml:space="preserve"> </w:t>
            </w:r>
            <w:r w:rsidRPr="00D533E3">
              <w:rPr>
                <w:lang w:val="en-GB"/>
              </w:rPr>
              <w:t>distribution</w:t>
            </w:r>
            <w:r w:rsidRPr="00D533E3">
              <w:rPr>
                <w:rFonts w:eastAsia="Tahoma"/>
                <w:lang w:val="en-GB"/>
              </w:rPr>
              <w:t xml:space="preserve">, </w:t>
            </w:r>
            <w:r w:rsidRPr="00D533E3">
              <w:rPr>
                <w:lang w:val="en-GB"/>
              </w:rPr>
              <w:t>is</w:t>
            </w:r>
            <w:r w:rsidRPr="00D533E3">
              <w:rPr>
                <w:rFonts w:eastAsia="Tahoma"/>
                <w:lang w:val="en-GB"/>
              </w:rPr>
              <w:t xml:space="preserve"> </w:t>
            </w:r>
            <w:r w:rsidRPr="00D533E3">
              <w:rPr>
                <w:lang w:val="en-GB"/>
              </w:rPr>
              <w:t>OPTIONAL</w:t>
            </w:r>
            <w:r w:rsidRPr="00D533E3">
              <w:rPr>
                <w:rFonts w:eastAsia="Tahoma"/>
                <w:lang w:val="en-GB"/>
              </w:rPr>
              <w:t>.</w:t>
            </w:r>
            <w:r w:rsidR="00A74DD4" w:rsidRPr="00D533E3">
              <w:rPr>
                <w:rFonts w:eastAsia="Tahoma"/>
                <w:lang w:val="en-GB"/>
              </w:rPr>
              <w:t xml:space="preserve"> </w:t>
            </w:r>
            <w:r w:rsidR="00A74DD4" w:rsidRPr="00D533E3">
              <w:rPr>
                <w:lang w:val="en-GB"/>
              </w:rPr>
              <w:t xml:space="preserve">The </w:t>
            </w:r>
            <w:r w:rsidR="00A74DD4" w:rsidRPr="00D533E3">
              <w:rPr>
                <w:rStyle w:val="code"/>
                <w:lang w:val="en-GB"/>
              </w:rPr>
              <w:t>usage</w:t>
            </w:r>
            <w:r w:rsidR="00A74DD4" w:rsidRPr="00D533E3">
              <w:rPr>
                <w:lang w:val="en-GB"/>
              </w:rPr>
              <w:t xml:space="preserve"> attribute </w:t>
            </w:r>
            <w:r w:rsidR="003B5AA7" w:rsidRPr="00D533E3">
              <w:rPr>
                <w:lang w:val="en-GB"/>
              </w:rPr>
              <w:t xml:space="preserve">of the </w:t>
            </w:r>
            <w:r w:rsidR="003B5AA7" w:rsidRPr="00D533E3">
              <w:rPr>
                <w:rStyle w:val="code"/>
                <w:lang w:val="en-GB"/>
              </w:rPr>
              <w:t>&lt;md</w:t>
            </w:r>
            <w:proofErr w:type="gramStart"/>
            <w:r w:rsidR="003B5AA7" w:rsidRPr="00D533E3">
              <w:rPr>
                <w:rStyle w:val="code"/>
                <w:lang w:val="en-GB"/>
              </w:rPr>
              <w:t>:KeyDescriptor</w:t>
            </w:r>
            <w:proofErr w:type="gramEnd"/>
            <w:r w:rsidR="003B5AA7" w:rsidRPr="00D533E3">
              <w:rPr>
                <w:rStyle w:val="code"/>
                <w:lang w:val="en-GB"/>
              </w:rPr>
              <w:t>&gt;</w:t>
            </w:r>
            <w:r w:rsidR="003B5AA7" w:rsidRPr="00D533E3">
              <w:rPr>
                <w:rFonts w:eastAsia="Tahoma"/>
                <w:lang w:val="en-GB"/>
              </w:rPr>
              <w:t xml:space="preserve"> </w:t>
            </w:r>
            <w:r w:rsidR="003B5AA7" w:rsidRPr="00D533E3">
              <w:rPr>
                <w:lang w:val="en-GB"/>
              </w:rPr>
              <w:t xml:space="preserve">element </w:t>
            </w:r>
            <w:r w:rsidR="00A74DD4" w:rsidRPr="00D533E3">
              <w:rPr>
                <w:lang w:val="en-GB"/>
              </w:rPr>
              <w:t>MUST be present.</w:t>
            </w:r>
          </w:p>
          <w:p w14:paraId="396C2BD1" w14:textId="77777777" w:rsidR="00CB585F" w:rsidRPr="00D533E3" w:rsidRDefault="00CB585F" w:rsidP="00710ED3">
            <w:pPr>
              <w:rPr>
                <w:lang w:val="en-GB"/>
              </w:rPr>
            </w:pPr>
          </w:p>
          <w:p w14:paraId="05D9C1C7" w14:textId="50FFFEC4" w:rsidR="00CB585F" w:rsidRPr="00D533E3" w:rsidRDefault="00CB585F" w:rsidP="00710ED3">
            <w:pPr>
              <w:rPr>
                <w:rFonts w:eastAsia="Tahoma"/>
                <w:lang w:val="en-GB"/>
              </w:rPr>
            </w:pPr>
            <w:r w:rsidRPr="00D533E3">
              <w:rPr>
                <w:lang w:val="en-GB"/>
              </w:rPr>
              <w:t>The support</w:t>
            </w:r>
            <w:r w:rsidR="007D68D3" w:rsidRPr="00D533E3">
              <w:rPr>
                <w:lang w:val="en-GB"/>
              </w:rPr>
              <w:t>ed</w:t>
            </w:r>
            <w:r w:rsidRPr="00D533E3">
              <w:rPr>
                <w:lang w:val="en-GB"/>
              </w:rPr>
              <w:t xml:space="preserve"> name identifier formats SHOULD be indicated in the </w:t>
            </w:r>
            <w:r w:rsidRPr="00D533E3">
              <w:rPr>
                <w:rStyle w:val="code"/>
                <w:lang w:val="en-GB"/>
              </w:rPr>
              <w:t>&lt;</w:t>
            </w:r>
            <w:r w:rsidR="00990375" w:rsidRPr="00D533E3">
              <w:rPr>
                <w:rStyle w:val="code"/>
                <w:lang w:val="en-GB"/>
              </w:rPr>
              <w:t>saml2</w:t>
            </w:r>
            <w:proofErr w:type="gramStart"/>
            <w:r w:rsidR="00990375" w:rsidRPr="00D533E3">
              <w:rPr>
                <w:rStyle w:val="code"/>
                <w:lang w:val="en-GB"/>
              </w:rPr>
              <w:t>:</w:t>
            </w:r>
            <w:r w:rsidRPr="00D533E3">
              <w:rPr>
                <w:rStyle w:val="code"/>
                <w:lang w:val="en-GB"/>
              </w:rPr>
              <w:t>NameIDFormat</w:t>
            </w:r>
            <w:proofErr w:type="gramEnd"/>
            <w:r w:rsidRPr="00D533E3">
              <w:rPr>
                <w:rStyle w:val="code"/>
                <w:lang w:val="en-GB"/>
              </w:rPr>
              <w:t>&gt;</w:t>
            </w:r>
            <w:r w:rsidRPr="00D533E3">
              <w:rPr>
                <w:lang w:val="en-GB"/>
              </w:rPr>
              <w:t xml:space="preserve"> element in the respective SAML metadata.</w:t>
            </w:r>
          </w:p>
          <w:p w14:paraId="60DFECFC" w14:textId="77777777" w:rsidR="00520D9E" w:rsidRPr="00D533E3" w:rsidRDefault="00520D9E" w:rsidP="00710ED3">
            <w:pPr>
              <w:rPr>
                <w:rFonts w:eastAsia="Tahoma"/>
                <w:lang w:val="en-GB"/>
              </w:rPr>
            </w:pPr>
          </w:p>
          <w:p w14:paraId="5BEBEFE2" w14:textId="30DD9B30" w:rsidR="007F3625" w:rsidRPr="00D533E3" w:rsidRDefault="007F3625" w:rsidP="00710ED3">
            <w:pPr>
              <w:rPr>
                <w:lang w:val="en-GB"/>
              </w:rPr>
            </w:pPr>
            <w:r w:rsidRPr="00D533E3">
              <w:rPr>
                <w:lang w:val="en-GB"/>
              </w:rPr>
              <w:t xml:space="preserve">The default </w:t>
            </w:r>
            <w:r w:rsidRPr="00D533E3">
              <w:rPr>
                <w:rStyle w:val="code"/>
                <w:lang w:val="en-GB"/>
              </w:rPr>
              <w:t>AssertionConsumerServiceIndex</w:t>
            </w:r>
            <w:r w:rsidRPr="00D533E3">
              <w:rPr>
                <w:lang w:val="en-GB"/>
              </w:rPr>
              <w:t xml:space="preserve"> and the default </w:t>
            </w:r>
            <w:r w:rsidRPr="00D533E3">
              <w:rPr>
                <w:rStyle w:val="code"/>
                <w:lang w:val="en-GB"/>
              </w:rPr>
              <w:t>AttributeConsumingServiceIndex</w:t>
            </w:r>
            <w:r w:rsidRPr="00D533E3">
              <w:rPr>
                <w:lang w:val="en-GB"/>
              </w:rPr>
              <w:t xml:space="preserve"> SHOULD </w:t>
            </w:r>
            <w:proofErr w:type="gramStart"/>
            <w:r w:rsidRPr="00D533E3">
              <w:rPr>
                <w:lang w:val="en-GB"/>
              </w:rPr>
              <w:t>be</w:t>
            </w:r>
            <w:proofErr w:type="gramEnd"/>
            <w:r w:rsidRPr="00D533E3">
              <w:rPr>
                <w:lang w:val="en-GB"/>
              </w:rPr>
              <w:t xml:space="preserve"> indicated by the attribute </w:t>
            </w:r>
            <w:r w:rsidRPr="00D533E3">
              <w:rPr>
                <w:rFonts w:ascii="Courier New" w:hAnsi="Courier New" w:cs="Courier New"/>
                <w:lang w:val="en-GB"/>
              </w:rPr>
              <w:t>isDefault</w:t>
            </w:r>
            <w:r w:rsidR="00990375" w:rsidRPr="00D533E3">
              <w:rPr>
                <w:rFonts w:ascii="Courier New" w:hAnsi="Courier New" w:cs="Courier New"/>
                <w:lang w:val="en-GB"/>
              </w:rPr>
              <w:t xml:space="preserve"> </w:t>
            </w:r>
            <w:r w:rsidR="00990375" w:rsidRPr="00D533E3">
              <w:rPr>
                <w:lang w:val="en-GB"/>
              </w:rPr>
              <w:t xml:space="preserve">set to </w:t>
            </w:r>
            <w:r w:rsidRPr="00D533E3">
              <w:rPr>
                <w:lang w:val="en-GB"/>
              </w:rPr>
              <w:t>"true" within SAML Metadata.</w:t>
            </w:r>
          </w:p>
          <w:p w14:paraId="055E9F66" w14:textId="77777777" w:rsidR="00CB585F" w:rsidRPr="00D533E3" w:rsidRDefault="00CB585F" w:rsidP="00710ED3">
            <w:pPr>
              <w:rPr>
                <w:lang w:val="en-GB"/>
              </w:rPr>
            </w:pPr>
          </w:p>
          <w:p w14:paraId="4D118BEE" w14:textId="0683C918" w:rsidR="00CB585F" w:rsidRPr="00D533E3" w:rsidRDefault="00CB585F" w:rsidP="00710ED3">
            <w:pPr>
              <w:rPr>
                <w:lang w:val="en-GB"/>
              </w:rPr>
            </w:pPr>
            <w:r w:rsidRPr="00D533E3">
              <w:rPr>
                <w:lang w:val="en-GB"/>
              </w:rPr>
              <w:t>Human readable information o</w:t>
            </w:r>
            <w:r w:rsidR="00805E32" w:rsidRPr="00D533E3">
              <w:rPr>
                <w:lang w:val="en-GB"/>
              </w:rPr>
              <w:t>f</w:t>
            </w:r>
            <w:r w:rsidRPr="00D533E3">
              <w:rPr>
                <w:lang w:val="en-GB"/>
              </w:rPr>
              <w:t xml:space="preserve"> the organization operating the e</w:t>
            </w:r>
            <w:r w:rsidR="00805E32" w:rsidRPr="00D533E3">
              <w:rPr>
                <w:lang w:val="en-GB"/>
              </w:rPr>
              <w:t>I</w:t>
            </w:r>
            <w:r w:rsidRPr="00D533E3">
              <w:rPr>
                <w:lang w:val="en-GB"/>
              </w:rPr>
              <w:t xml:space="preserve">DAS-Node SHOULD be indicated by the </w:t>
            </w:r>
            <w:r w:rsidRPr="00D533E3">
              <w:rPr>
                <w:rStyle w:val="code"/>
                <w:lang w:val="en-GB"/>
              </w:rPr>
              <w:t>&lt;</w:t>
            </w:r>
            <w:r w:rsidR="008D00EE" w:rsidRPr="00D533E3">
              <w:rPr>
                <w:rStyle w:val="code"/>
                <w:lang w:val="en-GB"/>
              </w:rPr>
              <w:t>md</w:t>
            </w:r>
            <w:proofErr w:type="gramStart"/>
            <w:r w:rsidR="008D00EE" w:rsidRPr="00D533E3">
              <w:rPr>
                <w:rStyle w:val="code"/>
                <w:lang w:val="en-GB"/>
              </w:rPr>
              <w:t>:</w:t>
            </w:r>
            <w:r w:rsidRPr="00D533E3">
              <w:rPr>
                <w:rStyle w:val="code"/>
                <w:lang w:val="en-GB"/>
              </w:rPr>
              <w:t>Organization</w:t>
            </w:r>
            <w:proofErr w:type="gramEnd"/>
            <w:r w:rsidRPr="00D533E3">
              <w:rPr>
                <w:rStyle w:val="code"/>
                <w:lang w:val="en-GB"/>
              </w:rPr>
              <w:t>&gt;</w:t>
            </w:r>
            <w:r w:rsidRPr="00D533E3">
              <w:rPr>
                <w:lang w:val="en-GB"/>
              </w:rPr>
              <w:t xml:space="preserve"> element. At least the elements </w:t>
            </w:r>
            <w:r w:rsidRPr="00D533E3">
              <w:rPr>
                <w:rStyle w:val="code"/>
                <w:lang w:val="en-GB"/>
              </w:rPr>
              <w:t>&lt;</w:t>
            </w:r>
            <w:r w:rsidR="00990375" w:rsidRPr="00D533E3">
              <w:rPr>
                <w:rStyle w:val="code"/>
                <w:lang w:val="en-GB"/>
              </w:rPr>
              <w:t>md</w:t>
            </w:r>
            <w:proofErr w:type="gramStart"/>
            <w:r w:rsidR="00990375" w:rsidRPr="00D533E3">
              <w:rPr>
                <w:rStyle w:val="code"/>
                <w:lang w:val="en-GB"/>
              </w:rPr>
              <w:t>:</w:t>
            </w:r>
            <w:r w:rsidRPr="00D533E3">
              <w:rPr>
                <w:rStyle w:val="code"/>
                <w:lang w:val="en-GB"/>
              </w:rPr>
              <w:t>OrganizationName</w:t>
            </w:r>
            <w:proofErr w:type="gramEnd"/>
            <w:r w:rsidRPr="00D533E3">
              <w:rPr>
                <w:rStyle w:val="code"/>
                <w:lang w:val="en-GB"/>
              </w:rPr>
              <w:t>&gt;</w:t>
            </w:r>
            <w:r w:rsidRPr="00D533E3">
              <w:rPr>
                <w:lang w:val="en-GB"/>
              </w:rPr>
              <w:t xml:space="preserve">, </w:t>
            </w:r>
            <w:r w:rsidRPr="00D533E3">
              <w:rPr>
                <w:rStyle w:val="code"/>
                <w:lang w:val="en-GB"/>
              </w:rPr>
              <w:t>&lt;</w:t>
            </w:r>
            <w:r w:rsidR="00990375" w:rsidRPr="00D533E3">
              <w:rPr>
                <w:rStyle w:val="code"/>
                <w:lang w:val="en-GB"/>
              </w:rPr>
              <w:t>md:</w:t>
            </w:r>
            <w:r w:rsidRPr="00D533E3">
              <w:rPr>
                <w:rStyle w:val="code"/>
                <w:lang w:val="en-GB"/>
              </w:rPr>
              <w:t>OrganizationDisplayName&gt;</w:t>
            </w:r>
            <w:r w:rsidRPr="00D533E3">
              <w:rPr>
                <w:lang w:val="en-GB"/>
              </w:rPr>
              <w:t xml:space="preserve">, and </w:t>
            </w:r>
            <w:r w:rsidRPr="00D533E3">
              <w:rPr>
                <w:rStyle w:val="code"/>
                <w:lang w:val="en-GB"/>
              </w:rPr>
              <w:t>&lt;</w:t>
            </w:r>
            <w:r w:rsidR="00990375" w:rsidRPr="00D533E3">
              <w:rPr>
                <w:rStyle w:val="code"/>
                <w:lang w:val="en-GB"/>
              </w:rPr>
              <w:t>md:</w:t>
            </w:r>
            <w:r w:rsidRPr="00D533E3">
              <w:rPr>
                <w:rStyle w:val="code"/>
                <w:lang w:val="en-GB"/>
              </w:rPr>
              <w:t>OrganizationURL&gt;</w:t>
            </w:r>
            <w:r w:rsidRPr="00D533E3">
              <w:rPr>
                <w:lang w:val="en-GB"/>
              </w:rPr>
              <w:t xml:space="preserve"> SHOULD be provided.</w:t>
            </w:r>
          </w:p>
          <w:p w14:paraId="2BD3B67E" w14:textId="2B2CB910" w:rsidR="00CB585F" w:rsidRPr="00D533E3" w:rsidRDefault="00CB585F" w:rsidP="00CB585F">
            <w:pPr>
              <w:rPr>
                <w:lang w:val="en-GB" w:eastAsia="ar-SA"/>
              </w:rPr>
            </w:pPr>
            <w:r w:rsidRPr="00D533E3">
              <w:rPr>
                <w:lang w:val="en-GB" w:eastAsia="ar-SA"/>
              </w:rPr>
              <w:t xml:space="preserve">In addition, SAML metadata SHOULD contain contact information for support and for a technical contact. SAML metadata SHOULD contain both a </w:t>
            </w:r>
            <w:r w:rsidRPr="00D533E3">
              <w:rPr>
                <w:rStyle w:val="code"/>
                <w:lang w:val="en-GB"/>
              </w:rPr>
              <w:t>&lt;</w:t>
            </w:r>
            <w:r w:rsidR="00990375" w:rsidRPr="00D533E3">
              <w:rPr>
                <w:rStyle w:val="code"/>
                <w:lang w:val="en-GB"/>
              </w:rPr>
              <w:t>md</w:t>
            </w:r>
            <w:proofErr w:type="gramStart"/>
            <w:r w:rsidR="00990375" w:rsidRPr="00D533E3">
              <w:rPr>
                <w:rStyle w:val="code"/>
                <w:lang w:val="en-GB"/>
              </w:rPr>
              <w:t>:</w:t>
            </w:r>
            <w:r w:rsidRPr="00D533E3">
              <w:rPr>
                <w:rStyle w:val="code"/>
                <w:lang w:val="en-GB"/>
              </w:rPr>
              <w:t>ContactPerson</w:t>
            </w:r>
            <w:proofErr w:type="gramEnd"/>
            <w:r w:rsidRPr="00D533E3">
              <w:rPr>
                <w:rStyle w:val="code"/>
                <w:lang w:val="en-GB"/>
              </w:rPr>
              <w:t>&gt;</w:t>
            </w:r>
            <w:r w:rsidRPr="00D533E3">
              <w:rPr>
                <w:lang w:val="en-GB" w:eastAsia="ar-SA"/>
              </w:rPr>
              <w:t xml:space="preserve"> element with a </w:t>
            </w:r>
            <w:r w:rsidRPr="00D533E3">
              <w:rPr>
                <w:rStyle w:val="code"/>
                <w:lang w:val="en-GB"/>
              </w:rPr>
              <w:lastRenderedPageBreak/>
              <w:t>contactType</w:t>
            </w:r>
            <w:r w:rsidRPr="00D533E3">
              <w:rPr>
                <w:lang w:val="en-GB" w:eastAsia="ar-SA"/>
              </w:rPr>
              <w:t xml:space="preserve"> value of "support" and a </w:t>
            </w:r>
            <w:r w:rsidRPr="00D533E3">
              <w:rPr>
                <w:rStyle w:val="code"/>
                <w:lang w:val="en-GB"/>
              </w:rPr>
              <w:t>&lt;</w:t>
            </w:r>
            <w:r w:rsidR="00990375" w:rsidRPr="00D533E3">
              <w:rPr>
                <w:rStyle w:val="code"/>
                <w:lang w:val="en-GB"/>
              </w:rPr>
              <w:t>md:</w:t>
            </w:r>
            <w:r w:rsidRPr="00D533E3">
              <w:rPr>
                <w:rStyle w:val="code"/>
                <w:lang w:val="en-GB"/>
              </w:rPr>
              <w:t>ContactPerson&gt;</w:t>
            </w:r>
            <w:r w:rsidRPr="00D533E3">
              <w:rPr>
                <w:lang w:val="en-GB" w:eastAsia="ar-SA"/>
              </w:rPr>
              <w:t xml:space="preserve"> element with a </w:t>
            </w:r>
            <w:r w:rsidRPr="00D533E3">
              <w:rPr>
                <w:rStyle w:val="code"/>
                <w:lang w:val="en-GB"/>
              </w:rPr>
              <w:t>contactType</w:t>
            </w:r>
            <w:r w:rsidRPr="00D533E3">
              <w:rPr>
                <w:lang w:val="en-GB" w:eastAsia="ar-SA"/>
              </w:rPr>
              <w:t xml:space="preserve"> value of "technical". The </w:t>
            </w:r>
            <w:r w:rsidRPr="00D533E3">
              <w:rPr>
                <w:rStyle w:val="code"/>
                <w:lang w:val="en-GB"/>
              </w:rPr>
              <w:t>&lt;</w:t>
            </w:r>
            <w:r w:rsidR="00990375" w:rsidRPr="00D533E3">
              <w:rPr>
                <w:rStyle w:val="code"/>
                <w:lang w:val="en-GB"/>
              </w:rPr>
              <w:t>md</w:t>
            </w:r>
            <w:proofErr w:type="gramStart"/>
            <w:r w:rsidR="00990375" w:rsidRPr="00D533E3">
              <w:rPr>
                <w:rStyle w:val="code"/>
                <w:lang w:val="en-GB"/>
              </w:rPr>
              <w:t>:</w:t>
            </w:r>
            <w:r w:rsidRPr="00D533E3">
              <w:rPr>
                <w:rStyle w:val="code"/>
                <w:lang w:val="en-GB"/>
              </w:rPr>
              <w:t>ContactPerson</w:t>
            </w:r>
            <w:proofErr w:type="gramEnd"/>
            <w:r w:rsidRPr="00D533E3">
              <w:rPr>
                <w:rStyle w:val="code"/>
                <w:lang w:val="en-GB"/>
              </w:rPr>
              <w:t>&gt;</w:t>
            </w:r>
            <w:r w:rsidRPr="00D533E3">
              <w:rPr>
                <w:lang w:val="en-GB" w:eastAsia="ar-SA"/>
              </w:rPr>
              <w:t xml:space="preserve"> elements SHOULD contain at least one </w:t>
            </w:r>
            <w:r w:rsidRPr="00D533E3">
              <w:rPr>
                <w:rStyle w:val="code"/>
                <w:lang w:val="en-GB"/>
              </w:rPr>
              <w:t>&lt;</w:t>
            </w:r>
            <w:r w:rsidR="00990375" w:rsidRPr="00D533E3">
              <w:rPr>
                <w:rStyle w:val="code"/>
                <w:lang w:val="en-GB"/>
              </w:rPr>
              <w:t>md:</w:t>
            </w:r>
            <w:r w:rsidRPr="00D533E3">
              <w:rPr>
                <w:rStyle w:val="code"/>
                <w:lang w:val="en-GB"/>
              </w:rPr>
              <w:t>EmailAddress&gt;</w:t>
            </w:r>
            <w:r w:rsidRPr="00D533E3">
              <w:rPr>
                <w:lang w:val="en-GB" w:eastAsia="ar-SA"/>
              </w:rPr>
              <w:t>.</w:t>
            </w:r>
          </w:p>
          <w:p w14:paraId="212D39DA" w14:textId="77777777" w:rsidR="00F36DD8" w:rsidRPr="00D533E3" w:rsidRDefault="00F36DD8" w:rsidP="00CB585F">
            <w:pPr>
              <w:rPr>
                <w:lang w:val="en-GB" w:eastAsia="ar-SA"/>
              </w:rPr>
            </w:pPr>
          </w:p>
          <w:p w14:paraId="432D716B" w14:textId="21CADE3A" w:rsidR="00F36DD8" w:rsidRPr="00D533E3" w:rsidRDefault="00871083" w:rsidP="004D09BF">
            <w:pPr>
              <w:rPr>
                <w:lang w:val="en-GB"/>
              </w:rPr>
            </w:pPr>
            <w:proofErr w:type="gramStart"/>
            <w:r w:rsidRPr="00D533E3">
              <w:rPr>
                <w:lang w:val="en-GB"/>
              </w:rPr>
              <w:t>eIDAS-Nodes</w:t>
            </w:r>
            <w:proofErr w:type="gramEnd"/>
            <w:r w:rsidR="004D09BF" w:rsidRPr="00D533E3">
              <w:rPr>
                <w:lang w:val="en-GB"/>
              </w:rPr>
              <w:t xml:space="preserve"> MUST publish their cryptographic capabilities with regards to XML Signature and XML Encryption in their SAML metadata according to </w:t>
            </w:r>
            <w:r w:rsidR="00990375" w:rsidRPr="00D533E3">
              <w:rPr>
                <w:lang w:val="en-GB"/>
              </w:rPr>
              <w:fldChar w:fldCharType="begin"/>
            </w:r>
            <w:r w:rsidR="00990375" w:rsidRPr="00D533E3">
              <w:rPr>
                <w:lang w:val="en-GB"/>
              </w:rPr>
              <w:instrText xml:space="preserve"> REF eIDAS_Crypto \h </w:instrText>
            </w:r>
            <w:r w:rsidR="00990375" w:rsidRPr="00D533E3">
              <w:rPr>
                <w:lang w:val="en-GB"/>
              </w:rPr>
            </w:r>
            <w:r w:rsidR="00990375" w:rsidRPr="00D533E3">
              <w:rPr>
                <w:lang w:val="en-GB"/>
              </w:rPr>
              <w:fldChar w:fldCharType="separate"/>
            </w:r>
            <w:r w:rsidR="00E026A6" w:rsidRPr="00D533E3">
              <w:rPr>
                <w:lang w:val="en-GB"/>
              </w:rPr>
              <w:t>[eIDAS-Crypto]</w:t>
            </w:r>
            <w:r w:rsidR="00990375" w:rsidRPr="00D533E3">
              <w:rPr>
                <w:lang w:val="en-GB"/>
              </w:rPr>
              <w:fldChar w:fldCharType="end"/>
            </w:r>
            <w:r w:rsidR="00C57B0F" w:rsidRPr="00D533E3">
              <w:rPr>
                <w:lang w:val="en-GB"/>
              </w:rPr>
              <w:t xml:space="preserve"> and </w:t>
            </w:r>
            <w:r w:rsidR="00990375" w:rsidRPr="00D533E3">
              <w:rPr>
                <w:lang w:val="en-GB"/>
              </w:rPr>
              <w:fldChar w:fldCharType="begin"/>
            </w:r>
            <w:r w:rsidR="00990375" w:rsidRPr="00D533E3">
              <w:rPr>
                <w:lang w:val="en-GB"/>
              </w:rPr>
              <w:instrText xml:space="preserve"> REF SAML2AlgSup \h </w:instrText>
            </w:r>
            <w:r w:rsidR="00990375" w:rsidRPr="00D533E3">
              <w:rPr>
                <w:lang w:val="en-GB"/>
              </w:rPr>
            </w:r>
            <w:r w:rsidR="00990375" w:rsidRPr="00D533E3">
              <w:rPr>
                <w:lang w:val="en-GB"/>
              </w:rPr>
              <w:fldChar w:fldCharType="separate"/>
            </w:r>
            <w:r w:rsidR="00E026A6" w:rsidRPr="00D533E3">
              <w:rPr>
                <w:lang w:val="en-GB"/>
              </w:rPr>
              <w:t>[SAML2AlgSup]</w:t>
            </w:r>
            <w:r w:rsidR="00990375" w:rsidRPr="00D533E3">
              <w:rPr>
                <w:lang w:val="en-GB"/>
              </w:rPr>
              <w:fldChar w:fldCharType="end"/>
            </w:r>
            <w:r w:rsidR="004D09BF" w:rsidRPr="00D533E3">
              <w:rPr>
                <w:lang w:val="en-GB"/>
              </w:rPr>
              <w:t>. Entities MAY use this information for automatic negotiation of algorithms.</w:t>
            </w:r>
          </w:p>
          <w:p w14:paraId="4164E598" w14:textId="17A5CE35" w:rsidR="00982CDD" w:rsidRPr="00D533E3" w:rsidRDefault="00982CDD" w:rsidP="004D09BF">
            <w:pPr>
              <w:rPr>
                <w:lang w:val="en-GB"/>
              </w:rPr>
            </w:pPr>
          </w:p>
          <w:p w14:paraId="4EE496E7" w14:textId="6F7AACB3" w:rsidR="00275487" w:rsidRPr="00D533E3" w:rsidRDefault="00275487" w:rsidP="004D09BF">
            <w:pPr>
              <w:rPr>
                <w:lang w:val="en-GB"/>
              </w:rPr>
            </w:pPr>
            <w:proofErr w:type="gramStart"/>
            <w:r w:rsidRPr="00D533E3">
              <w:rPr>
                <w:lang w:val="en-GB"/>
              </w:rPr>
              <w:t>eIDAS-Nodes</w:t>
            </w:r>
            <w:proofErr w:type="gramEnd"/>
            <w:r w:rsidRPr="00D533E3">
              <w:rPr>
                <w:lang w:val="en-GB"/>
              </w:rPr>
              <w:t xml:space="preserve"> </w:t>
            </w:r>
            <w:del w:id="27" w:author="Herbert Leitold" w:date="2018-09-04T12:06:00Z">
              <w:r w:rsidR="00E445BB" w:rsidDel="00E445BB">
                <w:rPr>
                  <w:lang w:val="en-GB"/>
                </w:rPr>
                <w:delText>MUST</w:delText>
              </w:r>
              <w:r w:rsidR="00741E5E" w:rsidRPr="00D533E3" w:rsidDel="00E445BB">
                <w:rPr>
                  <w:lang w:val="en-GB"/>
                </w:rPr>
                <w:delText xml:space="preserve"> </w:delText>
              </w:r>
            </w:del>
            <w:ins w:id="28" w:author="Herbert Leitold" w:date="2018-09-04T12:06:00Z">
              <w:r w:rsidR="00E445BB">
                <w:rPr>
                  <w:lang w:val="en-GB"/>
                </w:rPr>
                <w:t>SHOULD</w:t>
              </w:r>
              <w:r w:rsidR="00E445BB" w:rsidRPr="00D533E3">
                <w:rPr>
                  <w:lang w:val="en-GB"/>
                </w:rPr>
                <w:t xml:space="preserve"> </w:t>
              </w:r>
            </w:ins>
            <w:r w:rsidRPr="00D533E3">
              <w:rPr>
                <w:lang w:val="en-GB"/>
              </w:rPr>
              <w:t xml:space="preserve">publish information about </w:t>
            </w:r>
            <w:r w:rsidR="00882226" w:rsidRPr="00D533E3">
              <w:rPr>
                <w:lang w:val="en-GB"/>
              </w:rPr>
              <w:t xml:space="preserve">the </w:t>
            </w:r>
            <w:r w:rsidRPr="00D533E3">
              <w:rPr>
                <w:lang w:val="en-GB"/>
              </w:rPr>
              <w:t>implemented eIDAS protocol version as well as information about which product/software and version is used by the node. These information</w:t>
            </w:r>
            <w:r w:rsidR="00882226" w:rsidRPr="00D533E3">
              <w:rPr>
                <w:lang w:val="en-GB"/>
              </w:rPr>
              <w:t>s</w:t>
            </w:r>
            <w:r w:rsidRPr="00D533E3">
              <w:rPr>
                <w:lang w:val="en-GB"/>
              </w:rPr>
              <w:t xml:space="preserve"> MUST </w:t>
            </w:r>
            <w:r w:rsidR="00882226" w:rsidRPr="00D533E3">
              <w:rPr>
                <w:lang w:val="en-GB"/>
              </w:rPr>
              <w:t xml:space="preserve">be </w:t>
            </w:r>
            <w:r w:rsidRPr="00D533E3">
              <w:rPr>
                <w:lang w:val="en-GB"/>
              </w:rPr>
              <w:t xml:space="preserve">published as entity attribute according to </w:t>
            </w:r>
            <w:r w:rsidR="00EA128B">
              <w:rPr>
                <w:lang w:val="en-GB"/>
              </w:rPr>
              <w:fldChar w:fldCharType="begin"/>
            </w:r>
            <w:r w:rsidR="00EA128B">
              <w:rPr>
                <w:lang w:val="en-GB"/>
              </w:rPr>
              <w:instrText xml:space="preserve"> REF MetaAttr \h </w:instrText>
            </w:r>
            <w:r w:rsidR="00EA128B">
              <w:rPr>
                <w:lang w:val="en-GB"/>
              </w:rPr>
            </w:r>
            <w:r w:rsidR="00EA128B">
              <w:rPr>
                <w:lang w:val="en-GB"/>
              </w:rPr>
              <w:fldChar w:fldCharType="separate"/>
            </w:r>
            <w:r w:rsidR="00E026A6" w:rsidRPr="00D533E3">
              <w:rPr>
                <w:lang w:val="en-GB"/>
              </w:rPr>
              <w:t xml:space="preserve">[MetaAttr] </w:t>
            </w:r>
            <w:r w:rsidR="00EA128B">
              <w:rPr>
                <w:lang w:val="en-GB"/>
              </w:rPr>
              <w:fldChar w:fldCharType="end"/>
            </w:r>
            <w:r w:rsidRPr="00D533E3">
              <w:rPr>
                <w:lang w:val="en-GB"/>
              </w:rPr>
              <w:t xml:space="preserve">in the </w:t>
            </w:r>
            <w:r w:rsidRPr="00E445BB">
              <w:rPr>
                <w:rFonts w:ascii="Courier New" w:hAnsi="Courier New" w:cs="Courier New"/>
                <w:lang w:val="en-GB"/>
              </w:rPr>
              <w:t>&lt;md</w:t>
            </w:r>
            <w:proofErr w:type="gramStart"/>
            <w:r w:rsidRPr="00E445BB">
              <w:rPr>
                <w:rFonts w:ascii="Courier New" w:hAnsi="Courier New" w:cs="Courier New"/>
                <w:lang w:val="en-GB"/>
              </w:rPr>
              <w:t>:Extension</w:t>
            </w:r>
            <w:proofErr w:type="gramEnd"/>
            <w:r w:rsidRPr="00E445BB">
              <w:rPr>
                <w:rFonts w:ascii="Courier New" w:hAnsi="Courier New" w:cs="Courier New"/>
                <w:lang w:val="en-GB"/>
              </w:rPr>
              <w:t>&gt;</w:t>
            </w:r>
            <w:r w:rsidRPr="00D533E3">
              <w:rPr>
                <w:lang w:val="en-GB"/>
              </w:rPr>
              <w:t xml:space="preserve"> element. </w:t>
            </w:r>
            <w:r w:rsidR="0056110D" w:rsidRPr="00D533E3">
              <w:rPr>
                <w:lang w:val="en-GB"/>
              </w:rPr>
              <w:t>The attributes and names are defined in Section 3.4.</w:t>
            </w:r>
          </w:p>
          <w:p w14:paraId="25C57F97" w14:textId="6072176B" w:rsidR="00275487" w:rsidRDefault="00275487" w:rsidP="004D09BF">
            <w:pPr>
              <w:rPr>
                <w:ins w:id="29" w:author="Thomas Lenz" w:date="2019-02-22T12:25:00Z"/>
                <w:lang w:val="en-GB"/>
              </w:rPr>
            </w:pPr>
          </w:p>
          <w:p w14:paraId="7CAD9B37" w14:textId="1A17E945" w:rsidR="006332CB" w:rsidRPr="00D533E3" w:rsidRDefault="004779BB" w:rsidP="006332CB">
            <w:pPr>
              <w:rPr>
                <w:ins w:id="30" w:author="Thomas Lenz" w:date="2019-02-22T12:26:00Z"/>
                <w:lang w:val="en-GB"/>
              </w:rPr>
            </w:pPr>
            <w:ins w:id="31" w:author="Thomas Lenz" w:date="2019-03-13T10:49:00Z">
              <w:r w:rsidRPr="004779BB">
                <w:rPr>
                  <w:lang w:val="en-GB"/>
                </w:rPr>
                <w:t>If an eIDAS Service requires the RequesterID</w:t>
              </w:r>
              <w:r>
                <w:rPr>
                  <w:lang w:val="en-GB"/>
                </w:rPr>
                <w:t xml:space="preserve"> </w:t>
              </w:r>
              <w:r w:rsidRPr="006332CB">
                <w:rPr>
                  <w:lang w:val="en-GB"/>
                </w:rPr>
                <w:t>(see. Section 2.4.1)</w:t>
              </w:r>
              <w:r w:rsidRPr="004779BB">
                <w:rPr>
                  <w:lang w:val="en-GB"/>
                </w:rPr>
                <w:t xml:space="preserve"> for identification of non-public relying parties, it SHALL indicate this via a flag in the SAML metadata</w:t>
              </w:r>
              <w:r>
                <w:rPr>
                  <w:lang w:val="en-GB"/>
                </w:rPr>
                <w:t xml:space="preserve">. </w:t>
              </w:r>
            </w:ins>
            <w:ins w:id="32" w:author="Thomas Lenz" w:date="2019-02-22T12:26:00Z">
              <w:r w:rsidR="006332CB" w:rsidRPr="00D533E3">
                <w:rPr>
                  <w:lang w:val="en-GB"/>
                </w:rPr>
                <w:t xml:space="preserve">These information MUST be published as </w:t>
              </w:r>
            </w:ins>
            <w:ins w:id="33" w:author="Thomas Lenz" w:date="2019-03-13T12:34:00Z">
              <w:r w:rsidR="00F46553">
                <w:rPr>
                  <w:lang w:val="en-GB"/>
                </w:rPr>
                <w:t>entity category a</w:t>
              </w:r>
              <w:r w:rsidR="00F46553" w:rsidRPr="00F46553">
                <w:rPr>
                  <w:lang w:val="en-GB"/>
                </w:rPr>
                <w:t>ttribute</w:t>
              </w:r>
            </w:ins>
            <w:ins w:id="34" w:author="Thomas Lenz" w:date="2019-02-22T12:26:00Z">
              <w:r w:rsidR="006332CB" w:rsidRPr="00D533E3">
                <w:rPr>
                  <w:lang w:val="en-GB"/>
                </w:rPr>
                <w:t xml:space="preserve"> according to </w:t>
              </w:r>
            </w:ins>
            <w:ins w:id="35" w:author="tlenz" w:date="2019-03-25T13:10:00Z">
              <w:r w:rsidR="0024101A">
                <w:rPr>
                  <w:lang w:val="en-GB"/>
                </w:rPr>
                <w:t>[</w:t>
              </w:r>
              <w:r w:rsidR="0024101A">
                <w:rPr>
                  <w:lang w:val="en-GB"/>
                </w:rPr>
                <w:fldChar w:fldCharType="begin"/>
              </w:r>
              <w:r w:rsidR="0024101A">
                <w:rPr>
                  <w:lang w:val="en-GB"/>
                </w:rPr>
                <w:instrText xml:space="preserve"> REF ECATSAML2 \h </w:instrText>
              </w:r>
              <w:r w:rsidR="0024101A">
                <w:rPr>
                  <w:lang w:val="en-GB"/>
                </w:rPr>
              </w:r>
            </w:ins>
            <w:r w:rsidR="0024101A">
              <w:rPr>
                <w:lang w:val="en-GB"/>
              </w:rPr>
              <w:fldChar w:fldCharType="separate"/>
            </w:r>
            <w:ins w:id="36" w:author="tlenz" w:date="2019-03-25T13:17:00Z">
              <w:r w:rsidR="00E026A6">
                <w:rPr>
                  <w:lang w:val="en-GB"/>
                </w:rPr>
                <w:t>ECATSAML2</w:t>
              </w:r>
            </w:ins>
            <w:ins w:id="37" w:author="tlenz" w:date="2019-03-25T13:10:00Z">
              <w:r w:rsidR="0024101A">
                <w:rPr>
                  <w:lang w:val="en-GB"/>
                </w:rPr>
                <w:fldChar w:fldCharType="end"/>
              </w:r>
              <w:r w:rsidR="0024101A">
                <w:rPr>
                  <w:lang w:val="en-GB"/>
                </w:rPr>
                <w:t>]</w:t>
              </w:r>
            </w:ins>
            <w:ins w:id="38" w:author="Thomas Lenz" w:date="2019-02-22T12:26:00Z">
              <w:r w:rsidR="006332CB" w:rsidRPr="00D533E3">
                <w:rPr>
                  <w:lang w:val="en-GB"/>
                </w:rPr>
                <w:t xml:space="preserve"> in the </w:t>
              </w:r>
              <w:r w:rsidR="006332CB" w:rsidRPr="00E445BB">
                <w:rPr>
                  <w:rFonts w:ascii="Courier New" w:hAnsi="Courier New" w:cs="Courier New"/>
                  <w:lang w:val="en-GB"/>
                </w:rPr>
                <w:t>&lt;md</w:t>
              </w:r>
              <w:proofErr w:type="gramStart"/>
              <w:r w:rsidR="006332CB" w:rsidRPr="00E445BB">
                <w:rPr>
                  <w:rFonts w:ascii="Courier New" w:hAnsi="Courier New" w:cs="Courier New"/>
                  <w:lang w:val="en-GB"/>
                </w:rPr>
                <w:t>:Extension</w:t>
              </w:r>
              <w:proofErr w:type="gramEnd"/>
              <w:r w:rsidR="006332CB" w:rsidRPr="00E445BB">
                <w:rPr>
                  <w:rFonts w:ascii="Courier New" w:hAnsi="Courier New" w:cs="Courier New"/>
                  <w:lang w:val="en-GB"/>
                </w:rPr>
                <w:t>&gt;</w:t>
              </w:r>
              <w:r w:rsidR="006332CB" w:rsidRPr="00D533E3">
                <w:rPr>
                  <w:lang w:val="en-GB"/>
                </w:rPr>
                <w:t xml:space="preserve"> element. The attribute</w:t>
              </w:r>
              <w:r w:rsidR="006332CB">
                <w:rPr>
                  <w:lang w:val="en-GB"/>
                </w:rPr>
                <w:t xml:space="preserve"> and name</w:t>
              </w:r>
              <w:r w:rsidR="006332CB" w:rsidRPr="00D533E3">
                <w:rPr>
                  <w:lang w:val="en-GB"/>
                </w:rPr>
                <w:t xml:space="preserve"> </w:t>
              </w:r>
            </w:ins>
            <w:ins w:id="39" w:author="Thomas Lenz" w:date="2019-02-22T12:27:00Z">
              <w:r w:rsidR="006332CB">
                <w:rPr>
                  <w:lang w:val="en-GB"/>
                </w:rPr>
                <w:t>is</w:t>
              </w:r>
            </w:ins>
            <w:ins w:id="40" w:author="Thomas Lenz" w:date="2019-02-22T12:26:00Z">
              <w:r w:rsidR="006332CB" w:rsidRPr="00D533E3">
                <w:rPr>
                  <w:lang w:val="en-GB"/>
                </w:rPr>
                <w:t xml:space="preserve"> defined in Section 3.</w:t>
              </w:r>
            </w:ins>
            <w:ins w:id="41" w:author="Thomas Lenz" w:date="2019-02-22T12:27:00Z">
              <w:r w:rsidR="006332CB">
                <w:rPr>
                  <w:lang w:val="en-GB"/>
                </w:rPr>
                <w:t>5</w:t>
              </w:r>
            </w:ins>
            <w:ins w:id="42" w:author="Thomas Lenz" w:date="2019-02-22T12:26:00Z">
              <w:r w:rsidR="006332CB" w:rsidRPr="00D533E3">
                <w:rPr>
                  <w:lang w:val="en-GB"/>
                </w:rPr>
                <w:t>.</w:t>
              </w:r>
            </w:ins>
          </w:p>
          <w:p w14:paraId="61179313" w14:textId="77777777" w:rsidR="006332CB" w:rsidRPr="00D533E3" w:rsidRDefault="006332CB" w:rsidP="004D09BF">
            <w:pPr>
              <w:rPr>
                <w:lang w:val="en-GB"/>
              </w:rPr>
            </w:pPr>
          </w:p>
          <w:p w14:paraId="04843831" w14:textId="035DA725" w:rsidR="00982CDD" w:rsidRPr="00D533E3" w:rsidRDefault="00982CDD" w:rsidP="009D49E0">
            <w:pPr>
              <w:rPr>
                <w:rFonts w:eastAsia="Tahoma"/>
                <w:color w:val="000000" w:themeColor="text1"/>
                <w:lang w:val="en-GB"/>
              </w:rPr>
            </w:pPr>
            <w:proofErr w:type="gramStart"/>
            <w:r w:rsidRPr="00D533E3">
              <w:rPr>
                <w:lang w:val="en-GB"/>
              </w:rPr>
              <w:t>eIDAS-Services</w:t>
            </w:r>
            <w:proofErr w:type="gramEnd"/>
            <w:r w:rsidRPr="00D533E3">
              <w:rPr>
                <w:lang w:val="en-GB"/>
              </w:rPr>
              <w:t xml:space="preserve"> MUST publish </w:t>
            </w:r>
            <w:r w:rsidR="00B86B87" w:rsidRPr="00D533E3">
              <w:rPr>
                <w:lang w:val="en-GB"/>
              </w:rPr>
              <w:t xml:space="preserve">all </w:t>
            </w:r>
            <w:r w:rsidRPr="00D533E3">
              <w:rPr>
                <w:lang w:val="en-GB"/>
              </w:rPr>
              <w:t xml:space="preserve">their supported attributes </w:t>
            </w:r>
            <w:r w:rsidR="009C1CD2" w:rsidRPr="00D533E3">
              <w:rPr>
                <w:lang w:val="en-GB"/>
              </w:rPr>
              <w:t xml:space="preserve">as </w:t>
            </w:r>
            <w:r w:rsidR="009C1CD2" w:rsidRPr="00D533E3">
              <w:rPr>
                <w:rStyle w:val="code"/>
                <w:lang w:val="en-GB"/>
              </w:rPr>
              <w:t>&lt;saml:Attribute&gt;</w:t>
            </w:r>
            <w:r w:rsidR="009C1CD2" w:rsidRPr="00D533E3">
              <w:rPr>
                <w:lang w:val="en-GB"/>
              </w:rPr>
              <w:t xml:space="preserve"> elements in the </w:t>
            </w:r>
            <w:r w:rsidR="009C1CD2" w:rsidRPr="00D533E3">
              <w:rPr>
                <w:rStyle w:val="code"/>
                <w:lang w:val="en-GB"/>
              </w:rPr>
              <w:t>&lt;</w:t>
            </w:r>
            <w:r w:rsidR="008D00EE" w:rsidRPr="00D533E3">
              <w:rPr>
                <w:rStyle w:val="code"/>
                <w:lang w:val="en-GB"/>
              </w:rPr>
              <w:t>md:</w:t>
            </w:r>
            <w:r w:rsidR="009C1CD2" w:rsidRPr="00D533E3">
              <w:rPr>
                <w:rStyle w:val="code"/>
                <w:lang w:val="en-GB"/>
              </w:rPr>
              <w:t>IDPSSODescriptor&gt;</w:t>
            </w:r>
            <w:r w:rsidR="009C1CD2" w:rsidRPr="00D533E3">
              <w:rPr>
                <w:lang w:val="en-GB"/>
              </w:rPr>
              <w:t xml:space="preserve"> element according to </w:t>
            </w:r>
            <w:r w:rsidR="00990375" w:rsidRPr="00D533E3">
              <w:rPr>
                <w:rFonts w:eastAsia="Tahoma"/>
                <w:color w:val="000000" w:themeColor="text1"/>
                <w:lang w:val="en-GB"/>
              </w:rPr>
              <w:fldChar w:fldCharType="begin"/>
            </w:r>
            <w:r w:rsidR="00990375" w:rsidRPr="00D533E3">
              <w:rPr>
                <w:rFonts w:eastAsia="Tahoma"/>
                <w:color w:val="000000" w:themeColor="text1"/>
                <w:lang w:val="en-GB"/>
              </w:rPr>
              <w:instrText xml:space="preserve"> REF SAML2Meta \h </w:instrText>
            </w:r>
            <w:r w:rsidR="00990375" w:rsidRPr="00D533E3">
              <w:rPr>
                <w:rFonts w:eastAsia="Tahoma"/>
                <w:color w:val="000000" w:themeColor="text1"/>
                <w:lang w:val="en-GB"/>
              </w:rPr>
            </w:r>
            <w:r w:rsidR="00990375" w:rsidRPr="00D533E3">
              <w:rPr>
                <w:rFonts w:eastAsia="Tahoma"/>
                <w:color w:val="000000" w:themeColor="text1"/>
                <w:lang w:val="en-GB"/>
              </w:rPr>
              <w:fldChar w:fldCharType="separate"/>
            </w:r>
            <w:r w:rsidR="00E026A6" w:rsidRPr="00D533E3">
              <w:rPr>
                <w:rFonts w:eastAsia="Tahoma"/>
                <w:color w:val="000000" w:themeColor="text1"/>
                <w:lang w:val="en-GB"/>
              </w:rPr>
              <w:t>[SAML2Meta]</w:t>
            </w:r>
            <w:r w:rsidR="00990375" w:rsidRPr="00D533E3">
              <w:rPr>
                <w:rFonts w:eastAsia="Tahoma"/>
                <w:color w:val="000000" w:themeColor="text1"/>
                <w:lang w:val="en-GB"/>
              </w:rPr>
              <w:fldChar w:fldCharType="end"/>
            </w:r>
            <w:r w:rsidR="009C1CD2" w:rsidRPr="00D533E3">
              <w:rPr>
                <w:rFonts w:eastAsia="Tahoma"/>
                <w:color w:val="000000" w:themeColor="text1"/>
                <w:lang w:val="en-GB"/>
              </w:rPr>
              <w:t xml:space="preserve">. </w:t>
            </w:r>
            <w:r w:rsidR="00653AF4" w:rsidRPr="00D533E3">
              <w:rPr>
                <w:rFonts w:eastAsia="Tahoma"/>
                <w:color w:val="000000" w:themeColor="text1"/>
                <w:lang w:val="en-GB"/>
              </w:rPr>
              <w:t>Depending on the implementation and deployment of eIDAS-Services, this can result in the publication of a union of supported attributes.</w:t>
            </w:r>
          </w:p>
          <w:p w14:paraId="5D06C281" w14:textId="77777777" w:rsidR="004D4F61" w:rsidRPr="00D533E3" w:rsidRDefault="004D4F61" w:rsidP="009D49E0">
            <w:pPr>
              <w:rPr>
                <w:rFonts w:eastAsia="Tahoma"/>
                <w:color w:val="000000" w:themeColor="text1"/>
                <w:lang w:val="en-GB"/>
              </w:rPr>
            </w:pPr>
          </w:p>
          <w:p w14:paraId="3AA6C756" w14:textId="69778BEC" w:rsidR="004D4F61" w:rsidRPr="00D533E3" w:rsidRDefault="004D4F61" w:rsidP="00A37484">
            <w:pPr>
              <w:rPr>
                <w:lang w:val="en-GB" w:eastAsia="ar-SA"/>
              </w:rPr>
            </w:pPr>
            <w:proofErr w:type="gramStart"/>
            <w:r w:rsidRPr="00D533E3">
              <w:rPr>
                <w:rFonts w:eastAsia="Tahoma"/>
                <w:color w:val="000000" w:themeColor="text1"/>
                <w:lang w:val="en-GB"/>
              </w:rPr>
              <w:t>eIDAS-Services</w:t>
            </w:r>
            <w:proofErr w:type="gramEnd"/>
            <w:r w:rsidRPr="00D533E3">
              <w:rPr>
                <w:rFonts w:eastAsia="Tahoma"/>
                <w:color w:val="000000" w:themeColor="text1"/>
                <w:lang w:val="en-GB"/>
              </w:rPr>
              <w:t xml:space="preserve"> MUST publish </w:t>
            </w:r>
            <w:r w:rsidR="00481F39" w:rsidRPr="00D533E3">
              <w:rPr>
                <w:rFonts w:eastAsia="Tahoma"/>
                <w:color w:val="000000" w:themeColor="text1"/>
                <w:lang w:val="en-GB"/>
              </w:rPr>
              <w:t>all</w:t>
            </w:r>
            <w:r w:rsidRPr="00D533E3">
              <w:rPr>
                <w:rFonts w:eastAsia="Tahoma"/>
                <w:color w:val="000000" w:themeColor="text1"/>
                <w:lang w:val="en-GB"/>
              </w:rPr>
              <w:t xml:space="preserve"> supported Level of Assurance as entity attribute according to </w:t>
            </w:r>
            <w:r w:rsidR="00A37484">
              <w:rPr>
                <w:rFonts w:eastAsia="Tahoma"/>
                <w:color w:val="000000" w:themeColor="text1"/>
                <w:lang w:val="en-GB"/>
              </w:rPr>
              <w:fldChar w:fldCharType="begin"/>
            </w:r>
            <w:r w:rsidR="00A37484">
              <w:rPr>
                <w:rFonts w:eastAsia="Tahoma"/>
                <w:color w:val="000000" w:themeColor="text1"/>
                <w:lang w:val="en-GB"/>
              </w:rPr>
              <w:instrText xml:space="preserve"> REF MetaAttr \h </w:instrText>
            </w:r>
            <w:r w:rsidR="00A37484">
              <w:rPr>
                <w:rFonts w:eastAsia="Tahoma"/>
                <w:color w:val="000000" w:themeColor="text1"/>
                <w:lang w:val="en-GB"/>
              </w:rPr>
            </w:r>
            <w:r w:rsidR="00A37484">
              <w:rPr>
                <w:rFonts w:eastAsia="Tahoma"/>
                <w:color w:val="000000" w:themeColor="text1"/>
                <w:lang w:val="en-GB"/>
              </w:rPr>
              <w:fldChar w:fldCharType="separate"/>
            </w:r>
            <w:r w:rsidR="00E026A6" w:rsidRPr="00D533E3">
              <w:rPr>
                <w:lang w:val="en-GB"/>
              </w:rPr>
              <w:t xml:space="preserve">[MetaAttr] </w:t>
            </w:r>
            <w:r w:rsidR="00A37484">
              <w:rPr>
                <w:rFonts w:eastAsia="Tahoma"/>
                <w:color w:val="000000" w:themeColor="text1"/>
                <w:lang w:val="en-GB"/>
              </w:rPr>
              <w:fldChar w:fldCharType="end"/>
            </w:r>
            <w:r w:rsidRPr="00D533E3">
              <w:rPr>
                <w:rFonts w:eastAsia="Tahoma"/>
                <w:color w:val="000000" w:themeColor="text1"/>
                <w:lang w:val="en-GB"/>
              </w:rPr>
              <w:t xml:space="preserve">in the </w:t>
            </w:r>
            <w:r w:rsidRPr="00D533E3">
              <w:rPr>
                <w:rStyle w:val="code"/>
                <w:lang w:val="en-GB"/>
              </w:rPr>
              <w:t xml:space="preserve">&lt;md:Extension&gt; </w:t>
            </w:r>
            <w:r w:rsidRPr="00D533E3">
              <w:rPr>
                <w:lang w:val="en-GB"/>
              </w:rPr>
              <w:t>element</w:t>
            </w:r>
            <w:r w:rsidRPr="00D533E3">
              <w:rPr>
                <w:rFonts w:eastAsia="Tahoma"/>
                <w:color w:val="000000" w:themeColor="text1"/>
                <w:lang w:val="en-GB"/>
              </w:rPr>
              <w:t xml:space="preserve">. </w:t>
            </w:r>
            <w:r w:rsidR="00302221" w:rsidRPr="00D533E3">
              <w:rPr>
                <w:rFonts w:eastAsia="Tahoma"/>
                <w:color w:val="000000" w:themeColor="text1"/>
                <w:lang w:val="en-GB"/>
              </w:rPr>
              <w:t xml:space="preserve">The </w:t>
            </w:r>
            <w:r w:rsidR="00302221" w:rsidRPr="00D533E3">
              <w:rPr>
                <w:rStyle w:val="code"/>
                <w:lang w:val="en-GB"/>
              </w:rPr>
              <w:t>NameFormat</w:t>
            </w:r>
            <w:r w:rsidR="00302221" w:rsidRPr="00D533E3">
              <w:rPr>
                <w:rFonts w:eastAsia="Tahoma"/>
                <w:color w:val="000000" w:themeColor="text1"/>
                <w:lang w:val="en-GB"/>
              </w:rPr>
              <w:t xml:space="preserve"> of the</w:t>
            </w:r>
            <w:r w:rsidR="0056584E" w:rsidRPr="00D533E3">
              <w:rPr>
                <w:rFonts w:eastAsia="Tahoma"/>
                <w:color w:val="000000" w:themeColor="text1"/>
                <w:lang w:val="en-GB"/>
              </w:rPr>
              <w:t xml:space="preserve"> including </w:t>
            </w:r>
            <w:r w:rsidR="00302221" w:rsidRPr="00D533E3">
              <w:rPr>
                <w:rFonts w:eastAsia="Tahoma"/>
                <w:color w:val="000000" w:themeColor="text1"/>
                <w:lang w:val="en-GB"/>
              </w:rPr>
              <w:t xml:space="preserve"> </w:t>
            </w:r>
            <w:r w:rsidR="00302221" w:rsidRPr="00D533E3">
              <w:rPr>
                <w:rStyle w:val="code"/>
                <w:lang w:val="en-GB"/>
              </w:rPr>
              <w:t>&lt;saml:Attribute</w:t>
            </w:r>
            <w:del w:id="43" w:author="tlenz" w:date="2018-11-06T17:01:00Z">
              <w:r w:rsidR="00302221" w:rsidRPr="00D533E3" w:rsidDel="00613ED5">
                <w:rPr>
                  <w:rStyle w:val="code"/>
                  <w:lang w:val="en-GB"/>
                </w:rPr>
                <w:delText>Value</w:delText>
              </w:r>
            </w:del>
            <w:r w:rsidR="00302221" w:rsidRPr="00D533E3">
              <w:rPr>
                <w:rStyle w:val="code"/>
                <w:lang w:val="en-GB"/>
              </w:rPr>
              <w:t xml:space="preserve">&gt; </w:t>
            </w:r>
            <w:r w:rsidR="00302221" w:rsidRPr="00D533E3">
              <w:rPr>
                <w:rFonts w:eastAsia="Tahoma"/>
                <w:color w:val="000000" w:themeColor="text1"/>
                <w:lang w:val="en-GB"/>
              </w:rPr>
              <w:t>MUST be set to "urn:oasis:names:tc:SAML:2.0:attrname-format:uri"</w:t>
            </w:r>
            <w:r w:rsidR="0056584E" w:rsidRPr="00D533E3">
              <w:rPr>
                <w:rFonts w:eastAsia="Tahoma"/>
                <w:color w:val="000000" w:themeColor="text1"/>
                <w:lang w:val="en-GB"/>
              </w:rPr>
              <w:t xml:space="preserve"> and the </w:t>
            </w:r>
            <w:r w:rsidR="0056584E" w:rsidRPr="00D533E3">
              <w:rPr>
                <w:rStyle w:val="code"/>
                <w:lang w:val="en-GB"/>
              </w:rPr>
              <w:t>Name</w:t>
            </w:r>
            <w:r w:rsidR="0056584E" w:rsidRPr="00D533E3">
              <w:rPr>
                <w:rFonts w:eastAsia="Tahoma"/>
                <w:color w:val="000000" w:themeColor="text1"/>
                <w:lang w:val="en-GB"/>
              </w:rPr>
              <w:t xml:space="preserve"> value MUST be set to “</w:t>
            </w:r>
            <w:r w:rsidR="00C84C72" w:rsidRPr="00D533E3">
              <w:rPr>
                <w:lang w:val="en-GB"/>
              </w:rPr>
              <w:t>urn:oasis:names:tc:SAML:attribute:assurance-certification</w:t>
            </w:r>
            <w:r w:rsidR="0056584E" w:rsidRPr="00D533E3">
              <w:rPr>
                <w:lang w:val="en-GB"/>
              </w:rPr>
              <w:t>”</w:t>
            </w:r>
            <w:r w:rsidR="00211BDE" w:rsidRPr="00D533E3">
              <w:rPr>
                <w:lang w:val="en-GB"/>
              </w:rPr>
              <w:t xml:space="preserve"> according to </w:t>
            </w:r>
            <w:r w:rsidR="00211BDE" w:rsidRPr="00D533E3">
              <w:rPr>
                <w:lang w:val="en-GB"/>
              </w:rPr>
              <w:fldChar w:fldCharType="begin"/>
            </w:r>
            <w:r w:rsidR="00211BDE" w:rsidRPr="00D533E3">
              <w:rPr>
                <w:lang w:val="en-GB"/>
              </w:rPr>
              <w:instrText xml:space="preserve"> REF SAML2IA \h </w:instrText>
            </w:r>
            <w:r w:rsidR="00EB55B2" w:rsidRPr="00D533E3">
              <w:rPr>
                <w:lang w:val="en-GB"/>
              </w:rPr>
              <w:instrText xml:space="preserve"> \* MERGEFORMAT </w:instrText>
            </w:r>
            <w:r w:rsidR="00211BDE" w:rsidRPr="00D533E3">
              <w:rPr>
                <w:lang w:val="en-GB"/>
              </w:rPr>
            </w:r>
            <w:r w:rsidR="00211BDE" w:rsidRPr="00D533E3">
              <w:rPr>
                <w:lang w:val="en-GB"/>
              </w:rPr>
              <w:fldChar w:fldCharType="separate"/>
            </w:r>
            <w:r w:rsidR="00E026A6" w:rsidRPr="00D533E3">
              <w:rPr>
                <w:rStyle w:val="Hyperlink"/>
                <w:lang w:val="en-GB"/>
              </w:rPr>
              <w:t>[SAML2IA]</w:t>
            </w:r>
            <w:r w:rsidR="00211BDE" w:rsidRPr="00D533E3">
              <w:rPr>
                <w:lang w:val="en-GB"/>
              </w:rPr>
              <w:fldChar w:fldCharType="end"/>
            </w:r>
            <w:r w:rsidR="0056584E" w:rsidRPr="00D533E3">
              <w:rPr>
                <w:lang w:val="en-GB"/>
              </w:rPr>
              <w:t>.</w:t>
            </w:r>
          </w:p>
        </w:tc>
      </w:tr>
    </w:tbl>
    <w:p w14:paraId="054C1204" w14:textId="6533D667" w:rsidR="00D70817" w:rsidRPr="00D533E3" w:rsidRDefault="00D70817" w:rsidP="00A1615E">
      <w:pPr>
        <w:pStyle w:val="berschrift2"/>
      </w:pPr>
      <w:r w:rsidRPr="00A1615E">
        <w:lastRenderedPageBreak/>
        <w:t>Name</w:t>
      </w:r>
      <w:r w:rsidRPr="00D533E3">
        <w:t xml:space="preserve"> Identifiers</w:t>
      </w:r>
    </w:p>
    <w:p w14:paraId="7C2BF29B" w14:textId="1CB45E12" w:rsidR="00057BD9" w:rsidRPr="00D533E3" w:rsidRDefault="00057BD9" w:rsidP="00057BD9">
      <w:pPr>
        <w:rPr>
          <w:lang w:val="en-GB"/>
        </w:rPr>
      </w:pPr>
      <w:r w:rsidRPr="00D533E3">
        <w:rPr>
          <w:lang w:val="en-GB"/>
        </w:rPr>
        <w:t xml:space="preserve">This section defines the treatment of identifiers to be used in a cross-border context. </w:t>
      </w:r>
    </w:p>
    <w:tbl>
      <w:tblPr>
        <w:tblW w:w="8755" w:type="dxa"/>
        <w:tblInd w:w="-5" w:type="dxa"/>
        <w:tblBorders>
          <w:top w:val="single" w:sz="4" w:space="0" w:color="000000"/>
          <w:left w:val="single" w:sz="4" w:space="0" w:color="auto"/>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8755"/>
      </w:tblGrid>
      <w:tr w:rsidR="00594512" w:rsidRPr="009C6C0D" w14:paraId="44CE1092" w14:textId="77777777" w:rsidTr="00EC22F5">
        <w:trPr>
          <w:cantSplit/>
        </w:trPr>
        <w:tc>
          <w:tcPr>
            <w:tcW w:w="8755" w:type="dxa"/>
            <w:shd w:val="clear" w:color="auto" w:fill="auto"/>
          </w:tcPr>
          <w:p w14:paraId="5087D0CE" w14:textId="5DA8056C" w:rsidR="00594512" w:rsidRPr="00D533E3" w:rsidRDefault="00B9629A" w:rsidP="00D70817">
            <w:pPr>
              <w:snapToGrid w:val="0"/>
              <w:rPr>
                <w:lang w:val="en-GB"/>
              </w:rPr>
            </w:pPr>
            <w:r w:rsidRPr="00D533E3">
              <w:rPr>
                <w:lang w:val="en-GB"/>
              </w:rPr>
              <w:t xml:space="preserve">eIDAS-Node </w:t>
            </w:r>
            <w:r w:rsidR="00594512" w:rsidRPr="00D533E3">
              <w:rPr>
                <w:lang w:val="en-GB"/>
              </w:rPr>
              <w:t xml:space="preserve">implementations MUST support the following SAML 2.0 name identifier formats </w:t>
            </w:r>
            <w:r w:rsidR="008D00EE" w:rsidRPr="00D533E3">
              <w:rPr>
                <w:lang w:val="en-GB"/>
              </w:rPr>
              <w:fldChar w:fldCharType="begin"/>
            </w:r>
            <w:r w:rsidR="008D00EE" w:rsidRPr="00D533E3">
              <w:rPr>
                <w:lang w:val="en-GB"/>
              </w:rPr>
              <w:instrText xml:space="preserve"> REF SAML2Core \h </w:instrText>
            </w:r>
            <w:r w:rsidR="008D00EE" w:rsidRPr="00D533E3">
              <w:rPr>
                <w:lang w:val="en-GB"/>
              </w:rPr>
            </w:r>
            <w:r w:rsidR="008D00EE" w:rsidRPr="00D533E3">
              <w:rPr>
                <w:lang w:val="en-GB"/>
              </w:rPr>
              <w:fldChar w:fldCharType="separate"/>
            </w:r>
            <w:r w:rsidR="00E026A6" w:rsidRPr="00D533E3">
              <w:rPr>
                <w:rFonts w:eastAsia="Tahoma"/>
                <w:color w:val="000000" w:themeColor="text1"/>
                <w:lang w:val="en-GB"/>
              </w:rPr>
              <w:t>[SAML2Core]</w:t>
            </w:r>
            <w:r w:rsidR="008D00EE" w:rsidRPr="00D533E3">
              <w:rPr>
                <w:lang w:val="en-GB"/>
              </w:rPr>
              <w:fldChar w:fldCharType="end"/>
            </w:r>
            <w:r w:rsidR="00594512" w:rsidRPr="00D533E3">
              <w:rPr>
                <w:lang w:val="en-GB"/>
              </w:rPr>
              <w:t>:</w:t>
            </w:r>
          </w:p>
          <w:p w14:paraId="056257E4" w14:textId="77777777" w:rsidR="00594512" w:rsidRPr="00D533E3" w:rsidRDefault="00594512" w:rsidP="00D70817">
            <w:pPr>
              <w:snapToGrid w:val="0"/>
              <w:rPr>
                <w:rFonts w:ascii="Courier New" w:hAnsi="Courier New" w:cs="Courier New"/>
                <w:lang w:val="en-GB"/>
              </w:rPr>
            </w:pPr>
            <w:r w:rsidRPr="00D533E3">
              <w:rPr>
                <w:rFonts w:ascii="Courier New" w:hAnsi="Courier New" w:cs="Courier New"/>
                <w:lang w:val="en-GB"/>
              </w:rPr>
              <w:t>urn:oasis:names:tc:SAML:2.0:nameid-format:persistent</w:t>
            </w:r>
          </w:p>
          <w:p w14:paraId="51C5F703" w14:textId="77777777" w:rsidR="00594512" w:rsidRPr="00D533E3" w:rsidRDefault="00594512" w:rsidP="00D70817">
            <w:pPr>
              <w:snapToGrid w:val="0"/>
              <w:rPr>
                <w:rFonts w:ascii="Courier New" w:hAnsi="Courier New" w:cs="Courier New"/>
                <w:lang w:val="en-GB"/>
              </w:rPr>
            </w:pPr>
            <w:r w:rsidRPr="00D533E3">
              <w:rPr>
                <w:rFonts w:ascii="Courier New" w:hAnsi="Courier New" w:cs="Courier New"/>
                <w:lang w:val="en-GB"/>
              </w:rPr>
              <w:t>urn:oasis:names:tc:SAML:2.0:nameid-format:transient</w:t>
            </w:r>
          </w:p>
          <w:p w14:paraId="2B61939A" w14:textId="77777777" w:rsidR="00761B4D" w:rsidRPr="00D533E3" w:rsidRDefault="00B9629A" w:rsidP="00564A4D">
            <w:pPr>
              <w:snapToGrid w:val="0"/>
              <w:rPr>
                <w:rFonts w:ascii="Courier New" w:hAnsi="Courier New" w:cs="Courier New"/>
                <w:lang w:val="en-GB"/>
              </w:rPr>
            </w:pPr>
            <w:r w:rsidRPr="00D533E3">
              <w:rPr>
                <w:rFonts w:ascii="Courier New" w:hAnsi="Courier New" w:cs="Courier New"/>
                <w:lang w:val="en-GB"/>
              </w:rPr>
              <w:t>urn:oasis:names:tc:SAML:1.1:nameid-format:unspecified</w:t>
            </w:r>
          </w:p>
          <w:p w14:paraId="28D26C45" w14:textId="59684439" w:rsidR="005536FC" w:rsidRPr="00D533E3" w:rsidRDefault="005536FC" w:rsidP="00564A4D">
            <w:pPr>
              <w:snapToGrid w:val="0"/>
              <w:rPr>
                <w:rFonts w:ascii="Courier New" w:hAnsi="Courier New" w:cs="Courier New"/>
                <w:lang w:val="en-GB"/>
              </w:rPr>
            </w:pPr>
            <w:r w:rsidRPr="00D533E3">
              <w:rPr>
                <w:lang w:val="en-GB"/>
              </w:rPr>
              <w:t>Support</w:t>
            </w:r>
            <w:r w:rsidRPr="00D533E3">
              <w:rPr>
                <w:rFonts w:eastAsia="Tahoma"/>
                <w:lang w:val="en-GB"/>
              </w:rPr>
              <w:t xml:space="preserve"> </w:t>
            </w:r>
            <w:r w:rsidRPr="00D533E3">
              <w:rPr>
                <w:lang w:val="en-GB"/>
              </w:rPr>
              <w:t>for</w:t>
            </w:r>
            <w:r w:rsidRPr="00D533E3">
              <w:rPr>
                <w:rFonts w:eastAsia="Tahoma"/>
                <w:lang w:val="en-GB"/>
              </w:rPr>
              <w:t xml:space="preserve"> </w:t>
            </w:r>
            <w:r w:rsidRPr="00D533E3">
              <w:rPr>
                <w:lang w:val="en-GB"/>
              </w:rPr>
              <w:t>other</w:t>
            </w:r>
            <w:r w:rsidRPr="00D533E3">
              <w:rPr>
                <w:rFonts w:eastAsia="Tahoma"/>
                <w:lang w:val="en-GB"/>
              </w:rPr>
              <w:t xml:space="preserve"> </w:t>
            </w:r>
            <w:r w:rsidRPr="00D533E3">
              <w:rPr>
                <w:lang w:val="en-GB"/>
              </w:rPr>
              <w:t>formats</w:t>
            </w:r>
            <w:r w:rsidRPr="00D533E3">
              <w:rPr>
                <w:rFonts w:eastAsia="Tahoma"/>
                <w:lang w:val="en-GB"/>
              </w:rPr>
              <w:t xml:space="preserve"> </w:t>
            </w:r>
            <w:r w:rsidRPr="00D533E3">
              <w:rPr>
                <w:lang w:val="en-GB"/>
              </w:rPr>
              <w:t>is</w:t>
            </w:r>
            <w:r w:rsidRPr="00D533E3">
              <w:rPr>
                <w:rFonts w:eastAsia="Tahoma"/>
                <w:lang w:val="en-GB"/>
              </w:rPr>
              <w:t xml:space="preserve"> </w:t>
            </w:r>
            <w:r w:rsidRPr="00D533E3">
              <w:rPr>
                <w:lang w:val="en-GB"/>
              </w:rPr>
              <w:t>OPTIONAL</w:t>
            </w:r>
            <w:r w:rsidRPr="00D533E3">
              <w:rPr>
                <w:rFonts w:eastAsia="Tahoma"/>
                <w:lang w:val="en-GB"/>
              </w:rPr>
              <w:t>.</w:t>
            </w:r>
          </w:p>
        </w:tc>
      </w:tr>
    </w:tbl>
    <w:p w14:paraId="10B527EE" w14:textId="2DC0F5CB" w:rsidR="00D70817" w:rsidRPr="00D533E3" w:rsidRDefault="00D70817" w:rsidP="00A1615E">
      <w:pPr>
        <w:pStyle w:val="berschrift2"/>
      </w:pPr>
      <w:r w:rsidRPr="00D533E3">
        <w:t>Attributes</w:t>
      </w:r>
    </w:p>
    <w:p w14:paraId="612AC0FC" w14:textId="11E4EBFC" w:rsidR="00775D00" w:rsidRPr="00D533E3" w:rsidRDefault="0027235A" w:rsidP="00775D00">
      <w:pPr>
        <w:rPr>
          <w:lang w:val="en-GB"/>
        </w:rPr>
      </w:pPr>
      <w:r w:rsidRPr="00D533E3">
        <w:rPr>
          <w:lang w:val="en-GB"/>
        </w:rPr>
        <w:t xml:space="preserve">This section discusses the handling and inclusion of attributes into exchanged messages. </w:t>
      </w:r>
    </w:p>
    <w:p w14:paraId="5C164F2C" w14:textId="77777777" w:rsidR="00F36DD8" w:rsidRPr="00D533E3" w:rsidRDefault="00F36DD8" w:rsidP="00A1615E">
      <w:pPr>
        <w:pStyle w:val="berschrift3"/>
      </w:pPr>
      <w:r w:rsidRPr="00D533E3">
        <w:t>Attribute Support</w:t>
      </w:r>
    </w:p>
    <w:tbl>
      <w:tblPr>
        <w:tblStyle w:val="Tabellenraster"/>
        <w:tblW w:w="0" w:type="auto"/>
        <w:tblLook w:val="04A0" w:firstRow="1" w:lastRow="0" w:firstColumn="1" w:lastColumn="0" w:noHBand="0" w:noVBand="1"/>
      </w:tblPr>
      <w:tblGrid>
        <w:gridCol w:w="8784"/>
      </w:tblGrid>
      <w:tr w:rsidR="00F36DD8" w:rsidRPr="009C6C0D" w14:paraId="0E09DF99" w14:textId="77777777" w:rsidTr="007D68D3">
        <w:tc>
          <w:tcPr>
            <w:tcW w:w="8784" w:type="dxa"/>
          </w:tcPr>
          <w:p w14:paraId="5EE83A1A" w14:textId="393FB83F" w:rsidR="00F36DD8" w:rsidRPr="00D533E3" w:rsidRDefault="00B86B87" w:rsidP="007F442B">
            <w:pPr>
              <w:rPr>
                <w:lang w:val="en-GB" w:eastAsia="ar-SA"/>
              </w:rPr>
            </w:pPr>
            <w:proofErr w:type="gramStart"/>
            <w:r w:rsidRPr="00D533E3">
              <w:rPr>
                <w:rFonts w:eastAsia="Tahoma"/>
                <w:color w:val="000000" w:themeColor="text1"/>
                <w:lang w:val="en-GB"/>
              </w:rPr>
              <w:t>eIDAS-Services</w:t>
            </w:r>
            <w:proofErr w:type="gramEnd"/>
            <w:r w:rsidRPr="00D533E3">
              <w:rPr>
                <w:rFonts w:eastAsia="Tahoma"/>
                <w:color w:val="000000" w:themeColor="text1"/>
                <w:lang w:val="en-GB"/>
              </w:rPr>
              <w:t xml:space="preserve"> MUST support at least all mandatory attributes as specified in </w:t>
            </w:r>
            <w:ins w:id="44" w:author="tlenz" w:date="2019-03-25T13:11:00Z">
              <w:r w:rsidR="007F442B">
                <w:rPr>
                  <w:rFonts w:eastAsia="Tahoma"/>
                  <w:color w:val="000000" w:themeColor="text1"/>
                  <w:lang w:val="en-GB"/>
                </w:rPr>
                <w:t>[</w:t>
              </w:r>
              <w:r w:rsidR="007F442B">
                <w:rPr>
                  <w:rFonts w:eastAsia="Tahoma"/>
                  <w:color w:val="000000" w:themeColor="text1"/>
                  <w:lang w:val="en-GB"/>
                </w:rPr>
                <w:fldChar w:fldCharType="begin"/>
              </w:r>
              <w:r w:rsidR="007F442B">
                <w:rPr>
                  <w:rFonts w:eastAsia="Tahoma"/>
                  <w:color w:val="000000" w:themeColor="text1"/>
                  <w:lang w:val="en-GB"/>
                </w:rPr>
                <w:instrText xml:space="preserve"> REF eIDASAttrProfile \h </w:instrText>
              </w:r>
              <w:r w:rsidR="007F442B">
                <w:rPr>
                  <w:rFonts w:eastAsia="Tahoma"/>
                  <w:color w:val="000000" w:themeColor="text1"/>
                  <w:lang w:val="en-GB"/>
                </w:rPr>
              </w:r>
            </w:ins>
            <w:r w:rsidR="007F442B">
              <w:rPr>
                <w:rFonts w:eastAsia="Tahoma"/>
                <w:color w:val="000000" w:themeColor="text1"/>
                <w:lang w:val="en-GB"/>
              </w:rPr>
              <w:fldChar w:fldCharType="separate"/>
            </w:r>
            <w:ins w:id="45" w:author="tlenz" w:date="2019-03-25T13:17:00Z">
              <w:r w:rsidR="00E026A6" w:rsidRPr="00D533E3">
                <w:rPr>
                  <w:lang w:val="en-GB"/>
                </w:rPr>
                <w:t>eIDAS-Attr-Profile</w:t>
              </w:r>
            </w:ins>
            <w:ins w:id="46" w:author="tlenz" w:date="2019-03-25T13:11:00Z">
              <w:r w:rsidR="007F442B">
                <w:rPr>
                  <w:rFonts w:eastAsia="Tahoma"/>
                  <w:color w:val="000000" w:themeColor="text1"/>
                  <w:lang w:val="en-GB"/>
                </w:rPr>
                <w:fldChar w:fldCharType="end"/>
              </w:r>
              <w:r w:rsidR="007F442B">
                <w:rPr>
                  <w:rFonts w:eastAsia="Tahoma"/>
                  <w:color w:val="000000" w:themeColor="text1"/>
                  <w:lang w:val="en-GB"/>
                </w:rPr>
                <w:t>]</w:t>
              </w:r>
            </w:ins>
            <w:r w:rsidRPr="00C121C4">
              <w:rPr>
                <w:rFonts w:eastAsia="Tahoma"/>
                <w:color w:val="000000" w:themeColor="text1"/>
                <w:lang w:val="en-US"/>
              </w:rPr>
              <w:t xml:space="preserve">. Optional attributes of </w:t>
            </w:r>
            <w:ins w:id="47" w:author="tlenz" w:date="2019-03-25T13:11:00Z">
              <w:r w:rsidR="007F442B" w:rsidRPr="00C121C4">
                <w:rPr>
                  <w:rFonts w:eastAsia="Tahoma"/>
                  <w:color w:val="000000" w:themeColor="text1"/>
                  <w:lang w:val="en-US"/>
                </w:rPr>
                <w:t>[</w:t>
              </w:r>
            </w:ins>
            <w:r w:rsidR="007F442B">
              <w:rPr>
                <w:rFonts w:eastAsia="Tahoma"/>
                <w:color w:val="000000" w:themeColor="text1"/>
                <w:lang w:val="en-GB"/>
              </w:rPr>
              <w:fldChar w:fldCharType="begin"/>
            </w:r>
            <w:r w:rsidR="007F442B" w:rsidRPr="00C121C4">
              <w:rPr>
                <w:rFonts w:eastAsia="Tahoma"/>
                <w:color w:val="000000" w:themeColor="text1"/>
                <w:lang w:val="en-US"/>
              </w:rPr>
              <w:instrText xml:space="preserve"> REF eIDASAttrProfile \h </w:instrText>
            </w:r>
            <w:r w:rsidR="007F442B">
              <w:rPr>
                <w:rFonts w:eastAsia="Tahoma"/>
                <w:color w:val="000000" w:themeColor="text1"/>
                <w:lang w:val="en-GB"/>
              </w:rPr>
            </w:r>
            <w:r w:rsidR="007F442B">
              <w:rPr>
                <w:rFonts w:eastAsia="Tahoma"/>
                <w:color w:val="000000" w:themeColor="text1"/>
                <w:lang w:val="en-GB"/>
              </w:rPr>
              <w:fldChar w:fldCharType="separate"/>
            </w:r>
            <w:ins w:id="48" w:author="tlenz" w:date="2019-03-25T13:17:00Z">
              <w:r w:rsidR="00E026A6" w:rsidRPr="00D533E3">
                <w:rPr>
                  <w:lang w:val="en-GB"/>
                </w:rPr>
                <w:t>eIDAS-Attr-Profile</w:t>
              </w:r>
            </w:ins>
            <w:ins w:id="49" w:author="tlenz" w:date="2019-03-25T13:11:00Z">
              <w:r w:rsidR="007F442B">
                <w:rPr>
                  <w:rFonts w:eastAsia="Tahoma"/>
                  <w:color w:val="000000" w:themeColor="text1"/>
                  <w:lang w:val="en-GB"/>
                </w:rPr>
                <w:fldChar w:fldCharType="end"/>
              </w:r>
              <w:r w:rsidR="007F442B" w:rsidRPr="00C121C4">
                <w:rPr>
                  <w:rFonts w:eastAsia="Tahoma"/>
                  <w:color w:val="000000" w:themeColor="text1"/>
                  <w:lang w:val="en-US"/>
                </w:rPr>
                <w:t>]</w:t>
              </w:r>
            </w:ins>
            <w:r w:rsidRPr="00C121C4">
              <w:rPr>
                <w:rFonts w:eastAsia="Tahoma"/>
                <w:color w:val="000000" w:themeColor="text1"/>
                <w:lang w:val="en-US"/>
              </w:rPr>
              <w:t xml:space="preserve"> </w:t>
            </w:r>
            <w:r w:rsidRPr="00D533E3">
              <w:rPr>
                <w:rFonts w:eastAsia="Tahoma"/>
                <w:color w:val="000000" w:themeColor="text1"/>
                <w:lang w:val="en-GB"/>
              </w:rPr>
              <w:t xml:space="preserve">SHOULD be supported. Other </w:t>
            </w:r>
            <w:r w:rsidR="002D5205" w:rsidRPr="00D533E3">
              <w:rPr>
                <w:rFonts w:eastAsia="Tahoma"/>
                <w:color w:val="000000" w:themeColor="text1"/>
                <w:lang w:val="en-GB"/>
              </w:rPr>
              <w:t xml:space="preserve">optional </w:t>
            </w:r>
            <w:r w:rsidRPr="00D533E3">
              <w:rPr>
                <w:rFonts w:eastAsia="Tahoma"/>
                <w:color w:val="000000" w:themeColor="text1"/>
                <w:lang w:val="en-GB"/>
              </w:rPr>
              <w:t xml:space="preserve">attributes beyond the ones defined in </w:t>
            </w:r>
            <w:ins w:id="50" w:author="tlenz" w:date="2019-03-25T13:12:00Z">
              <w:r w:rsidR="007F442B">
                <w:rPr>
                  <w:rFonts w:eastAsia="Tahoma"/>
                  <w:color w:val="000000" w:themeColor="text1"/>
                  <w:lang w:val="en-GB"/>
                </w:rPr>
                <w:t>[</w:t>
              </w:r>
              <w:r w:rsidR="007F442B">
                <w:rPr>
                  <w:rFonts w:eastAsia="Tahoma"/>
                  <w:color w:val="000000" w:themeColor="text1"/>
                  <w:lang w:val="en-GB"/>
                </w:rPr>
                <w:fldChar w:fldCharType="begin"/>
              </w:r>
              <w:r w:rsidR="007F442B">
                <w:rPr>
                  <w:rFonts w:eastAsia="Tahoma"/>
                  <w:color w:val="000000" w:themeColor="text1"/>
                  <w:lang w:val="en-GB"/>
                </w:rPr>
                <w:instrText xml:space="preserve"> REF eIDASAttrProfile \h </w:instrText>
              </w:r>
              <w:r w:rsidR="007F442B">
                <w:rPr>
                  <w:rFonts w:eastAsia="Tahoma"/>
                  <w:color w:val="000000" w:themeColor="text1"/>
                  <w:lang w:val="en-GB"/>
                </w:rPr>
              </w:r>
              <w:r w:rsidR="007F442B">
                <w:rPr>
                  <w:rFonts w:eastAsia="Tahoma"/>
                  <w:color w:val="000000" w:themeColor="text1"/>
                  <w:lang w:val="en-GB"/>
                </w:rPr>
                <w:fldChar w:fldCharType="separate"/>
              </w:r>
            </w:ins>
            <w:ins w:id="51" w:author="tlenz" w:date="2019-03-25T13:17:00Z">
              <w:r w:rsidR="00E026A6" w:rsidRPr="00D533E3">
                <w:rPr>
                  <w:lang w:val="en-GB"/>
                </w:rPr>
                <w:t>eIDAS-Attr-Profile</w:t>
              </w:r>
            </w:ins>
            <w:ins w:id="52" w:author="tlenz" w:date="2019-03-25T13:12:00Z">
              <w:r w:rsidR="007F442B">
                <w:rPr>
                  <w:rFonts w:eastAsia="Tahoma"/>
                  <w:color w:val="000000" w:themeColor="text1"/>
                  <w:lang w:val="en-GB"/>
                </w:rPr>
                <w:fldChar w:fldCharType="end"/>
              </w:r>
              <w:r w:rsidR="007F442B">
                <w:rPr>
                  <w:rFonts w:eastAsia="Tahoma"/>
                  <w:color w:val="000000" w:themeColor="text1"/>
                  <w:lang w:val="en-GB"/>
                </w:rPr>
                <w:t>]</w:t>
              </w:r>
            </w:ins>
            <w:r w:rsidRPr="00D533E3">
              <w:rPr>
                <w:rFonts w:eastAsia="Tahoma"/>
                <w:color w:val="000000" w:themeColor="text1"/>
                <w:lang w:val="en-GB"/>
              </w:rPr>
              <w:t xml:space="preserve"> MAY be supported.</w:t>
            </w:r>
            <w:r w:rsidR="002D5205" w:rsidRPr="00D533E3">
              <w:rPr>
                <w:rFonts w:eastAsia="Tahoma"/>
                <w:color w:val="000000" w:themeColor="text1"/>
                <w:lang w:val="en-GB"/>
              </w:rPr>
              <w:t xml:space="preserve"> </w:t>
            </w:r>
            <w:r w:rsidR="00805E32" w:rsidRPr="00C121C4">
              <w:rPr>
                <w:rFonts w:eastAsia="Tahoma"/>
                <w:color w:val="000000" w:themeColor="text1"/>
                <w:lang w:val="en-US"/>
              </w:rPr>
              <w:t>Attributes not</w:t>
            </w:r>
            <w:r w:rsidR="002D5205" w:rsidRPr="00C121C4">
              <w:rPr>
                <w:rFonts w:eastAsia="Tahoma"/>
                <w:color w:val="000000" w:themeColor="text1"/>
                <w:lang w:val="en-US"/>
              </w:rPr>
              <w:t xml:space="preserve"> defined in </w:t>
            </w:r>
            <w:ins w:id="53" w:author="tlenz" w:date="2019-03-25T13:12:00Z">
              <w:r w:rsidR="007F442B">
                <w:rPr>
                  <w:rFonts w:eastAsia="Tahoma"/>
                  <w:color w:val="000000" w:themeColor="text1"/>
                  <w:lang w:val="en-GB"/>
                </w:rPr>
                <w:t>[</w:t>
              </w:r>
              <w:r w:rsidR="007F442B">
                <w:rPr>
                  <w:rFonts w:eastAsia="Tahoma"/>
                  <w:color w:val="000000" w:themeColor="text1"/>
                  <w:lang w:val="en-GB"/>
                </w:rPr>
                <w:fldChar w:fldCharType="begin"/>
              </w:r>
              <w:r w:rsidR="007F442B">
                <w:rPr>
                  <w:rFonts w:eastAsia="Tahoma"/>
                  <w:color w:val="000000" w:themeColor="text1"/>
                  <w:lang w:val="en-GB"/>
                </w:rPr>
                <w:instrText xml:space="preserve"> REF eIDASAttrProfile \h </w:instrText>
              </w:r>
              <w:r w:rsidR="007F442B">
                <w:rPr>
                  <w:rFonts w:eastAsia="Tahoma"/>
                  <w:color w:val="000000" w:themeColor="text1"/>
                  <w:lang w:val="en-GB"/>
                </w:rPr>
              </w:r>
              <w:r w:rsidR="007F442B">
                <w:rPr>
                  <w:rFonts w:eastAsia="Tahoma"/>
                  <w:color w:val="000000" w:themeColor="text1"/>
                  <w:lang w:val="en-GB"/>
                </w:rPr>
                <w:fldChar w:fldCharType="separate"/>
              </w:r>
            </w:ins>
            <w:ins w:id="54" w:author="tlenz" w:date="2019-03-25T13:17:00Z">
              <w:r w:rsidR="00E026A6" w:rsidRPr="00D533E3">
                <w:rPr>
                  <w:lang w:val="en-GB"/>
                </w:rPr>
                <w:t>eIDAS-Attr-Profile</w:t>
              </w:r>
            </w:ins>
            <w:ins w:id="55" w:author="tlenz" w:date="2019-03-25T13:12:00Z">
              <w:r w:rsidR="007F442B">
                <w:rPr>
                  <w:rFonts w:eastAsia="Tahoma"/>
                  <w:color w:val="000000" w:themeColor="text1"/>
                  <w:lang w:val="en-GB"/>
                </w:rPr>
                <w:fldChar w:fldCharType="end"/>
              </w:r>
              <w:r w:rsidR="007F442B">
                <w:rPr>
                  <w:rFonts w:eastAsia="Tahoma"/>
                  <w:color w:val="000000" w:themeColor="text1"/>
                  <w:lang w:val="en-GB"/>
                </w:rPr>
                <w:t>]</w:t>
              </w:r>
            </w:ins>
            <w:r w:rsidR="002D5205" w:rsidRPr="00C121C4">
              <w:rPr>
                <w:lang w:val="en-US"/>
              </w:rPr>
              <w:t xml:space="preserve"> </w:t>
            </w:r>
            <w:r w:rsidR="00210B4F" w:rsidRPr="00D533E3">
              <w:rPr>
                <w:lang w:val="en-GB"/>
              </w:rPr>
              <w:t xml:space="preserve">MAY </w:t>
            </w:r>
            <w:r w:rsidR="002D5205" w:rsidRPr="00D533E3">
              <w:rPr>
                <w:lang w:val="en-GB"/>
              </w:rPr>
              <w:t>require bilateral agreement on acceptance between eIDAS-</w:t>
            </w:r>
            <w:r w:rsidR="00805E32" w:rsidRPr="00D533E3">
              <w:rPr>
                <w:lang w:val="en-GB"/>
              </w:rPr>
              <w:t>Connector</w:t>
            </w:r>
            <w:r w:rsidR="002D5205" w:rsidRPr="00D533E3">
              <w:rPr>
                <w:lang w:val="en-GB"/>
              </w:rPr>
              <w:t xml:space="preserve"> and eIDAS-Service</w:t>
            </w:r>
            <w:r w:rsidR="00457BA4" w:rsidRPr="00D533E3">
              <w:rPr>
                <w:lang w:val="en-GB"/>
              </w:rPr>
              <w:t>.</w:t>
            </w:r>
            <w:r w:rsidR="002D5205" w:rsidRPr="00D533E3" w:rsidDel="00B86B87">
              <w:rPr>
                <w:lang w:val="en-GB" w:eastAsia="ar-SA"/>
              </w:rPr>
              <w:t xml:space="preserve"> </w:t>
            </w:r>
          </w:p>
        </w:tc>
      </w:tr>
    </w:tbl>
    <w:p w14:paraId="1C5AC24F" w14:textId="1FFD27CE" w:rsidR="00E47855" w:rsidRPr="00D533E3" w:rsidRDefault="00E47855" w:rsidP="00A1615E">
      <w:pPr>
        <w:pStyle w:val="berschrift3"/>
      </w:pPr>
      <w:bookmarkStart w:id="56" w:name="_Ref410768878"/>
      <w:r w:rsidRPr="00D533E3">
        <w:lastRenderedPageBreak/>
        <w:t>Request</w:t>
      </w:r>
      <w:r w:rsidR="00FA41BD" w:rsidRPr="00D533E3">
        <w:t>ing Attributes</w:t>
      </w:r>
      <w:bookmarkEnd w:id="56"/>
    </w:p>
    <w:p w14:paraId="63BA8D13" w14:textId="4FA22091" w:rsidR="00E652EF" w:rsidRPr="00D533E3" w:rsidRDefault="004855DF" w:rsidP="00EC22F5">
      <w:pPr>
        <w:rPr>
          <w:lang w:val="en-GB" w:eastAsia="ar-SA"/>
        </w:rPr>
      </w:pPr>
      <w:r w:rsidRPr="00D533E3">
        <w:rPr>
          <w:lang w:val="en-GB" w:eastAsia="ar-SA"/>
        </w:rPr>
        <w:t xml:space="preserve">Requesting attributes </w:t>
      </w:r>
      <w:r w:rsidR="00805E32" w:rsidRPr="00D533E3">
        <w:rPr>
          <w:lang w:val="en-GB" w:eastAsia="ar-SA"/>
        </w:rPr>
        <w:t xml:space="preserve">by an eIDAS-Connector </w:t>
      </w:r>
      <w:r w:rsidRPr="00D533E3">
        <w:rPr>
          <w:lang w:val="en-GB" w:eastAsia="ar-SA"/>
        </w:rPr>
        <w:t xml:space="preserve">from an </w:t>
      </w:r>
      <w:r w:rsidR="00EA69C5" w:rsidRPr="00D533E3">
        <w:rPr>
          <w:lang w:val="en-GB" w:eastAsia="ar-SA"/>
        </w:rPr>
        <w:t>eIDAS-Service</w:t>
      </w:r>
      <w:r w:rsidRPr="00D533E3">
        <w:rPr>
          <w:lang w:val="en-GB" w:eastAsia="ar-SA"/>
        </w:rPr>
        <w:t xml:space="preserve"> </w:t>
      </w:r>
      <w:r w:rsidR="002D5205" w:rsidRPr="00D533E3">
        <w:rPr>
          <w:lang w:val="en-GB" w:eastAsia="ar-SA"/>
        </w:rPr>
        <w:t xml:space="preserve">MUST be </w:t>
      </w:r>
      <w:r w:rsidRPr="00D533E3">
        <w:rPr>
          <w:lang w:val="en-GB" w:eastAsia="ar-SA"/>
        </w:rPr>
        <w:t xml:space="preserve">carried out </w:t>
      </w:r>
      <w:r w:rsidR="002D5205" w:rsidRPr="00D533E3">
        <w:rPr>
          <w:lang w:val="en-GB" w:eastAsia="ar-SA"/>
        </w:rPr>
        <w:t xml:space="preserve">dynamically by including them in a </w:t>
      </w:r>
      <w:r w:rsidR="009D49E0" w:rsidRPr="00D533E3">
        <w:rPr>
          <w:rStyle w:val="code"/>
          <w:lang w:val="en-GB"/>
        </w:rPr>
        <w:t>&lt;saml2p</w:t>
      </w:r>
      <w:proofErr w:type="gramStart"/>
      <w:r w:rsidR="009D49E0" w:rsidRPr="00D533E3">
        <w:rPr>
          <w:rStyle w:val="code"/>
          <w:lang w:val="en-GB"/>
        </w:rPr>
        <w:t>:</w:t>
      </w:r>
      <w:r w:rsidR="002D5205" w:rsidRPr="00D533E3">
        <w:rPr>
          <w:rStyle w:val="code"/>
          <w:lang w:val="en-GB"/>
        </w:rPr>
        <w:t>AuthnRequest</w:t>
      </w:r>
      <w:proofErr w:type="gramEnd"/>
      <w:r w:rsidR="009D49E0" w:rsidRPr="00D533E3">
        <w:rPr>
          <w:rStyle w:val="code"/>
          <w:lang w:val="en-GB"/>
        </w:rPr>
        <w:t>&gt;</w:t>
      </w:r>
      <w:r w:rsidR="00DA437A" w:rsidRPr="00D533E3">
        <w:rPr>
          <w:lang w:val="en-GB" w:eastAsia="ar-SA"/>
        </w:rPr>
        <w:t xml:space="preserve">. </w:t>
      </w:r>
      <w:r w:rsidR="002D5205" w:rsidRPr="00D533E3">
        <w:rPr>
          <w:lang w:val="en-GB" w:eastAsia="ar-SA"/>
        </w:rPr>
        <w:t xml:space="preserve">Only attributes that are published in the SAML metadata of the eIDAS-Service can be requested by an eIDAS-Connector (see Section </w:t>
      </w:r>
      <w:r w:rsidR="002D5205" w:rsidRPr="00D533E3">
        <w:rPr>
          <w:lang w:val="en-GB" w:eastAsia="ar-SA"/>
        </w:rPr>
        <w:fldChar w:fldCharType="begin"/>
      </w:r>
      <w:r w:rsidR="002D5205" w:rsidRPr="00D533E3">
        <w:rPr>
          <w:lang w:val="en-GB" w:eastAsia="ar-SA"/>
        </w:rPr>
        <w:instrText xml:space="preserve"> REF _Ref418274826 \r \h </w:instrText>
      </w:r>
      <w:r w:rsidR="002D5205" w:rsidRPr="00D533E3">
        <w:rPr>
          <w:lang w:val="en-GB" w:eastAsia="ar-SA"/>
        </w:rPr>
      </w:r>
      <w:r w:rsidR="002D5205" w:rsidRPr="00D533E3">
        <w:rPr>
          <w:lang w:val="en-GB" w:eastAsia="ar-SA"/>
        </w:rPr>
        <w:fldChar w:fldCharType="separate"/>
      </w:r>
      <w:r w:rsidR="00E026A6">
        <w:rPr>
          <w:lang w:val="en-GB" w:eastAsia="ar-SA"/>
        </w:rPr>
        <w:t>2.1.1</w:t>
      </w:r>
      <w:r w:rsidR="002D5205" w:rsidRPr="00D533E3">
        <w:rPr>
          <w:lang w:val="en-GB" w:eastAsia="ar-SA"/>
        </w:rPr>
        <w:fldChar w:fldCharType="end"/>
      </w:r>
      <w:r w:rsidR="002D5205" w:rsidRPr="00D533E3">
        <w:rPr>
          <w:lang w:val="en-GB" w:eastAsia="ar-SA"/>
        </w:rPr>
        <w:t>).</w:t>
      </w:r>
      <w:r w:rsidR="00643847" w:rsidRPr="00D533E3">
        <w:rPr>
          <w:lang w:val="en-GB" w:eastAsia="ar-SA"/>
        </w:rPr>
        <w:t xml:space="preserve"> Attributes requested that are not supported by an eIDAS-Service </w:t>
      </w:r>
      <w:r w:rsidR="00586CDC" w:rsidRPr="00D533E3">
        <w:rPr>
          <w:lang w:val="en-GB" w:eastAsia="ar-SA"/>
        </w:rPr>
        <w:t>MUST</w:t>
      </w:r>
      <w:r w:rsidR="00643847" w:rsidRPr="00D533E3">
        <w:rPr>
          <w:lang w:val="en-GB" w:eastAsia="ar-SA"/>
        </w:rPr>
        <w:t xml:space="preserve"> be ignored</w:t>
      </w:r>
      <w:r w:rsidR="00586CDC" w:rsidRPr="00D533E3">
        <w:rPr>
          <w:lang w:val="en-GB" w:eastAsia="ar-SA"/>
        </w:rPr>
        <w:t xml:space="preserve"> by the eIDAS-Service</w:t>
      </w:r>
      <w:r w:rsidR="00643847" w:rsidRPr="00D533E3">
        <w:rPr>
          <w:lang w:val="en-GB" w:eastAsia="ar-SA"/>
        </w:rPr>
        <w:t>.</w:t>
      </w:r>
    </w:p>
    <w:p w14:paraId="656AC141" w14:textId="0C79E668" w:rsidR="00E67AE0" w:rsidRPr="00D533E3" w:rsidRDefault="00E652EF" w:rsidP="00852CD9">
      <w:pPr>
        <w:rPr>
          <w:rFonts w:eastAsia="Tahoma"/>
          <w:lang w:val="en-GB"/>
        </w:rPr>
      </w:pPr>
      <w:r w:rsidRPr="00D533E3">
        <w:rPr>
          <w:rStyle w:val="Hyperlink"/>
          <w:color w:val="000000" w:themeColor="text1"/>
          <w:u w:val="none"/>
          <w:lang w:val="en-GB"/>
        </w:rPr>
        <w:t xml:space="preserve">Attributes </w:t>
      </w:r>
      <w:r w:rsidR="002D5205" w:rsidRPr="00D533E3">
        <w:rPr>
          <w:rStyle w:val="Hyperlink"/>
          <w:color w:val="000000" w:themeColor="text1"/>
          <w:u w:val="none"/>
          <w:lang w:val="en-GB"/>
        </w:rPr>
        <w:t>MUST</w:t>
      </w:r>
      <w:r w:rsidRPr="00D533E3">
        <w:rPr>
          <w:rStyle w:val="Hyperlink"/>
          <w:color w:val="000000" w:themeColor="text1"/>
          <w:u w:val="none"/>
          <w:lang w:val="en-GB"/>
        </w:rPr>
        <w:t xml:space="preserve"> be requested as </w:t>
      </w:r>
      <w:r w:rsidR="00643847" w:rsidRPr="00D533E3">
        <w:rPr>
          <w:rFonts w:ascii="Courier New" w:hAnsi="Courier New" w:cs="Courier New"/>
          <w:lang w:val="en-GB"/>
        </w:rPr>
        <w:t>&lt;</w:t>
      </w:r>
      <w:r w:rsidR="008763EF" w:rsidRPr="00D533E3">
        <w:rPr>
          <w:rFonts w:ascii="Courier New" w:hAnsi="Courier New" w:cs="Courier New"/>
          <w:lang w:val="en-GB"/>
        </w:rPr>
        <w:t>eidas</w:t>
      </w:r>
      <w:proofErr w:type="gramStart"/>
      <w:r w:rsidR="00643847" w:rsidRPr="00D533E3">
        <w:rPr>
          <w:rFonts w:ascii="Courier New" w:hAnsi="Courier New" w:cs="Courier New"/>
          <w:lang w:val="en-GB"/>
        </w:rPr>
        <w:t>:RequestedAttributes</w:t>
      </w:r>
      <w:proofErr w:type="gramEnd"/>
      <w:r w:rsidR="00643847" w:rsidRPr="00D533E3">
        <w:rPr>
          <w:rFonts w:ascii="Courier New" w:hAnsi="Courier New" w:cs="Courier New"/>
          <w:lang w:val="en-GB"/>
        </w:rPr>
        <w:t>&gt;</w:t>
      </w:r>
      <w:r w:rsidR="00643847" w:rsidRPr="00D533E3">
        <w:rPr>
          <w:lang w:val="en-GB"/>
        </w:rPr>
        <w:t xml:space="preserve"> </w:t>
      </w:r>
      <w:r w:rsidR="00E14BEB" w:rsidRPr="00D533E3">
        <w:rPr>
          <w:lang w:val="en-GB"/>
        </w:rPr>
        <w:t xml:space="preserve">(see Section </w:t>
      </w:r>
      <w:r w:rsidR="00E14BEB" w:rsidRPr="00D533E3">
        <w:rPr>
          <w:lang w:val="en-GB"/>
        </w:rPr>
        <w:fldChar w:fldCharType="begin"/>
      </w:r>
      <w:r w:rsidR="00E14BEB" w:rsidRPr="00D533E3">
        <w:rPr>
          <w:lang w:val="en-GB"/>
        </w:rPr>
        <w:instrText xml:space="preserve"> REF _Ref433892448 \r \h </w:instrText>
      </w:r>
      <w:r w:rsidR="00E14BEB" w:rsidRPr="00D533E3">
        <w:rPr>
          <w:lang w:val="en-GB"/>
        </w:rPr>
      </w:r>
      <w:r w:rsidR="00E14BEB" w:rsidRPr="00D533E3">
        <w:rPr>
          <w:lang w:val="en-GB"/>
        </w:rPr>
        <w:fldChar w:fldCharType="separate"/>
      </w:r>
      <w:r w:rsidR="00E026A6">
        <w:rPr>
          <w:lang w:val="en-GB"/>
        </w:rPr>
        <w:t>5.2</w:t>
      </w:r>
      <w:r w:rsidR="00E14BEB" w:rsidRPr="00D533E3">
        <w:rPr>
          <w:lang w:val="en-GB"/>
        </w:rPr>
        <w:fldChar w:fldCharType="end"/>
      </w:r>
      <w:r w:rsidR="00E14BEB" w:rsidRPr="00D533E3">
        <w:rPr>
          <w:lang w:val="en-GB"/>
        </w:rPr>
        <w:t xml:space="preserve">) </w:t>
      </w:r>
      <w:r w:rsidRPr="00D533E3">
        <w:rPr>
          <w:rStyle w:val="Hyperlink"/>
          <w:color w:val="000000" w:themeColor="text1"/>
          <w:u w:val="none"/>
          <w:lang w:val="en-GB"/>
        </w:rPr>
        <w:t xml:space="preserve">according to </w:t>
      </w:r>
      <w:ins w:id="57" w:author="tlenz" w:date="2019-03-25T13:16:00Z">
        <w:r w:rsidR="00C93456">
          <w:rPr>
            <w:rStyle w:val="Hyperlink"/>
            <w:color w:val="000000" w:themeColor="text1"/>
            <w:u w:val="none"/>
            <w:lang w:val="en-GB"/>
          </w:rPr>
          <w:t>[</w:t>
        </w:r>
      </w:ins>
      <w:r w:rsidR="009D49E0" w:rsidRPr="00D533E3">
        <w:rPr>
          <w:lang w:val="en-GB"/>
        </w:rPr>
        <w:fldChar w:fldCharType="begin"/>
      </w:r>
      <w:r w:rsidR="009D49E0" w:rsidRPr="00D533E3">
        <w:rPr>
          <w:lang w:val="en-GB"/>
        </w:rPr>
        <w:instrText xml:space="preserve"> REF STORK \h </w:instrText>
      </w:r>
      <w:r w:rsidR="009D49E0" w:rsidRPr="00D533E3">
        <w:rPr>
          <w:lang w:val="en-GB"/>
        </w:rPr>
      </w:r>
      <w:r w:rsidR="009D49E0" w:rsidRPr="00D533E3">
        <w:rPr>
          <w:lang w:val="en-GB"/>
        </w:rPr>
        <w:fldChar w:fldCharType="separate"/>
      </w:r>
      <w:r w:rsidR="00E026A6" w:rsidRPr="00D533E3">
        <w:rPr>
          <w:rFonts w:eastAsia="Tahoma"/>
          <w:lang w:val="en-GB"/>
        </w:rPr>
        <w:t>STORK</w:t>
      </w:r>
      <w:r w:rsidR="009D49E0" w:rsidRPr="00D533E3">
        <w:rPr>
          <w:lang w:val="en-GB"/>
        </w:rPr>
        <w:fldChar w:fldCharType="end"/>
      </w:r>
      <w:r w:rsidR="00C93456">
        <w:rPr>
          <w:lang w:val="en-GB"/>
        </w:rPr>
        <w:t>]</w:t>
      </w:r>
      <w:r w:rsidRPr="00D533E3">
        <w:rPr>
          <w:rFonts w:eastAsia="Tahoma"/>
          <w:lang w:val="en-GB"/>
        </w:rPr>
        <w:t>.</w:t>
      </w:r>
      <w:r w:rsidR="004E70E1" w:rsidRPr="00D533E3">
        <w:rPr>
          <w:rFonts w:eastAsia="Tahoma"/>
          <w:lang w:val="en-GB"/>
        </w:rPr>
        <w:t xml:space="preserve"> </w:t>
      </w:r>
      <w:r w:rsidR="00643847" w:rsidRPr="00D533E3">
        <w:rPr>
          <w:rFonts w:ascii="Courier New" w:hAnsi="Courier New" w:cs="Courier New"/>
          <w:lang w:val="en-GB"/>
        </w:rPr>
        <w:t>&lt;</w:t>
      </w:r>
      <w:r w:rsidR="008763EF" w:rsidRPr="00D533E3">
        <w:rPr>
          <w:rFonts w:ascii="Courier New" w:hAnsi="Courier New" w:cs="Courier New"/>
          <w:lang w:val="en-GB"/>
        </w:rPr>
        <w:t>eidas</w:t>
      </w:r>
      <w:proofErr w:type="gramStart"/>
      <w:r w:rsidR="00643847" w:rsidRPr="00D533E3">
        <w:rPr>
          <w:rFonts w:ascii="Courier New" w:hAnsi="Courier New" w:cs="Courier New"/>
          <w:lang w:val="en-GB"/>
        </w:rPr>
        <w:t>:RequestedAttributes</w:t>
      </w:r>
      <w:proofErr w:type="gramEnd"/>
      <w:r w:rsidR="00643847" w:rsidRPr="00D533E3">
        <w:rPr>
          <w:rFonts w:ascii="Courier New" w:hAnsi="Courier New" w:cs="Courier New"/>
          <w:lang w:val="en-GB"/>
        </w:rPr>
        <w:t>&gt;</w:t>
      </w:r>
      <w:r w:rsidR="00643847" w:rsidRPr="00D533E3">
        <w:rPr>
          <w:lang w:val="en-GB"/>
        </w:rPr>
        <w:t xml:space="preserve"> </w:t>
      </w:r>
      <w:r w:rsidR="004E70E1" w:rsidRPr="00D533E3">
        <w:rPr>
          <w:rFonts w:eastAsia="Tahoma"/>
          <w:lang w:val="en-GB"/>
        </w:rPr>
        <w:t xml:space="preserve">MUST be included in the </w:t>
      </w:r>
      <w:r w:rsidR="004E70E1" w:rsidRPr="00D533E3">
        <w:rPr>
          <w:rFonts w:ascii="Courier New" w:hAnsi="Courier New" w:cs="Courier New"/>
          <w:lang w:val="en-GB"/>
        </w:rPr>
        <w:t>&lt;saml</w:t>
      </w:r>
      <w:r w:rsidR="009D49E0" w:rsidRPr="00D533E3">
        <w:rPr>
          <w:rFonts w:ascii="Courier New" w:hAnsi="Courier New" w:cs="Courier New"/>
          <w:lang w:val="en-GB"/>
        </w:rPr>
        <w:t>2</w:t>
      </w:r>
      <w:r w:rsidR="004E70E1" w:rsidRPr="00D533E3">
        <w:rPr>
          <w:rFonts w:ascii="Courier New" w:hAnsi="Courier New" w:cs="Courier New"/>
          <w:lang w:val="en-GB"/>
        </w:rPr>
        <w:t xml:space="preserve">p:Extensions&gt; </w:t>
      </w:r>
      <w:r w:rsidR="004E70E1" w:rsidRPr="00D533E3">
        <w:rPr>
          <w:lang w:val="en-GB"/>
        </w:rPr>
        <w:t xml:space="preserve">element of the SAML AuthnRequest. </w:t>
      </w:r>
      <w:r w:rsidR="00586CDC" w:rsidRPr="00D533E3">
        <w:rPr>
          <w:lang w:val="en-GB"/>
        </w:rPr>
        <w:t>For every requested attribute t</w:t>
      </w:r>
      <w:r w:rsidR="00643847" w:rsidRPr="00D533E3">
        <w:rPr>
          <w:lang w:val="en-GB"/>
        </w:rPr>
        <w:t xml:space="preserve">he eIDAS-Connector includes </w:t>
      </w:r>
      <w:r w:rsidR="00586CDC" w:rsidRPr="00D533E3">
        <w:rPr>
          <w:lang w:val="en-GB"/>
        </w:rPr>
        <w:t xml:space="preserve">a </w:t>
      </w:r>
      <w:r w:rsidR="00586CDC" w:rsidRPr="00D533E3">
        <w:rPr>
          <w:rFonts w:ascii="Courier New" w:hAnsi="Courier New" w:cs="Courier New"/>
          <w:lang w:val="en-GB"/>
        </w:rPr>
        <w:t>&lt;</w:t>
      </w:r>
      <w:r w:rsidR="008763EF" w:rsidRPr="00D533E3">
        <w:rPr>
          <w:rFonts w:ascii="Courier New" w:hAnsi="Courier New" w:cs="Courier New"/>
          <w:lang w:val="en-GB"/>
        </w:rPr>
        <w:t>eidas</w:t>
      </w:r>
      <w:proofErr w:type="gramStart"/>
      <w:r w:rsidR="00586CDC" w:rsidRPr="00D533E3">
        <w:rPr>
          <w:rFonts w:ascii="Courier New" w:hAnsi="Courier New" w:cs="Courier New"/>
          <w:lang w:val="en-GB"/>
        </w:rPr>
        <w:t>:RequestedAttribute</w:t>
      </w:r>
      <w:proofErr w:type="gramEnd"/>
      <w:r w:rsidR="00586CDC" w:rsidRPr="00D533E3">
        <w:rPr>
          <w:rFonts w:ascii="Courier New" w:hAnsi="Courier New" w:cs="Courier New"/>
          <w:lang w:val="en-GB"/>
        </w:rPr>
        <w:t xml:space="preserve">&gt; </w:t>
      </w:r>
      <w:r w:rsidR="00E14BEB" w:rsidRPr="00D533E3">
        <w:rPr>
          <w:lang w:val="en-GB"/>
        </w:rPr>
        <w:t xml:space="preserve">(see Section </w:t>
      </w:r>
      <w:r w:rsidR="00E14BEB" w:rsidRPr="00D533E3">
        <w:rPr>
          <w:lang w:val="en-GB"/>
        </w:rPr>
        <w:fldChar w:fldCharType="begin"/>
      </w:r>
      <w:r w:rsidR="00E14BEB" w:rsidRPr="00D533E3">
        <w:rPr>
          <w:lang w:val="en-GB"/>
        </w:rPr>
        <w:instrText xml:space="preserve"> REF _Ref433892452 \r \h </w:instrText>
      </w:r>
      <w:r w:rsidR="00E14BEB" w:rsidRPr="00D533E3">
        <w:rPr>
          <w:lang w:val="en-GB"/>
        </w:rPr>
      </w:r>
      <w:r w:rsidR="00E14BEB" w:rsidRPr="00D533E3">
        <w:rPr>
          <w:lang w:val="en-GB"/>
        </w:rPr>
        <w:fldChar w:fldCharType="separate"/>
      </w:r>
      <w:r w:rsidR="00E026A6">
        <w:rPr>
          <w:lang w:val="en-GB"/>
        </w:rPr>
        <w:t>5.4</w:t>
      </w:r>
      <w:r w:rsidR="00E14BEB" w:rsidRPr="00D533E3">
        <w:rPr>
          <w:lang w:val="en-GB"/>
        </w:rPr>
        <w:fldChar w:fldCharType="end"/>
      </w:r>
      <w:r w:rsidR="00E14BEB" w:rsidRPr="00D533E3">
        <w:rPr>
          <w:lang w:val="en-GB"/>
        </w:rPr>
        <w:t xml:space="preserve">) </w:t>
      </w:r>
      <w:r w:rsidR="00586CDC" w:rsidRPr="00D533E3">
        <w:rPr>
          <w:lang w:val="en-GB"/>
        </w:rPr>
        <w:t>element</w:t>
      </w:r>
      <w:r w:rsidR="00586CDC" w:rsidRPr="00D533E3">
        <w:rPr>
          <w:rFonts w:ascii="Courier New" w:hAnsi="Courier New" w:cs="Courier New"/>
          <w:lang w:val="en-GB"/>
        </w:rPr>
        <w:t xml:space="preserve"> </w:t>
      </w:r>
      <w:r w:rsidR="00643847" w:rsidRPr="00D533E3">
        <w:rPr>
          <w:lang w:val="en-GB"/>
        </w:rPr>
        <w:t xml:space="preserve">within the </w:t>
      </w:r>
      <w:r w:rsidR="00643847" w:rsidRPr="00D533E3">
        <w:rPr>
          <w:rFonts w:ascii="Courier New" w:hAnsi="Courier New" w:cs="Courier New"/>
          <w:lang w:val="en-GB"/>
        </w:rPr>
        <w:t>&lt;</w:t>
      </w:r>
      <w:r w:rsidR="008763EF" w:rsidRPr="00D533E3">
        <w:rPr>
          <w:rFonts w:ascii="Courier New" w:hAnsi="Courier New" w:cs="Courier New"/>
          <w:lang w:val="en-GB"/>
        </w:rPr>
        <w:t>eidas</w:t>
      </w:r>
      <w:r w:rsidR="00643847" w:rsidRPr="00D533E3">
        <w:rPr>
          <w:rFonts w:ascii="Courier New" w:hAnsi="Courier New" w:cs="Courier New"/>
          <w:lang w:val="en-GB"/>
        </w:rPr>
        <w:t>:RequestedAttributes&gt;</w:t>
      </w:r>
      <w:r w:rsidR="00643847" w:rsidRPr="00D533E3">
        <w:rPr>
          <w:lang w:val="en-GB"/>
        </w:rPr>
        <w:t xml:space="preserve"> </w:t>
      </w:r>
      <w:r w:rsidR="00586CDC" w:rsidRPr="00D533E3">
        <w:rPr>
          <w:lang w:val="en-GB"/>
        </w:rPr>
        <w:t>element</w:t>
      </w:r>
      <w:r w:rsidR="00643847" w:rsidRPr="00D533E3">
        <w:rPr>
          <w:lang w:val="en-GB"/>
        </w:rPr>
        <w:t xml:space="preserve">. For </w:t>
      </w:r>
      <w:r w:rsidR="00586CDC" w:rsidRPr="00D533E3">
        <w:rPr>
          <w:lang w:val="en-GB"/>
        </w:rPr>
        <w:t xml:space="preserve">attributes requested and being mandatory </w:t>
      </w:r>
      <w:r w:rsidR="00643847" w:rsidRPr="00D533E3">
        <w:rPr>
          <w:lang w:val="en-GB"/>
        </w:rPr>
        <w:t xml:space="preserve">according to the eIDAS minimum data sets and </w:t>
      </w:r>
      <w:ins w:id="58" w:author="tlenz" w:date="2019-03-25T13:13:00Z">
        <w:r w:rsidR="00BE42C1">
          <w:rPr>
            <w:rFonts w:eastAsia="Tahoma"/>
            <w:color w:val="000000" w:themeColor="text1"/>
            <w:lang w:val="en-GB"/>
          </w:rPr>
          <w:t>[</w:t>
        </w:r>
        <w:r w:rsidR="00BE42C1">
          <w:rPr>
            <w:rFonts w:eastAsia="Tahoma"/>
            <w:color w:val="000000" w:themeColor="text1"/>
            <w:lang w:val="en-GB"/>
          </w:rPr>
          <w:fldChar w:fldCharType="begin"/>
        </w:r>
        <w:r w:rsidR="00BE42C1">
          <w:rPr>
            <w:rFonts w:eastAsia="Tahoma"/>
            <w:color w:val="000000" w:themeColor="text1"/>
            <w:lang w:val="en-GB"/>
          </w:rPr>
          <w:instrText xml:space="preserve"> REF eIDASAttrProfile \h </w:instrText>
        </w:r>
        <w:r w:rsidR="00BE42C1">
          <w:rPr>
            <w:rFonts w:eastAsia="Tahoma"/>
            <w:color w:val="000000" w:themeColor="text1"/>
            <w:lang w:val="en-GB"/>
          </w:rPr>
        </w:r>
        <w:r w:rsidR="00BE42C1">
          <w:rPr>
            <w:rFonts w:eastAsia="Tahoma"/>
            <w:color w:val="000000" w:themeColor="text1"/>
            <w:lang w:val="en-GB"/>
          </w:rPr>
          <w:fldChar w:fldCharType="separate"/>
        </w:r>
      </w:ins>
      <w:ins w:id="59" w:author="tlenz" w:date="2019-03-25T13:17:00Z">
        <w:r w:rsidR="00E026A6" w:rsidRPr="00D533E3">
          <w:rPr>
            <w:lang w:val="en-GB"/>
          </w:rPr>
          <w:t>eIDAS-Attr-Profile</w:t>
        </w:r>
      </w:ins>
      <w:ins w:id="60" w:author="tlenz" w:date="2019-03-25T13:13:00Z">
        <w:r w:rsidR="00BE42C1">
          <w:rPr>
            <w:rFonts w:eastAsia="Tahoma"/>
            <w:color w:val="000000" w:themeColor="text1"/>
            <w:lang w:val="en-GB"/>
          </w:rPr>
          <w:fldChar w:fldCharType="end"/>
        </w:r>
        <w:r w:rsidR="00BE42C1">
          <w:rPr>
            <w:rFonts w:eastAsia="Tahoma"/>
            <w:color w:val="000000" w:themeColor="text1"/>
            <w:lang w:val="en-GB"/>
          </w:rPr>
          <w:t>]</w:t>
        </w:r>
      </w:ins>
      <w:r w:rsidR="00586CDC" w:rsidRPr="00D533E3">
        <w:rPr>
          <w:rFonts w:eastAsia="Tahoma"/>
          <w:color w:val="000000" w:themeColor="text1"/>
          <w:lang w:val="en-GB"/>
        </w:rPr>
        <w:t xml:space="preserve"> the </w:t>
      </w:r>
      <w:r w:rsidR="009D49E0" w:rsidRPr="00D533E3">
        <w:rPr>
          <w:rFonts w:eastAsia="Tahoma"/>
          <w:color w:val="000000" w:themeColor="text1"/>
          <w:lang w:val="en-GB"/>
        </w:rPr>
        <w:t xml:space="preserve">attribute </w:t>
      </w:r>
      <w:r w:rsidR="009D49E0" w:rsidRPr="00D533E3">
        <w:rPr>
          <w:rStyle w:val="code"/>
          <w:lang w:val="en-GB"/>
        </w:rPr>
        <w:t>isRequired</w:t>
      </w:r>
      <w:r w:rsidR="00586CDC" w:rsidRPr="00D533E3">
        <w:rPr>
          <w:rFonts w:eastAsia="Tahoma"/>
          <w:color w:val="000000" w:themeColor="text1"/>
          <w:lang w:val="en-GB"/>
        </w:rPr>
        <w:t xml:space="preserve"> of </w:t>
      </w:r>
      <w:r w:rsidR="00586CDC" w:rsidRPr="00D533E3">
        <w:rPr>
          <w:rFonts w:ascii="Courier New" w:hAnsi="Courier New" w:cs="Courier New"/>
          <w:lang w:val="en-GB"/>
        </w:rPr>
        <w:t>&lt;</w:t>
      </w:r>
      <w:r w:rsidR="008763EF" w:rsidRPr="00D533E3">
        <w:rPr>
          <w:rFonts w:ascii="Courier New" w:hAnsi="Courier New" w:cs="Courier New"/>
          <w:lang w:val="en-GB"/>
        </w:rPr>
        <w:t>eidas</w:t>
      </w:r>
      <w:proofErr w:type="gramStart"/>
      <w:r w:rsidR="00586CDC" w:rsidRPr="00D533E3">
        <w:rPr>
          <w:rFonts w:ascii="Courier New" w:hAnsi="Courier New" w:cs="Courier New"/>
          <w:lang w:val="en-GB"/>
        </w:rPr>
        <w:t>:RequestedAttribute</w:t>
      </w:r>
      <w:proofErr w:type="gramEnd"/>
      <w:r w:rsidR="00586CDC" w:rsidRPr="00D533E3">
        <w:rPr>
          <w:rFonts w:ascii="Courier New" w:hAnsi="Courier New" w:cs="Courier New"/>
          <w:lang w:val="en-GB"/>
        </w:rPr>
        <w:t xml:space="preserve">&gt; </w:t>
      </w:r>
      <w:r w:rsidR="00586CDC" w:rsidRPr="00D533E3">
        <w:rPr>
          <w:lang w:val="en-GB"/>
        </w:rPr>
        <w:t xml:space="preserve">MUST be set to “true”. </w:t>
      </w:r>
      <w:r w:rsidR="00852CD9" w:rsidRPr="00D533E3">
        <w:rPr>
          <w:lang w:val="en-GB"/>
        </w:rPr>
        <w:t xml:space="preserve">For all optional attributes according to the eIDAS minimum data sets and </w:t>
      </w:r>
      <w:ins w:id="61" w:author="tlenz" w:date="2019-03-25T13:13:00Z">
        <w:r w:rsidR="00BE42C1">
          <w:rPr>
            <w:rFonts w:eastAsia="Tahoma"/>
            <w:color w:val="000000" w:themeColor="text1"/>
            <w:lang w:val="en-GB"/>
          </w:rPr>
          <w:t>[</w:t>
        </w:r>
        <w:r w:rsidR="00BE42C1">
          <w:rPr>
            <w:rFonts w:eastAsia="Tahoma"/>
            <w:color w:val="000000" w:themeColor="text1"/>
            <w:lang w:val="en-GB"/>
          </w:rPr>
          <w:fldChar w:fldCharType="begin"/>
        </w:r>
        <w:r w:rsidR="00BE42C1">
          <w:rPr>
            <w:rFonts w:eastAsia="Tahoma"/>
            <w:color w:val="000000" w:themeColor="text1"/>
            <w:lang w:val="en-GB"/>
          </w:rPr>
          <w:instrText xml:space="preserve"> REF eIDASAttrProfile \h </w:instrText>
        </w:r>
        <w:r w:rsidR="00BE42C1">
          <w:rPr>
            <w:rFonts w:eastAsia="Tahoma"/>
            <w:color w:val="000000" w:themeColor="text1"/>
            <w:lang w:val="en-GB"/>
          </w:rPr>
        </w:r>
        <w:r w:rsidR="00BE42C1">
          <w:rPr>
            <w:rFonts w:eastAsia="Tahoma"/>
            <w:color w:val="000000" w:themeColor="text1"/>
            <w:lang w:val="en-GB"/>
          </w:rPr>
          <w:fldChar w:fldCharType="separate"/>
        </w:r>
      </w:ins>
      <w:ins w:id="62" w:author="tlenz" w:date="2019-03-25T13:17:00Z">
        <w:r w:rsidR="00E026A6" w:rsidRPr="00D533E3">
          <w:rPr>
            <w:lang w:val="en-GB"/>
          </w:rPr>
          <w:t>eIDAS-Attr-Profile</w:t>
        </w:r>
      </w:ins>
      <w:ins w:id="63" w:author="tlenz" w:date="2019-03-25T13:13:00Z">
        <w:r w:rsidR="00BE42C1">
          <w:rPr>
            <w:rFonts w:eastAsia="Tahoma"/>
            <w:color w:val="000000" w:themeColor="text1"/>
            <w:lang w:val="en-GB"/>
          </w:rPr>
          <w:fldChar w:fldCharType="end"/>
        </w:r>
        <w:r w:rsidR="00BE42C1">
          <w:rPr>
            <w:rFonts w:eastAsia="Tahoma"/>
            <w:color w:val="000000" w:themeColor="text1"/>
            <w:lang w:val="en-GB"/>
          </w:rPr>
          <w:t>]</w:t>
        </w:r>
      </w:ins>
      <w:r w:rsidR="00852CD9" w:rsidRPr="00D533E3">
        <w:rPr>
          <w:rFonts w:eastAsia="Tahoma"/>
          <w:color w:val="000000" w:themeColor="text1"/>
          <w:lang w:val="en-GB"/>
        </w:rPr>
        <w:t xml:space="preserve"> the attribute </w:t>
      </w:r>
      <w:r w:rsidR="00852CD9" w:rsidRPr="00D533E3">
        <w:rPr>
          <w:rStyle w:val="code"/>
          <w:lang w:val="en-GB"/>
        </w:rPr>
        <w:t>isRequired</w:t>
      </w:r>
      <w:r w:rsidR="00852CD9" w:rsidRPr="00D533E3">
        <w:rPr>
          <w:rFonts w:eastAsia="Tahoma"/>
          <w:color w:val="000000" w:themeColor="text1"/>
          <w:lang w:val="en-GB"/>
        </w:rPr>
        <w:t xml:space="preserve"> of </w:t>
      </w:r>
      <w:r w:rsidR="00852CD9" w:rsidRPr="00D533E3">
        <w:rPr>
          <w:rFonts w:ascii="Courier New" w:hAnsi="Courier New" w:cs="Courier New"/>
          <w:lang w:val="en-GB"/>
        </w:rPr>
        <w:t>&lt;eidas</w:t>
      </w:r>
      <w:proofErr w:type="gramStart"/>
      <w:r w:rsidR="00852CD9" w:rsidRPr="00D533E3">
        <w:rPr>
          <w:rFonts w:ascii="Courier New" w:hAnsi="Courier New" w:cs="Courier New"/>
          <w:lang w:val="en-GB"/>
        </w:rPr>
        <w:t>:RequestedAttribute</w:t>
      </w:r>
      <w:proofErr w:type="gramEnd"/>
      <w:r w:rsidR="00852CD9" w:rsidRPr="00D533E3">
        <w:rPr>
          <w:rFonts w:ascii="Courier New" w:hAnsi="Courier New" w:cs="Courier New"/>
          <w:lang w:val="en-GB"/>
        </w:rPr>
        <w:t xml:space="preserve">&gt; </w:t>
      </w:r>
      <w:r w:rsidR="00852CD9" w:rsidRPr="00D533E3">
        <w:rPr>
          <w:lang w:val="en-GB"/>
        </w:rPr>
        <w:t xml:space="preserve">MUST be set to “false”. </w:t>
      </w:r>
      <w:r w:rsidR="00586CDC" w:rsidRPr="00D533E3">
        <w:rPr>
          <w:lang w:val="en-GB"/>
        </w:rPr>
        <w:t>When requesting a minimum data</w:t>
      </w:r>
      <w:r w:rsidR="00805E32" w:rsidRPr="00D533E3">
        <w:rPr>
          <w:lang w:val="en-GB"/>
        </w:rPr>
        <w:t xml:space="preserve"> set</w:t>
      </w:r>
      <w:r w:rsidR="007C5CE9" w:rsidRPr="00D533E3">
        <w:rPr>
          <w:lang w:val="en-GB"/>
        </w:rPr>
        <w:t xml:space="preserve">, at least all attributes defined as mandatory </w:t>
      </w:r>
      <w:r w:rsidR="00805E32" w:rsidRPr="00D533E3">
        <w:rPr>
          <w:lang w:val="en-GB"/>
        </w:rPr>
        <w:t>with</w:t>
      </w:r>
      <w:r w:rsidR="007C5CE9" w:rsidRPr="00D533E3">
        <w:rPr>
          <w:lang w:val="en-GB"/>
        </w:rPr>
        <w:t xml:space="preserve">in this minimum data set MUST be requested. At least one minimum data set MUST be requested in each </w:t>
      </w:r>
      <w:r w:rsidR="009D49E0" w:rsidRPr="00D533E3">
        <w:rPr>
          <w:rStyle w:val="code"/>
          <w:lang w:val="en-GB"/>
        </w:rPr>
        <w:t>&lt;saml2p</w:t>
      </w:r>
      <w:proofErr w:type="gramStart"/>
      <w:r w:rsidR="009D49E0" w:rsidRPr="00D533E3">
        <w:rPr>
          <w:rStyle w:val="code"/>
          <w:lang w:val="en-GB"/>
        </w:rPr>
        <w:t>:AuthnRequest</w:t>
      </w:r>
      <w:proofErr w:type="gramEnd"/>
      <w:r w:rsidR="009D49E0" w:rsidRPr="00D533E3">
        <w:rPr>
          <w:rStyle w:val="code"/>
          <w:lang w:val="en-GB"/>
        </w:rPr>
        <w:t>&gt;</w:t>
      </w:r>
      <w:r w:rsidR="007C5CE9" w:rsidRPr="00D533E3">
        <w:rPr>
          <w:lang w:val="en-GB"/>
        </w:rPr>
        <w:t>.</w:t>
      </w:r>
    </w:p>
    <w:p w14:paraId="1CE71340" w14:textId="24ABB502" w:rsidR="00E47855" w:rsidRPr="00D533E3" w:rsidRDefault="00FA41BD" w:rsidP="00A1615E">
      <w:pPr>
        <w:pStyle w:val="berschrift3"/>
      </w:pPr>
      <w:bookmarkStart w:id="64" w:name="_Toc418793184"/>
      <w:bookmarkEnd w:id="64"/>
      <w:r w:rsidRPr="00D533E3">
        <w:t>Responding Attributes</w:t>
      </w:r>
    </w:p>
    <w:tbl>
      <w:tblPr>
        <w:tblW w:w="8789" w:type="dxa"/>
        <w:tblInd w:w="-5" w:type="dxa"/>
        <w:tblBorders>
          <w:top w:val="single" w:sz="4" w:space="0" w:color="000000"/>
          <w:left w:val="single" w:sz="4" w:space="0" w:color="auto"/>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8789"/>
      </w:tblGrid>
      <w:tr w:rsidR="00FA41BD" w:rsidRPr="009C6C0D" w14:paraId="0486D0D2" w14:textId="77777777" w:rsidTr="00EC22F5">
        <w:trPr>
          <w:cantSplit/>
        </w:trPr>
        <w:tc>
          <w:tcPr>
            <w:tcW w:w="8789" w:type="dxa"/>
            <w:shd w:val="clear" w:color="auto" w:fill="auto"/>
          </w:tcPr>
          <w:p w14:paraId="28E84D0B" w14:textId="28901109" w:rsidR="00FA41BD" w:rsidRPr="00D533E3" w:rsidRDefault="00FA41BD" w:rsidP="00D70817">
            <w:pPr>
              <w:snapToGrid w:val="0"/>
              <w:rPr>
                <w:rStyle w:val="code"/>
                <w:rFonts w:asciiTheme="minorHAnsi" w:hAnsiTheme="minorHAnsi" w:cs="Courier New"/>
                <w:lang w:val="en-GB"/>
              </w:rPr>
            </w:pPr>
            <w:r w:rsidRPr="00D533E3">
              <w:rPr>
                <w:lang w:val="en-GB"/>
              </w:rPr>
              <w:t xml:space="preserve">Attributes are delivered in </w:t>
            </w:r>
            <w:r w:rsidRPr="00D533E3">
              <w:rPr>
                <w:rStyle w:val="code"/>
                <w:rFonts w:cs="Courier New"/>
                <w:lang w:val="en-GB"/>
              </w:rPr>
              <w:t>&lt;saml</w:t>
            </w:r>
            <w:r w:rsidR="009D49E0" w:rsidRPr="00D533E3">
              <w:rPr>
                <w:rStyle w:val="code"/>
                <w:rFonts w:cs="Courier New"/>
                <w:lang w:val="en-GB"/>
              </w:rPr>
              <w:t>2</w:t>
            </w:r>
            <w:proofErr w:type="gramStart"/>
            <w:r w:rsidRPr="00D533E3">
              <w:rPr>
                <w:rStyle w:val="code"/>
                <w:rFonts w:cs="Courier New"/>
                <w:lang w:val="en-GB"/>
              </w:rPr>
              <w:t>:Attribute</w:t>
            </w:r>
            <w:proofErr w:type="gramEnd"/>
            <w:r w:rsidRPr="00D533E3">
              <w:rPr>
                <w:rStyle w:val="code"/>
                <w:rFonts w:cs="Courier New"/>
                <w:lang w:val="en-GB"/>
              </w:rPr>
              <w:t>&gt;</w:t>
            </w:r>
            <w:r w:rsidR="005A4109" w:rsidRPr="00D533E3">
              <w:rPr>
                <w:rStyle w:val="code"/>
                <w:rFonts w:cs="Courier New"/>
                <w:lang w:val="en-GB"/>
              </w:rPr>
              <w:t xml:space="preserve"> </w:t>
            </w:r>
            <w:r w:rsidRPr="00D533E3">
              <w:rPr>
                <w:rStyle w:val="code"/>
                <w:rFonts w:asciiTheme="minorHAnsi" w:hAnsiTheme="minorHAnsi" w:cs="Courier New"/>
                <w:lang w:val="en-GB"/>
              </w:rPr>
              <w:t xml:space="preserve">elements </w:t>
            </w:r>
            <w:r w:rsidR="005A4109" w:rsidRPr="00D533E3">
              <w:rPr>
                <w:rStyle w:val="code"/>
                <w:rFonts w:asciiTheme="minorHAnsi" w:hAnsiTheme="minorHAnsi" w:cs="Courier New"/>
                <w:lang w:val="en-GB"/>
              </w:rPr>
              <w:t xml:space="preserve">within one </w:t>
            </w:r>
            <w:r w:rsidR="005A4109" w:rsidRPr="00D533E3">
              <w:rPr>
                <w:rStyle w:val="code"/>
                <w:rFonts w:cs="Courier New"/>
                <w:lang w:val="en-GB"/>
              </w:rPr>
              <w:t>&lt;saml</w:t>
            </w:r>
            <w:r w:rsidR="009D49E0" w:rsidRPr="00D533E3">
              <w:rPr>
                <w:rStyle w:val="code"/>
                <w:rFonts w:cs="Courier New"/>
                <w:lang w:val="en-GB"/>
              </w:rPr>
              <w:t>2</w:t>
            </w:r>
            <w:r w:rsidR="005A4109" w:rsidRPr="00D533E3">
              <w:rPr>
                <w:rStyle w:val="code"/>
                <w:rFonts w:cs="Courier New"/>
                <w:lang w:val="en-GB"/>
              </w:rPr>
              <w:t>:AttributeStatement&gt;</w:t>
            </w:r>
            <w:r w:rsidR="005A4109" w:rsidRPr="00D533E3">
              <w:rPr>
                <w:rStyle w:val="code"/>
                <w:rFonts w:asciiTheme="minorHAnsi" w:hAnsiTheme="minorHAnsi" w:cs="Courier New"/>
                <w:lang w:val="en-GB"/>
              </w:rPr>
              <w:t xml:space="preserve"> included in </w:t>
            </w:r>
            <w:r w:rsidR="00805E32" w:rsidRPr="00D533E3">
              <w:rPr>
                <w:rStyle w:val="code"/>
                <w:rFonts w:asciiTheme="minorHAnsi" w:hAnsiTheme="minorHAnsi" w:cs="Courier New"/>
                <w:lang w:val="en-GB"/>
              </w:rPr>
              <w:t>one</w:t>
            </w:r>
            <w:r w:rsidR="005A4109" w:rsidRPr="00D533E3">
              <w:rPr>
                <w:rStyle w:val="code"/>
                <w:rFonts w:asciiTheme="minorHAnsi" w:hAnsiTheme="minorHAnsi" w:cs="Courier New"/>
                <w:lang w:val="en-GB"/>
              </w:rPr>
              <w:t xml:space="preserve"> SAML assertion.</w:t>
            </w:r>
            <w:r w:rsidR="007C5CE9" w:rsidRPr="00D533E3">
              <w:rPr>
                <w:rStyle w:val="code"/>
                <w:rFonts w:asciiTheme="minorHAnsi" w:hAnsiTheme="minorHAnsi" w:cs="Courier New"/>
                <w:lang w:val="en-GB"/>
              </w:rPr>
              <w:t xml:space="preserve"> </w:t>
            </w:r>
            <w:r w:rsidR="007C5CE9" w:rsidRPr="00D533E3">
              <w:rPr>
                <w:rStyle w:val="code"/>
                <w:lang w:val="en-GB"/>
              </w:rPr>
              <w:t>&lt;saml2</w:t>
            </w:r>
            <w:proofErr w:type="gramStart"/>
            <w:r w:rsidR="007C5CE9" w:rsidRPr="00D533E3">
              <w:rPr>
                <w:rStyle w:val="code"/>
                <w:lang w:val="en-GB"/>
              </w:rPr>
              <w:t>:AttributeValue</w:t>
            </w:r>
            <w:proofErr w:type="gramEnd"/>
            <w:r w:rsidR="007C5CE9" w:rsidRPr="00D533E3">
              <w:rPr>
                <w:rStyle w:val="code"/>
                <w:lang w:val="en-GB"/>
              </w:rPr>
              <w:t>&gt;</w:t>
            </w:r>
            <w:r w:rsidR="007C5CE9" w:rsidRPr="00D533E3">
              <w:rPr>
                <w:lang w:val="en-GB"/>
              </w:rPr>
              <w:t xml:space="preserve"> elements </w:t>
            </w:r>
            <w:r w:rsidR="008F01B5" w:rsidRPr="00D533E3">
              <w:rPr>
                <w:lang w:val="en-GB"/>
              </w:rPr>
              <w:t xml:space="preserve">within the eIDAS context </w:t>
            </w:r>
            <w:r w:rsidR="007C5CE9" w:rsidRPr="00D533E3">
              <w:rPr>
                <w:lang w:val="en-GB"/>
              </w:rPr>
              <w:t>are defined in</w:t>
            </w:r>
            <w:r w:rsidR="008F01B5" w:rsidRPr="00D533E3">
              <w:rPr>
                <w:lang w:val="en-GB"/>
              </w:rPr>
              <w:t xml:space="preserve"> </w:t>
            </w:r>
            <w:ins w:id="65" w:author="tlenz" w:date="2019-03-25T13:13:00Z">
              <w:r w:rsidR="00BE42C1">
                <w:rPr>
                  <w:rFonts w:eastAsia="Tahoma"/>
                  <w:color w:val="000000" w:themeColor="text1"/>
                  <w:lang w:val="en-GB"/>
                </w:rPr>
                <w:t>[</w:t>
              </w:r>
              <w:r w:rsidR="00BE42C1">
                <w:rPr>
                  <w:rFonts w:eastAsia="Tahoma"/>
                  <w:color w:val="000000" w:themeColor="text1"/>
                  <w:lang w:val="en-GB"/>
                </w:rPr>
                <w:fldChar w:fldCharType="begin"/>
              </w:r>
              <w:r w:rsidR="00BE42C1">
                <w:rPr>
                  <w:rFonts w:eastAsia="Tahoma"/>
                  <w:color w:val="000000" w:themeColor="text1"/>
                  <w:lang w:val="en-GB"/>
                </w:rPr>
                <w:instrText xml:space="preserve"> REF eIDASAttrProfile \h </w:instrText>
              </w:r>
              <w:r w:rsidR="00BE42C1">
                <w:rPr>
                  <w:rFonts w:eastAsia="Tahoma"/>
                  <w:color w:val="000000" w:themeColor="text1"/>
                  <w:lang w:val="en-GB"/>
                </w:rPr>
              </w:r>
              <w:r w:rsidR="00BE42C1">
                <w:rPr>
                  <w:rFonts w:eastAsia="Tahoma"/>
                  <w:color w:val="000000" w:themeColor="text1"/>
                  <w:lang w:val="en-GB"/>
                </w:rPr>
                <w:fldChar w:fldCharType="separate"/>
              </w:r>
            </w:ins>
            <w:ins w:id="66" w:author="tlenz" w:date="2019-03-25T13:17:00Z">
              <w:r w:rsidR="00E026A6" w:rsidRPr="00D533E3">
                <w:rPr>
                  <w:lang w:val="en-GB"/>
                </w:rPr>
                <w:t>eIDAS-Attr-Profile</w:t>
              </w:r>
            </w:ins>
            <w:ins w:id="67" w:author="tlenz" w:date="2019-03-25T13:13:00Z">
              <w:r w:rsidR="00BE42C1">
                <w:rPr>
                  <w:rFonts w:eastAsia="Tahoma"/>
                  <w:color w:val="000000" w:themeColor="text1"/>
                  <w:lang w:val="en-GB"/>
                </w:rPr>
                <w:fldChar w:fldCharType="end"/>
              </w:r>
              <w:r w:rsidR="00BE42C1">
                <w:rPr>
                  <w:rFonts w:eastAsia="Tahoma"/>
                  <w:color w:val="000000" w:themeColor="text1"/>
                  <w:lang w:val="en-GB"/>
                </w:rPr>
                <w:t>]</w:t>
              </w:r>
            </w:ins>
            <w:r w:rsidR="008F01B5" w:rsidRPr="00D533E3">
              <w:rPr>
                <w:rFonts w:eastAsia="Tahoma"/>
                <w:color w:val="000000" w:themeColor="text1"/>
                <w:lang w:val="en-GB"/>
              </w:rPr>
              <w:t>.</w:t>
            </w:r>
          </w:p>
          <w:p w14:paraId="4106EB9A" w14:textId="77777777" w:rsidR="005A4109" w:rsidRPr="00D533E3" w:rsidRDefault="005A4109" w:rsidP="00EC22F5">
            <w:pPr>
              <w:snapToGrid w:val="0"/>
              <w:rPr>
                <w:rFonts w:eastAsia="Tahoma"/>
                <w:lang w:val="en-GB"/>
              </w:rPr>
            </w:pPr>
            <w:r w:rsidRPr="00D533E3">
              <w:rPr>
                <w:rStyle w:val="code"/>
                <w:lang w:val="en-GB"/>
              </w:rPr>
              <w:t>&lt;saml2</w:t>
            </w:r>
            <w:proofErr w:type="gramStart"/>
            <w:r w:rsidRPr="00D533E3">
              <w:rPr>
                <w:rStyle w:val="code"/>
                <w:lang w:val="en-GB"/>
              </w:rPr>
              <w:t>:AttributeValue</w:t>
            </w:r>
            <w:proofErr w:type="gramEnd"/>
            <w:r w:rsidRPr="00D533E3">
              <w:rPr>
                <w:rStyle w:val="code"/>
                <w:lang w:val="en-GB"/>
              </w:rPr>
              <w:t>&gt;</w:t>
            </w:r>
            <w:r w:rsidRPr="00D533E3">
              <w:rPr>
                <w:lang w:val="en-GB"/>
              </w:rPr>
              <w:t xml:space="preserve"> elements SHOULD be strings. XML content should be base64-encoded.</w:t>
            </w:r>
            <w:r w:rsidR="008F01B5" w:rsidRPr="00D533E3">
              <w:rPr>
                <w:lang w:val="en-GB"/>
              </w:rPr>
              <w:t xml:space="preserve"> </w:t>
            </w:r>
            <w:r w:rsidRPr="00D533E3">
              <w:rPr>
                <w:lang w:val="en-GB"/>
              </w:rPr>
              <w:t>Attributes</w:t>
            </w:r>
            <w:r w:rsidRPr="00D533E3">
              <w:rPr>
                <w:rFonts w:eastAsia="Tahoma"/>
                <w:lang w:val="en-GB"/>
              </w:rPr>
              <w:t xml:space="preserve"> </w:t>
            </w:r>
            <w:r w:rsidRPr="00D533E3">
              <w:rPr>
                <w:lang w:val="en-GB"/>
              </w:rPr>
              <w:t>MUST NOT contain empty</w:t>
            </w:r>
            <w:r w:rsidRPr="00D533E3">
              <w:rPr>
                <w:rFonts w:eastAsia="Tahoma"/>
                <w:lang w:val="en-GB"/>
              </w:rPr>
              <w:t xml:space="preserve"> </w:t>
            </w:r>
            <w:r w:rsidRPr="00D533E3">
              <w:rPr>
                <w:lang w:val="en-GB"/>
              </w:rPr>
              <w:t>values</w:t>
            </w:r>
            <w:r w:rsidRPr="00D533E3">
              <w:rPr>
                <w:rFonts w:eastAsia="Tahoma"/>
                <w:lang w:val="en-GB"/>
              </w:rPr>
              <w:t>.</w:t>
            </w:r>
          </w:p>
          <w:p w14:paraId="4596CF8C" w14:textId="1577E324" w:rsidR="0029171D" w:rsidRPr="00D533E3" w:rsidRDefault="0029171D" w:rsidP="00EC22F5">
            <w:pPr>
              <w:snapToGrid w:val="0"/>
              <w:rPr>
                <w:lang w:val="en-GB"/>
              </w:rPr>
            </w:pPr>
            <w:r w:rsidRPr="00D533E3">
              <w:rPr>
                <w:lang w:val="en-GB"/>
              </w:rPr>
              <w:t>Single encrypted attributes using</w:t>
            </w:r>
            <w:r w:rsidRPr="00D533E3">
              <w:rPr>
                <w:rStyle w:val="code"/>
                <w:rFonts w:cs="Courier New"/>
                <w:lang w:val="en-GB"/>
              </w:rPr>
              <w:t xml:space="preserve"> &lt;saml2</w:t>
            </w:r>
            <w:proofErr w:type="gramStart"/>
            <w:r w:rsidRPr="00D533E3">
              <w:rPr>
                <w:rStyle w:val="code"/>
                <w:rFonts w:cs="Courier New"/>
                <w:lang w:val="en-GB"/>
              </w:rPr>
              <w:t>:EncryptedAttribute</w:t>
            </w:r>
            <w:proofErr w:type="gramEnd"/>
            <w:r w:rsidRPr="00D533E3">
              <w:rPr>
                <w:rStyle w:val="code"/>
                <w:rFonts w:cs="Courier New"/>
                <w:lang w:val="en-GB"/>
              </w:rPr>
              <w:t xml:space="preserve">&gt; </w:t>
            </w:r>
            <w:r w:rsidRPr="00D533E3">
              <w:rPr>
                <w:lang w:val="en-GB"/>
              </w:rPr>
              <w:t>MUST NOT be used.</w:t>
            </w:r>
          </w:p>
        </w:tc>
      </w:tr>
    </w:tbl>
    <w:p w14:paraId="4FB4CC34" w14:textId="108CAC1B" w:rsidR="005A4109" w:rsidRPr="00D533E3" w:rsidRDefault="005A4109" w:rsidP="00EC22F5">
      <w:pPr>
        <w:rPr>
          <w:lang w:val="en-GB" w:eastAsia="ar-SA"/>
        </w:rPr>
      </w:pPr>
      <w:bookmarkStart w:id="68" w:name="_Toc410851021"/>
      <w:bookmarkStart w:id="69" w:name="_Toc410851263"/>
      <w:bookmarkEnd w:id="68"/>
      <w:bookmarkEnd w:id="69"/>
    </w:p>
    <w:p w14:paraId="1A98C2C6" w14:textId="70F538D7" w:rsidR="00CE5885" w:rsidRPr="00D533E3" w:rsidRDefault="00CE5885" w:rsidP="00CE5885">
      <w:pPr>
        <w:rPr>
          <w:lang w:val="en-GB" w:eastAsia="ar-SA"/>
        </w:rPr>
      </w:pPr>
      <w:r w:rsidRPr="00D533E3">
        <w:rPr>
          <w:i/>
          <w:lang w:val="en-GB" w:eastAsia="ar-SA"/>
        </w:rPr>
        <w:t>Note</w:t>
      </w:r>
      <w:r w:rsidRPr="00D533E3">
        <w:rPr>
          <w:lang w:val="en-GB" w:eastAsia="ar-SA"/>
        </w:rPr>
        <w:t xml:space="preserve">: For representation cases (e.g. a natural person representing a legal person) the SAML response MAY contain attributes of a representative not requested as </w:t>
      </w:r>
      <w:r w:rsidRPr="00D533E3">
        <w:rPr>
          <w:rFonts w:ascii="Courier New" w:hAnsi="Courier New" w:cs="Courier New"/>
          <w:lang w:val="en-GB"/>
        </w:rPr>
        <w:t>&lt;eidas</w:t>
      </w:r>
      <w:proofErr w:type="gramStart"/>
      <w:r w:rsidRPr="00D533E3">
        <w:rPr>
          <w:rFonts w:ascii="Courier New" w:hAnsi="Courier New" w:cs="Courier New"/>
          <w:lang w:val="en-GB"/>
        </w:rPr>
        <w:t>:RequestedAttributes</w:t>
      </w:r>
      <w:proofErr w:type="gramEnd"/>
      <w:r w:rsidRPr="00D533E3">
        <w:rPr>
          <w:rFonts w:ascii="Courier New" w:hAnsi="Courier New" w:cs="Courier New"/>
          <w:lang w:val="en-GB"/>
        </w:rPr>
        <w:t>&gt;</w:t>
      </w:r>
      <w:r w:rsidRPr="00D533E3">
        <w:rPr>
          <w:lang w:val="en-GB"/>
        </w:rPr>
        <w:t xml:space="preserve"> (see section 2.8 of the sibling specification </w:t>
      </w:r>
      <w:del w:id="70" w:author="tlenz" w:date="2019-03-25T13:14:00Z">
        <w:r w:rsidRPr="00D533E3" w:rsidDel="00BE42C1">
          <w:rPr>
            <w:rFonts w:eastAsia="Tahoma"/>
            <w:color w:val="000000" w:themeColor="text1"/>
            <w:lang w:val="en-GB"/>
          </w:rPr>
          <w:delText xml:space="preserve"> </w:delText>
        </w:r>
      </w:del>
      <w:ins w:id="71" w:author="tlenz" w:date="2019-03-25T13:14:00Z">
        <w:r w:rsidR="00BE42C1">
          <w:rPr>
            <w:rFonts w:eastAsia="Tahoma"/>
            <w:color w:val="000000" w:themeColor="text1"/>
            <w:lang w:val="en-GB"/>
          </w:rPr>
          <w:t>[</w:t>
        </w:r>
        <w:r w:rsidR="00BE42C1">
          <w:rPr>
            <w:rFonts w:eastAsia="Tahoma"/>
            <w:color w:val="000000" w:themeColor="text1"/>
            <w:lang w:val="en-GB"/>
          </w:rPr>
          <w:fldChar w:fldCharType="begin"/>
        </w:r>
        <w:r w:rsidR="00BE42C1">
          <w:rPr>
            <w:rFonts w:eastAsia="Tahoma"/>
            <w:color w:val="000000" w:themeColor="text1"/>
            <w:lang w:val="en-GB"/>
          </w:rPr>
          <w:instrText xml:space="preserve"> REF eIDASAttrProfile \h </w:instrText>
        </w:r>
        <w:r w:rsidR="00BE42C1">
          <w:rPr>
            <w:rFonts w:eastAsia="Tahoma"/>
            <w:color w:val="000000" w:themeColor="text1"/>
            <w:lang w:val="en-GB"/>
          </w:rPr>
        </w:r>
        <w:r w:rsidR="00BE42C1">
          <w:rPr>
            <w:rFonts w:eastAsia="Tahoma"/>
            <w:color w:val="000000" w:themeColor="text1"/>
            <w:lang w:val="en-GB"/>
          </w:rPr>
          <w:fldChar w:fldCharType="separate"/>
        </w:r>
      </w:ins>
      <w:ins w:id="72" w:author="tlenz" w:date="2019-03-25T13:17:00Z">
        <w:r w:rsidR="00E026A6" w:rsidRPr="00D533E3">
          <w:rPr>
            <w:lang w:val="en-GB"/>
          </w:rPr>
          <w:t>eIDAS-Attr-Profile</w:t>
        </w:r>
      </w:ins>
      <w:ins w:id="73" w:author="tlenz" w:date="2019-03-25T13:14:00Z">
        <w:r w:rsidR="00BE42C1">
          <w:rPr>
            <w:rFonts w:eastAsia="Tahoma"/>
            <w:color w:val="000000" w:themeColor="text1"/>
            <w:lang w:val="en-GB"/>
          </w:rPr>
          <w:fldChar w:fldCharType="end"/>
        </w:r>
        <w:r w:rsidR="00BE42C1">
          <w:rPr>
            <w:rFonts w:eastAsia="Tahoma"/>
            <w:color w:val="000000" w:themeColor="text1"/>
            <w:lang w:val="en-GB"/>
          </w:rPr>
          <w:t>]</w:t>
        </w:r>
      </w:ins>
      <w:r w:rsidRPr="00D533E3">
        <w:rPr>
          <w:rFonts w:eastAsia="Tahoma"/>
          <w:color w:val="000000" w:themeColor="text1"/>
          <w:lang w:val="en-GB"/>
        </w:rPr>
        <w:t xml:space="preserve">). </w:t>
      </w:r>
    </w:p>
    <w:p w14:paraId="1E7D5207" w14:textId="1BEDE8C4" w:rsidR="00D70817" w:rsidRPr="00D533E3" w:rsidRDefault="00950394" w:rsidP="00A1615E">
      <w:pPr>
        <w:pStyle w:val="berschrift2"/>
      </w:pPr>
      <w:r w:rsidRPr="00D533E3">
        <w:t>SAML protocol message</w:t>
      </w:r>
      <w:r w:rsidR="004D314C" w:rsidRPr="00D533E3">
        <w:t xml:space="preserve"> content</w:t>
      </w:r>
    </w:p>
    <w:p w14:paraId="454E1850" w14:textId="27328C13" w:rsidR="00D70817" w:rsidRPr="00D533E3" w:rsidRDefault="00B03B81" w:rsidP="00D70817">
      <w:pPr>
        <w:rPr>
          <w:lang w:val="en-GB"/>
        </w:rPr>
      </w:pPr>
      <w:r w:rsidRPr="00D533E3">
        <w:rPr>
          <w:lang w:val="en-GB"/>
        </w:rPr>
        <w:t xml:space="preserve">This section gives details on the exchanged SAML </w:t>
      </w:r>
      <w:r w:rsidR="00147FEE" w:rsidRPr="00D533E3">
        <w:rPr>
          <w:lang w:val="en-GB"/>
        </w:rPr>
        <w:t>protocol messages between eIDAS-Nodes</w:t>
      </w:r>
      <w:r w:rsidRPr="00D533E3">
        <w:rPr>
          <w:lang w:val="en-GB"/>
        </w:rPr>
        <w:t xml:space="preserve"> and the underlying transport mechanisms</w:t>
      </w:r>
      <w:r w:rsidR="00941611" w:rsidRPr="00D533E3">
        <w:rPr>
          <w:lang w:val="en-GB"/>
        </w:rPr>
        <w:t>.</w:t>
      </w:r>
      <w:r w:rsidR="00A9714C" w:rsidRPr="00D533E3">
        <w:rPr>
          <w:lang w:val="en-GB"/>
        </w:rPr>
        <w:t xml:space="preserve"> SAML bindings for transporting SAML protocol messages are defined in </w:t>
      </w:r>
      <w:r w:rsidR="00A9714C" w:rsidRPr="00D533E3">
        <w:rPr>
          <w:lang w:val="en-GB"/>
        </w:rPr>
        <w:fldChar w:fldCharType="begin"/>
      </w:r>
      <w:r w:rsidR="00A9714C" w:rsidRPr="00D533E3">
        <w:rPr>
          <w:lang w:val="en-GB"/>
        </w:rPr>
        <w:instrText xml:space="preserve"> REF eIDAS_Interop_Architecture \h </w:instrText>
      </w:r>
      <w:r w:rsidR="00A9714C" w:rsidRPr="00D533E3">
        <w:rPr>
          <w:lang w:val="en-GB"/>
        </w:rPr>
      </w:r>
      <w:r w:rsidR="00A9714C" w:rsidRPr="00D533E3">
        <w:rPr>
          <w:lang w:val="en-GB"/>
        </w:rPr>
        <w:fldChar w:fldCharType="separate"/>
      </w:r>
      <w:r w:rsidR="00E026A6" w:rsidRPr="00D533E3">
        <w:rPr>
          <w:lang w:val="en-GB"/>
        </w:rPr>
        <w:t>[eIDAS-Interop-Architecture]</w:t>
      </w:r>
      <w:r w:rsidR="00A9714C" w:rsidRPr="00D533E3">
        <w:rPr>
          <w:lang w:val="en-GB"/>
        </w:rPr>
        <w:fldChar w:fldCharType="end"/>
      </w:r>
      <w:r w:rsidR="00A9714C" w:rsidRPr="00D533E3">
        <w:rPr>
          <w:lang w:val="en-GB"/>
        </w:rPr>
        <w:t>.</w:t>
      </w:r>
    </w:p>
    <w:p w14:paraId="1D196D07" w14:textId="5E6C2C82" w:rsidR="00950394" w:rsidRPr="00D533E3" w:rsidRDefault="00950394" w:rsidP="00A1615E">
      <w:pPr>
        <w:pStyle w:val="berschrift3"/>
      </w:pPr>
      <w:bookmarkStart w:id="74" w:name="_Ref529284904"/>
      <w:r w:rsidRPr="00D533E3">
        <w:t>SAML AuthnRequest</w:t>
      </w:r>
      <w:bookmarkEnd w:id="74"/>
    </w:p>
    <w:tbl>
      <w:tblPr>
        <w:tblStyle w:val="Tabellenraster"/>
        <w:tblW w:w="0" w:type="auto"/>
        <w:tblLook w:val="04A0" w:firstRow="1" w:lastRow="0" w:firstColumn="1" w:lastColumn="0" w:noHBand="0" w:noVBand="1"/>
      </w:tblPr>
      <w:tblGrid>
        <w:gridCol w:w="8784"/>
      </w:tblGrid>
      <w:tr w:rsidR="00950394" w:rsidRPr="009C6C0D" w14:paraId="57437E3A" w14:textId="77777777" w:rsidTr="00EC22F5">
        <w:tc>
          <w:tcPr>
            <w:tcW w:w="8784" w:type="dxa"/>
          </w:tcPr>
          <w:p w14:paraId="719A7BEB" w14:textId="1812D11D" w:rsidR="00950394" w:rsidRPr="00D533E3" w:rsidRDefault="004D314C" w:rsidP="00EC22F5">
            <w:pPr>
              <w:spacing w:after="120"/>
              <w:rPr>
                <w:lang w:val="en-GB"/>
              </w:rPr>
            </w:pPr>
            <w:proofErr w:type="gramStart"/>
            <w:r w:rsidRPr="00D533E3">
              <w:rPr>
                <w:lang w:val="en-GB" w:eastAsia="ar-SA"/>
              </w:rPr>
              <w:t>eIDAS-</w:t>
            </w:r>
            <w:r w:rsidR="008316A5" w:rsidRPr="00D533E3">
              <w:rPr>
                <w:lang w:val="en-GB" w:eastAsia="ar-SA"/>
              </w:rPr>
              <w:t>Connectors</w:t>
            </w:r>
            <w:proofErr w:type="gramEnd"/>
            <w:r w:rsidR="008316A5" w:rsidRPr="00D533E3">
              <w:rPr>
                <w:lang w:val="en-GB" w:eastAsia="ar-SA"/>
              </w:rPr>
              <w:t xml:space="preserve"> </w:t>
            </w:r>
            <w:r w:rsidR="00950394" w:rsidRPr="00D533E3">
              <w:rPr>
                <w:lang w:val="en-GB" w:eastAsia="ar-SA"/>
              </w:rPr>
              <w:t xml:space="preserve">SHOULD NOT provide </w:t>
            </w:r>
            <w:r w:rsidR="00950394" w:rsidRPr="00D533E3">
              <w:rPr>
                <w:rFonts w:ascii="Courier New" w:hAnsi="Courier New" w:cs="Courier New"/>
                <w:lang w:val="en-GB" w:eastAsia="ar-SA"/>
              </w:rPr>
              <w:t>AssertionConsumerServiceURL</w:t>
            </w:r>
            <w:r w:rsidR="00950394" w:rsidRPr="00D533E3">
              <w:rPr>
                <w:lang w:val="en-GB" w:eastAsia="ar-SA"/>
              </w:rPr>
              <w:t xml:space="preserve">. </w:t>
            </w:r>
            <w:r w:rsidR="00950394" w:rsidRPr="00D533E3">
              <w:rPr>
                <w:lang w:val="en-GB"/>
              </w:rPr>
              <w:t xml:space="preserve">If included, the </w:t>
            </w:r>
            <w:r w:rsidRPr="00D533E3">
              <w:rPr>
                <w:lang w:val="en-GB"/>
              </w:rPr>
              <w:t>eIDAS-Service</w:t>
            </w:r>
            <w:r w:rsidR="00950394" w:rsidRPr="00D533E3">
              <w:rPr>
                <w:lang w:val="en-GB"/>
              </w:rPr>
              <w:t xml:space="preserve"> MUST compare the value with </w:t>
            </w:r>
            <w:r w:rsidR="008C4816" w:rsidRPr="00D533E3">
              <w:rPr>
                <w:lang w:val="en-GB"/>
              </w:rPr>
              <w:t xml:space="preserve">the SAML </w:t>
            </w:r>
            <w:r w:rsidR="00950394" w:rsidRPr="00D533E3">
              <w:rPr>
                <w:lang w:val="en-GB"/>
              </w:rPr>
              <w:t xml:space="preserve">metadata </w:t>
            </w:r>
            <w:r w:rsidR="008C4816" w:rsidRPr="00D533E3">
              <w:rPr>
                <w:lang w:val="en-GB"/>
              </w:rPr>
              <w:t xml:space="preserve">element </w:t>
            </w:r>
            <w:r w:rsidRPr="00D533E3">
              <w:rPr>
                <w:rStyle w:val="code"/>
                <w:lang w:val="en-GB"/>
              </w:rPr>
              <w:t>&lt;md</w:t>
            </w:r>
            <w:proofErr w:type="gramStart"/>
            <w:r w:rsidRPr="00D533E3">
              <w:rPr>
                <w:rStyle w:val="code"/>
                <w:lang w:val="en-GB"/>
              </w:rPr>
              <w:t>:AssertionConsumerService</w:t>
            </w:r>
            <w:proofErr w:type="gramEnd"/>
            <w:r w:rsidRPr="00D533E3">
              <w:rPr>
                <w:rStyle w:val="code"/>
                <w:lang w:val="en-GB"/>
              </w:rPr>
              <w:t>&gt;</w:t>
            </w:r>
            <w:r w:rsidRPr="00D533E3">
              <w:rPr>
                <w:lang w:val="en-GB"/>
              </w:rPr>
              <w:t xml:space="preserve"> </w:t>
            </w:r>
            <w:r w:rsidR="0040587F" w:rsidRPr="00D533E3">
              <w:rPr>
                <w:lang w:val="en-GB"/>
              </w:rPr>
              <w:t xml:space="preserve">using case-sensitive string comparison </w:t>
            </w:r>
            <w:r w:rsidR="00950394" w:rsidRPr="00D533E3">
              <w:rPr>
                <w:lang w:val="en-GB"/>
              </w:rPr>
              <w:t>and issue an error if the value does not match.</w:t>
            </w:r>
          </w:p>
          <w:p w14:paraId="46A8D3C0" w14:textId="24ED108A" w:rsidR="00950394" w:rsidRPr="00D533E3" w:rsidRDefault="004D314C" w:rsidP="00EC22F5">
            <w:pPr>
              <w:spacing w:after="120"/>
              <w:rPr>
                <w:lang w:val="en-GB"/>
              </w:rPr>
            </w:pPr>
            <w:proofErr w:type="gramStart"/>
            <w:r w:rsidRPr="00D533E3">
              <w:rPr>
                <w:lang w:val="en-GB" w:eastAsia="ar-SA"/>
              </w:rPr>
              <w:t>eIDAS-</w:t>
            </w:r>
            <w:r w:rsidR="008316A5" w:rsidRPr="00D533E3">
              <w:rPr>
                <w:lang w:val="en-GB" w:eastAsia="ar-SA"/>
              </w:rPr>
              <w:t>Connectors</w:t>
            </w:r>
            <w:proofErr w:type="gramEnd"/>
            <w:r w:rsidR="00950394" w:rsidRPr="00D533E3">
              <w:rPr>
                <w:lang w:val="en-GB"/>
              </w:rPr>
              <w:t xml:space="preserve"> SHOULD NOT use </w:t>
            </w:r>
            <w:r w:rsidR="00950394" w:rsidRPr="00D533E3">
              <w:rPr>
                <w:rFonts w:ascii="Courier New" w:hAnsi="Courier New" w:cs="Courier New"/>
                <w:lang w:val="en-GB"/>
              </w:rPr>
              <w:t>ProtocolBinding</w:t>
            </w:r>
            <w:r w:rsidR="00950394" w:rsidRPr="00D533E3">
              <w:rPr>
                <w:lang w:val="en-GB"/>
              </w:rPr>
              <w:t>.</w:t>
            </w:r>
          </w:p>
          <w:p w14:paraId="77DF29EA" w14:textId="4E1A6BD6" w:rsidR="0040587F" w:rsidRPr="00D533E3" w:rsidRDefault="004D314C" w:rsidP="00EC22F5">
            <w:pPr>
              <w:spacing w:after="120"/>
              <w:rPr>
                <w:rFonts w:ascii="Courier New" w:hAnsi="Courier New" w:cs="Courier New"/>
                <w:lang w:val="en-GB"/>
              </w:rPr>
            </w:pPr>
            <w:proofErr w:type="gramStart"/>
            <w:r w:rsidRPr="00D533E3">
              <w:rPr>
                <w:lang w:val="en-GB" w:eastAsia="ar-SA"/>
              </w:rPr>
              <w:t>eIDAS-</w:t>
            </w:r>
            <w:r w:rsidR="008316A5" w:rsidRPr="00D533E3">
              <w:rPr>
                <w:lang w:val="en-GB" w:eastAsia="ar-SA"/>
              </w:rPr>
              <w:t>Connectors</w:t>
            </w:r>
            <w:proofErr w:type="gramEnd"/>
            <w:r w:rsidRPr="00D533E3">
              <w:rPr>
                <w:lang w:val="en-GB"/>
              </w:rPr>
              <w:t xml:space="preserve"> </w:t>
            </w:r>
            <w:r w:rsidR="00F10BEC" w:rsidRPr="00D533E3">
              <w:rPr>
                <w:lang w:val="en-GB"/>
              </w:rPr>
              <w:t>MUST support</w:t>
            </w:r>
            <w:r w:rsidR="0040587F" w:rsidRPr="00D533E3">
              <w:rPr>
                <w:lang w:val="en-GB"/>
              </w:rPr>
              <w:t xml:space="preserve"> </w:t>
            </w:r>
            <w:r w:rsidR="0040587F" w:rsidRPr="00D533E3">
              <w:rPr>
                <w:rFonts w:ascii="Courier New" w:hAnsi="Courier New" w:cs="Courier New"/>
                <w:lang w:val="en-GB"/>
              </w:rPr>
              <w:t>ForceAuthn</w:t>
            </w:r>
            <w:r w:rsidR="0040587F" w:rsidRPr="00D533E3">
              <w:rPr>
                <w:lang w:val="en-GB"/>
              </w:rPr>
              <w:t>.</w:t>
            </w:r>
            <w:r w:rsidRPr="00D533E3">
              <w:rPr>
                <w:lang w:val="en-GB"/>
              </w:rPr>
              <w:t xml:space="preserve"> </w:t>
            </w:r>
            <w:r w:rsidRPr="00D533E3">
              <w:rPr>
                <w:rFonts w:ascii="Courier New" w:hAnsi="Courier New" w:cs="Courier New"/>
                <w:lang w:val="en-GB"/>
              </w:rPr>
              <w:t xml:space="preserve">ForceAuthn </w:t>
            </w:r>
            <w:r w:rsidR="00DD4886" w:rsidRPr="00D533E3">
              <w:rPr>
                <w:lang w:val="en-GB"/>
              </w:rPr>
              <w:t xml:space="preserve">MUST </w:t>
            </w:r>
            <w:proofErr w:type="gramStart"/>
            <w:r w:rsidRPr="00D533E3">
              <w:rPr>
                <w:lang w:val="en-GB"/>
              </w:rPr>
              <w:t>be</w:t>
            </w:r>
            <w:proofErr w:type="gramEnd"/>
            <w:r w:rsidRPr="00D533E3">
              <w:rPr>
                <w:lang w:val="en-GB"/>
              </w:rPr>
              <w:t xml:space="preserve"> set to “true”.</w:t>
            </w:r>
          </w:p>
          <w:p w14:paraId="31B05774" w14:textId="625628E5" w:rsidR="004D314C" w:rsidRPr="00D533E3" w:rsidRDefault="004D314C" w:rsidP="00EC22F5">
            <w:pPr>
              <w:spacing w:after="120"/>
              <w:rPr>
                <w:lang w:val="en-GB"/>
              </w:rPr>
            </w:pPr>
            <w:proofErr w:type="gramStart"/>
            <w:r w:rsidRPr="00D533E3">
              <w:rPr>
                <w:lang w:val="en-GB" w:eastAsia="ar-SA"/>
              </w:rPr>
              <w:t>eIDAS-</w:t>
            </w:r>
            <w:r w:rsidR="008316A5" w:rsidRPr="00D533E3">
              <w:rPr>
                <w:lang w:val="en-GB" w:eastAsia="ar-SA"/>
              </w:rPr>
              <w:t>Connectors</w:t>
            </w:r>
            <w:proofErr w:type="gramEnd"/>
            <w:r w:rsidRPr="00D533E3">
              <w:rPr>
                <w:lang w:val="en-GB"/>
              </w:rPr>
              <w:t xml:space="preserve"> MUST support </w:t>
            </w:r>
            <w:r w:rsidRPr="00D533E3">
              <w:rPr>
                <w:rFonts w:ascii="Courier New" w:hAnsi="Courier New" w:cs="Courier New"/>
                <w:lang w:val="en-GB"/>
              </w:rPr>
              <w:t xml:space="preserve">isPassive. </w:t>
            </w:r>
            <w:proofErr w:type="gramStart"/>
            <w:r w:rsidRPr="00D533E3">
              <w:rPr>
                <w:rFonts w:ascii="Courier New" w:hAnsi="Courier New" w:cs="Courier New"/>
                <w:lang w:val="en-GB"/>
              </w:rPr>
              <w:t>isPassive</w:t>
            </w:r>
            <w:proofErr w:type="gramEnd"/>
            <w:r w:rsidRPr="00D533E3">
              <w:rPr>
                <w:rFonts w:ascii="Courier New" w:hAnsi="Courier New" w:cs="Courier New"/>
                <w:lang w:val="en-GB"/>
              </w:rPr>
              <w:t xml:space="preserve"> </w:t>
            </w:r>
            <w:r w:rsidRPr="00D533E3">
              <w:rPr>
                <w:lang w:val="en-GB"/>
              </w:rPr>
              <w:t>SHOULD be set to “false”.</w:t>
            </w:r>
          </w:p>
          <w:p w14:paraId="5DC255B7" w14:textId="62814D66" w:rsidR="0040587F" w:rsidRPr="00D533E3" w:rsidRDefault="0040587F" w:rsidP="00EC22F5">
            <w:pPr>
              <w:spacing w:after="120"/>
              <w:rPr>
                <w:lang w:val="en-GB" w:eastAsia="ar-SA"/>
              </w:rPr>
            </w:pPr>
            <w:r w:rsidRPr="00D533E3">
              <w:rPr>
                <w:rFonts w:ascii="Courier New" w:hAnsi="Courier New" w:cs="Courier New"/>
                <w:lang w:val="en-GB" w:eastAsia="ar-SA"/>
              </w:rPr>
              <w:lastRenderedPageBreak/>
              <w:t>AttributeConsumingServiceIndex</w:t>
            </w:r>
            <w:r w:rsidRPr="00D533E3">
              <w:rPr>
                <w:lang w:val="en-GB" w:eastAsia="ar-SA"/>
              </w:rPr>
              <w:t xml:space="preserve"> MAY be included. </w:t>
            </w:r>
          </w:p>
          <w:p w14:paraId="469166B4" w14:textId="55794BBE" w:rsidR="007D7A97" w:rsidRDefault="0056584E" w:rsidP="007D7A97">
            <w:pPr>
              <w:spacing w:after="120"/>
              <w:rPr>
                <w:lang w:val="en-GB"/>
              </w:rPr>
            </w:pPr>
            <w:proofErr w:type="gramStart"/>
            <w:r w:rsidRPr="00D533E3">
              <w:rPr>
                <w:lang w:val="en-GB"/>
              </w:rPr>
              <w:t>eIDAS-Connectors</w:t>
            </w:r>
            <w:proofErr w:type="gramEnd"/>
            <w:r w:rsidRPr="00D533E3">
              <w:rPr>
                <w:lang w:val="en-GB"/>
              </w:rPr>
              <w:t xml:space="preserve"> SHOULD use </w:t>
            </w:r>
            <w:r w:rsidR="005E515D" w:rsidRPr="00D533E3">
              <w:rPr>
                <w:rFonts w:ascii="Courier New" w:hAnsi="Courier New" w:cs="Courier New"/>
                <w:lang w:val="en-GB"/>
              </w:rPr>
              <w:t>RequesterID</w:t>
            </w:r>
            <w:r w:rsidRPr="00D533E3">
              <w:rPr>
                <w:lang w:val="en-GB"/>
              </w:rPr>
              <w:t xml:space="preserve"> to indicate the actual </w:t>
            </w:r>
            <w:r w:rsidR="007D7A97" w:rsidRPr="00D533E3">
              <w:rPr>
                <w:lang w:val="en-GB"/>
              </w:rPr>
              <w:t>relying party</w:t>
            </w:r>
            <w:r w:rsidR="007D7A97" w:rsidRPr="00D533E3" w:rsidDel="007D7A97">
              <w:rPr>
                <w:lang w:val="en-GB"/>
              </w:rPr>
              <w:t xml:space="preserve"> </w:t>
            </w:r>
            <w:r w:rsidRPr="00D533E3">
              <w:rPr>
                <w:lang w:val="en-GB"/>
              </w:rPr>
              <w:t>filing the authentication request.</w:t>
            </w:r>
            <w:r w:rsidR="007149B8" w:rsidRPr="00D533E3">
              <w:rPr>
                <w:lang w:val="en-GB"/>
              </w:rPr>
              <w:t xml:space="preserve"> </w:t>
            </w:r>
            <w:r w:rsidR="007D7A97" w:rsidRPr="00D533E3">
              <w:rPr>
                <w:lang w:val="en-GB"/>
              </w:rPr>
              <w:t xml:space="preserve">When present, the </w:t>
            </w:r>
            <w:r w:rsidR="007D7A97" w:rsidRPr="00D533E3">
              <w:rPr>
                <w:rFonts w:ascii="Courier New" w:hAnsi="Courier New" w:cs="Courier New"/>
                <w:lang w:val="en-GB"/>
              </w:rPr>
              <w:t>RequesterID</w:t>
            </w:r>
            <w:r w:rsidR="007D7A97" w:rsidRPr="00D533E3">
              <w:rPr>
                <w:lang w:val="en-GB"/>
              </w:rPr>
              <w:t xml:space="preserve"> MUST </w:t>
            </w:r>
            <w:proofErr w:type="gramStart"/>
            <w:r w:rsidR="007D7A97" w:rsidRPr="00D533E3">
              <w:rPr>
                <w:lang w:val="en-GB"/>
              </w:rPr>
              <w:t>be</w:t>
            </w:r>
            <w:proofErr w:type="gramEnd"/>
            <w:r w:rsidR="007D7A97" w:rsidRPr="00D533E3">
              <w:rPr>
                <w:lang w:val="en-GB"/>
              </w:rPr>
              <w:t xml:space="preserve"> guaranteed to be unique at least within the Connector of the Member State where the request originates from. </w:t>
            </w:r>
          </w:p>
          <w:p w14:paraId="13A7C1F8" w14:textId="2CAFFD32" w:rsidR="00162146" w:rsidRPr="00162146" w:rsidRDefault="00162146" w:rsidP="007D7A97">
            <w:pPr>
              <w:spacing w:after="120"/>
              <w:rPr>
                <w:lang w:val="en-GB"/>
              </w:rPr>
            </w:pPr>
            <w:r w:rsidRPr="00E445BB">
              <w:rPr>
                <w:b/>
                <w:lang w:val="en-GB"/>
              </w:rPr>
              <w:t>Implementation Note:</w:t>
            </w:r>
            <w:r w:rsidRPr="00162146">
              <w:rPr>
                <w:b/>
                <w:lang w:val="en-GB"/>
              </w:rPr>
              <w:t xml:space="preserve"> </w:t>
            </w:r>
            <w:r>
              <w:rPr>
                <w:lang w:val="en-GB"/>
              </w:rPr>
              <w:t xml:space="preserve">Under article 7.f of the eIDAS Regulation Member States may define terms of access for non-public sector relying parties. As identification of the relying party through </w:t>
            </w:r>
            <w:r w:rsidRPr="00E445BB">
              <w:rPr>
                <w:rFonts w:ascii="Courier New" w:hAnsi="Courier New" w:cs="Courier New"/>
                <w:lang w:val="en-GB"/>
              </w:rPr>
              <w:t>RequesterID</w:t>
            </w:r>
            <w:r>
              <w:rPr>
                <w:lang w:val="en-GB"/>
              </w:rPr>
              <w:t xml:space="preserve"> is a typical requirement of such terms, implementers of eIDAS-Connectors </w:t>
            </w:r>
            <w:del w:id="75" w:author="Herbert Leitold" w:date="2018-09-04T12:12:00Z">
              <w:r w:rsidDel="00E445BB">
                <w:rPr>
                  <w:lang w:val="en-GB"/>
                </w:rPr>
                <w:delText xml:space="preserve">should </w:delText>
              </w:r>
            </w:del>
            <w:ins w:id="76" w:author="Herbert Leitold" w:date="2018-09-04T12:12:00Z">
              <w:r w:rsidR="00E445BB">
                <w:rPr>
                  <w:lang w:val="en-GB"/>
                </w:rPr>
                <w:t xml:space="preserve">shall </w:t>
              </w:r>
            </w:ins>
            <w:r>
              <w:rPr>
                <w:lang w:val="en-GB"/>
              </w:rPr>
              <w:t xml:space="preserve">consult the separate specification document for non-public sector relying parties to make sure that such requirements are fulfilled, as the eIDAS-Service might reject requests otherwise. </w:t>
            </w:r>
          </w:p>
          <w:p w14:paraId="0CDC8FB3" w14:textId="3A8D9D80" w:rsidR="0040587F" w:rsidRPr="00D533E3" w:rsidRDefault="0040587F" w:rsidP="00EC22F5">
            <w:pPr>
              <w:spacing w:after="120"/>
              <w:rPr>
                <w:lang w:val="en-GB" w:eastAsia="ar-SA"/>
              </w:rPr>
            </w:pPr>
            <w:r w:rsidRPr="00D533E3">
              <w:rPr>
                <w:rFonts w:ascii="Courier New" w:hAnsi="Courier New" w:cs="Courier New"/>
                <w:lang w:val="en-GB" w:eastAsia="ar-SA"/>
              </w:rPr>
              <w:t>&lt;saml</w:t>
            </w:r>
            <w:r w:rsidR="009D49E0" w:rsidRPr="00D533E3">
              <w:rPr>
                <w:rFonts w:ascii="Courier New" w:hAnsi="Courier New" w:cs="Courier New"/>
                <w:lang w:val="en-GB" w:eastAsia="ar-SA"/>
              </w:rPr>
              <w:t>2</w:t>
            </w:r>
            <w:r w:rsidRPr="00D533E3">
              <w:rPr>
                <w:rFonts w:ascii="Courier New" w:hAnsi="Courier New" w:cs="Courier New"/>
                <w:lang w:val="en-GB" w:eastAsia="ar-SA"/>
              </w:rPr>
              <w:t>p</w:t>
            </w:r>
            <w:proofErr w:type="gramStart"/>
            <w:r w:rsidRPr="00D533E3">
              <w:rPr>
                <w:rFonts w:ascii="Courier New" w:hAnsi="Courier New" w:cs="Courier New"/>
                <w:lang w:val="en-GB" w:eastAsia="ar-SA"/>
              </w:rPr>
              <w:t>:NameIDPolicy</w:t>
            </w:r>
            <w:proofErr w:type="gramEnd"/>
            <w:r w:rsidRPr="00D533E3">
              <w:rPr>
                <w:rFonts w:ascii="Courier New" w:hAnsi="Courier New" w:cs="Courier New"/>
                <w:lang w:val="en-GB" w:eastAsia="ar-SA"/>
              </w:rPr>
              <w:t>&gt;</w:t>
            </w:r>
            <w:r w:rsidRPr="00D533E3">
              <w:rPr>
                <w:lang w:val="en-GB" w:eastAsia="ar-SA"/>
              </w:rPr>
              <w:t xml:space="preserve"> SHOULD be used to indicate the requested name identifier format.</w:t>
            </w:r>
          </w:p>
          <w:p w14:paraId="04E77B90" w14:textId="4CDF49DC" w:rsidR="0056584E" w:rsidRPr="00D533E3" w:rsidRDefault="00710ED3" w:rsidP="00EC22F5">
            <w:pPr>
              <w:spacing w:after="120"/>
              <w:rPr>
                <w:lang w:val="en-GB"/>
              </w:rPr>
            </w:pPr>
            <w:r w:rsidRPr="00D533E3">
              <w:rPr>
                <w:rFonts w:ascii="Courier New" w:hAnsi="Courier New" w:cs="Courier New"/>
                <w:lang w:val="en-GB"/>
              </w:rPr>
              <w:t>&lt;saml2p</w:t>
            </w:r>
            <w:proofErr w:type="gramStart"/>
            <w:r w:rsidRPr="00D533E3">
              <w:rPr>
                <w:rFonts w:ascii="Courier New" w:hAnsi="Courier New" w:cs="Courier New"/>
                <w:lang w:val="en-GB"/>
              </w:rPr>
              <w:t>:RequestedAuthnContext</w:t>
            </w:r>
            <w:proofErr w:type="gramEnd"/>
            <w:r w:rsidRPr="00D533E3">
              <w:rPr>
                <w:rFonts w:ascii="Courier New" w:hAnsi="Courier New" w:cs="Courier New"/>
                <w:lang w:val="en-GB"/>
              </w:rPr>
              <w:t>&gt;</w:t>
            </w:r>
            <w:r w:rsidRPr="00D533E3">
              <w:rPr>
                <w:lang w:val="en-GB"/>
              </w:rPr>
              <w:t xml:space="preserve"> SHALL be used to indicate the requested eIDAS Levels of Assurance. </w:t>
            </w:r>
            <w:r w:rsidR="00440D23" w:rsidRPr="00D533E3">
              <w:rPr>
                <w:lang w:val="en-GB"/>
              </w:rPr>
              <w:t xml:space="preserve">Implementations MUST support the eIDAS Levels of Assurance (LoA) as defined in Section </w:t>
            </w:r>
            <w:r w:rsidR="006953A7" w:rsidRPr="00D533E3">
              <w:rPr>
                <w:lang w:val="en-GB"/>
              </w:rPr>
              <w:fldChar w:fldCharType="begin"/>
            </w:r>
            <w:r w:rsidR="006953A7" w:rsidRPr="00D533E3">
              <w:rPr>
                <w:lang w:val="en-GB"/>
              </w:rPr>
              <w:instrText xml:space="preserve"> REF _Ref410770192 \r \h </w:instrText>
            </w:r>
            <w:r w:rsidR="006953A7" w:rsidRPr="00D533E3">
              <w:rPr>
                <w:lang w:val="en-GB"/>
              </w:rPr>
            </w:r>
            <w:r w:rsidR="006953A7" w:rsidRPr="00D533E3">
              <w:rPr>
                <w:lang w:val="en-GB"/>
              </w:rPr>
              <w:fldChar w:fldCharType="separate"/>
            </w:r>
            <w:r w:rsidR="00E026A6">
              <w:rPr>
                <w:lang w:val="en-GB"/>
              </w:rPr>
              <w:t>3.2</w:t>
            </w:r>
            <w:r w:rsidR="006953A7" w:rsidRPr="00D533E3">
              <w:rPr>
                <w:lang w:val="en-GB"/>
              </w:rPr>
              <w:fldChar w:fldCharType="end"/>
            </w:r>
            <w:r w:rsidR="00440D23" w:rsidRPr="00D533E3">
              <w:rPr>
                <w:lang w:val="en-GB"/>
              </w:rPr>
              <w:t xml:space="preserve">. </w:t>
            </w:r>
            <w:proofErr w:type="gramStart"/>
            <w:r w:rsidR="004D314C" w:rsidRPr="00D533E3">
              <w:rPr>
                <w:lang w:val="en-GB" w:eastAsia="ar-SA"/>
              </w:rPr>
              <w:t>eIDAS-</w:t>
            </w:r>
            <w:r w:rsidR="00805E32" w:rsidRPr="00D533E3">
              <w:rPr>
                <w:lang w:val="en-GB" w:eastAsia="ar-SA"/>
              </w:rPr>
              <w:t>Connectors</w:t>
            </w:r>
            <w:proofErr w:type="gramEnd"/>
            <w:r w:rsidR="00805E32" w:rsidRPr="00D533E3">
              <w:rPr>
                <w:lang w:val="en-GB" w:eastAsia="ar-SA"/>
              </w:rPr>
              <w:t xml:space="preserve"> </w:t>
            </w:r>
            <w:r w:rsidR="00440D23" w:rsidRPr="00D533E3">
              <w:rPr>
                <w:lang w:val="en-GB" w:eastAsia="ar-SA"/>
              </w:rPr>
              <w:t xml:space="preserve">SHOULD request a specific LoA that is defined </w:t>
            </w:r>
            <w:r w:rsidR="00A711B8" w:rsidRPr="00D533E3">
              <w:rPr>
                <w:lang w:val="en-GB"/>
              </w:rPr>
              <w:t xml:space="preserve">in Section </w:t>
            </w:r>
            <w:r w:rsidR="00A711B8" w:rsidRPr="00D533E3">
              <w:rPr>
                <w:lang w:val="en-GB"/>
              </w:rPr>
              <w:fldChar w:fldCharType="begin"/>
            </w:r>
            <w:r w:rsidR="00A711B8" w:rsidRPr="00D533E3">
              <w:rPr>
                <w:lang w:val="en-GB"/>
              </w:rPr>
              <w:instrText xml:space="preserve"> REF _Ref410770192 \r \h </w:instrText>
            </w:r>
            <w:r w:rsidR="00A711B8" w:rsidRPr="00D533E3">
              <w:rPr>
                <w:lang w:val="en-GB"/>
              </w:rPr>
            </w:r>
            <w:r w:rsidR="00A711B8" w:rsidRPr="00D533E3">
              <w:rPr>
                <w:lang w:val="en-GB"/>
              </w:rPr>
              <w:fldChar w:fldCharType="separate"/>
            </w:r>
            <w:r w:rsidR="00E026A6">
              <w:rPr>
                <w:lang w:val="en-GB"/>
              </w:rPr>
              <w:t>3.2</w:t>
            </w:r>
            <w:r w:rsidR="00A711B8" w:rsidRPr="00D533E3">
              <w:rPr>
                <w:lang w:val="en-GB"/>
              </w:rPr>
              <w:fldChar w:fldCharType="end"/>
            </w:r>
            <w:r w:rsidR="00440D23" w:rsidRPr="00D533E3">
              <w:rPr>
                <w:lang w:val="en-GB" w:eastAsia="ar-SA"/>
              </w:rPr>
              <w:t xml:space="preserve">. </w:t>
            </w:r>
            <w:proofErr w:type="gramStart"/>
            <w:r w:rsidR="005308AA" w:rsidRPr="00D533E3">
              <w:rPr>
                <w:lang w:val="en-GB"/>
              </w:rPr>
              <w:t>eIDAS-Connectors</w:t>
            </w:r>
            <w:proofErr w:type="gramEnd"/>
            <w:r w:rsidR="005308AA" w:rsidRPr="00D533E3">
              <w:rPr>
                <w:lang w:val="en-GB"/>
              </w:rPr>
              <w:t xml:space="preserve"> </w:t>
            </w:r>
            <w:r w:rsidR="00440D23" w:rsidRPr="00D533E3">
              <w:rPr>
                <w:lang w:val="en-GB"/>
              </w:rPr>
              <w:t xml:space="preserve">requesting a LoA </w:t>
            </w:r>
            <w:r w:rsidR="000E023C" w:rsidRPr="00D533E3">
              <w:rPr>
                <w:lang w:val="en-GB"/>
              </w:rPr>
              <w:t xml:space="preserve">of a notified eID </w:t>
            </w:r>
            <w:r w:rsidR="00440D23" w:rsidRPr="00D533E3">
              <w:rPr>
                <w:lang w:val="en-GB"/>
              </w:rPr>
              <w:t xml:space="preserve">MUST limit the value of the Comparison attribute of </w:t>
            </w:r>
            <w:r w:rsidR="00440D23" w:rsidRPr="00D533E3">
              <w:rPr>
                <w:rFonts w:ascii="Courier New" w:hAnsi="Courier New" w:cs="Courier New"/>
                <w:lang w:val="en-GB"/>
              </w:rPr>
              <w:t>&lt;saml2p:RequestedAuthnContext&gt;</w:t>
            </w:r>
            <w:r w:rsidR="00440D23" w:rsidRPr="00D533E3">
              <w:rPr>
                <w:lang w:val="en-GB"/>
              </w:rPr>
              <w:t xml:space="preserve"> to "minimum"</w:t>
            </w:r>
            <w:r w:rsidRPr="00D533E3">
              <w:rPr>
                <w:lang w:val="en-GB"/>
              </w:rPr>
              <w:t>.</w:t>
            </w:r>
          </w:p>
          <w:p w14:paraId="2FD27722" w14:textId="295B9FCD" w:rsidR="00516E0E" w:rsidRPr="00D533E3" w:rsidRDefault="001E667D" w:rsidP="00591854">
            <w:pPr>
              <w:spacing w:after="120"/>
              <w:rPr>
                <w:lang w:val="en-GB" w:eastAsia="ar-SA"/>
              </w:rPr>
            </w:pPr>
            <w:r w:rsidRPr="00D533E3">
              <w:rPr>
                <w:b/>
                <w:lang w:val="en-GB"/>
              </w:rPr>
              <w:t>Note:</w:t>
            </w:r>
            <w:r w:rsidRPr="00D533E3">
              <w:rPr>
                <w:lang w:val="en-GB"/>
              </w:rPr>
              <w:t xml:space="preserve"> To support reuse of eIDAS</w:t>
            </w:r>
            <w:r w:rsidR="008B4AB7">
              <w:rPr>
                <w:lang w:val="en-GB"/>
              </w:rPr>
              <w:t>-</w:t>
            </w:r>
            <w:r w:rsidRPr="00D533E3">
              <w:rPr>
                <w:lang w:val="en-GB"/>
              </w:rPr>
              <w:t xml:space="preserve">Node infrastructure for non-notified eID schemes, Member States MAY support other URIs as Authentication Context without any obligation for a receiving Member State to request and thus accept such non-notified eIDs. Receiving Members States need to be aware that this is meant only as an interoperability measure and that a non-notified eID does not claim any guarantees for assurance or does not claim any sending Member State liability. </w:t>
            </w:r>
            <w:r w:rsidR="00522110" w:rsidRPr="00D533E3">
              <w:rPr>
                <w:lang w:val="en-GB"/>
              </w:rPr>
              <w:t>In case of requesting a LoA of a non-notified eID, t</w:t>
            </w:r>
            <w:r w:rsidRPr="00D533E3">
              <w:rPr>
                <w:lang w:val="en-GB"/>
              </w:rPr>
              <w:t xml:space="preserve">he </w:t>
            </w:r>
            <w:r w:rsidRPr="00E445BB">
              <w:rPr>
                <w:rFonts w:ascii="Courier New" w:hAnsi="Courier New" w:cs="Courier New"/>
                <w:lang w:val="en-GB"/>
              </w:rPr>
              <w:t>Comparison</w:t>
            </w:r>
            <w:r w:rsidRPr="00D533E3">
              <w:rPr>
                <w:lang w:val="en-GB"/>
              </w:rPr>
              <w:t xml:space="preserve"> attribute of </w:t>
            </w:r>
            <w:r w:rsidRPr="00E445BB">
              <w:rPr>
                <w:rFonts w:ascii="Courier New" w:hAnsi="Courier New" w:cs="Courier New"/>
                <w:lang w:val="en-GB"/>
              </w:rPr>
              <w:t>&lt;saml2p</w:t>
            </w:r>
            <w:proofErr w:type="gramStart"/>
            <w:r w:rsidRPr="00E445BB">
              <w:rPr>
                <w:rFonts w:ascii="Courier New" w:hAnsi="Courier New" w:cs="Courier New"/>
                <w:lang w:val="en-GB"/>
              </w:rPr>
              <w:t>:RequestedAuthnContext</w:t>
            </w:r>
            <w:proofErr w:type="gramEnd"/>
            <w:r w:rsidRPr="00E445BB">
              <w:rPr>
                <w:rFonts w:ascii="Courier New" w:hAnsi="Courier New" w:cs="Courier New"/>
                <w:lang w:val="en-GB"/>
              </w:rPr>
              <w:t>&gt;</w:t>
            </w:r>
            <w:r w:rsidRPr="00D533E3">
              <w:rPr>
                <w:lang w:val="en-GB"/>
              </w:rPr>
              <w:t xml:space="preserve"> MUST be set to “</w:t>
            </w:r>
            <w:r w:rsidR="000E023C" w:rsidRPr="00D533E3">
              <w:rPr>
                <w:lang w:val="en-GB"/>
              </w:rPr>
              <w:t>exact</w:t>
            </w:r>
            <w:r w:rsidRPr="00D533E3">
              <w:rPr>
                <w:lang w:val="en-GB"/>
              </w:rPr>
              <w:t xml:space="preserve">” and </w:t>
            </w:r>
            <w:r w:rsidR="000E023C" w:rsidRPr="00D533E3">
              <w:rPr>
                <w:lang w:val="en-GB"/>
              </w:rPr>
              <w:t>the eIDAS-Connector MUST include any LoA URI (</w:t>
            </w:r>
            <w:r w:rsidR="00522110" w:rsidRPr="00D533E3">
              <w:rPr>
                <w:lang w:val="en-GB"/>
              </w:rPr>
              <w:t xml:space="preserve">for </w:t>
            </w:r>
            <w:r w:rsidR="000E023C" w:rsidRPr="00D533E3">
              <w:rPr>
                <w:lang w:val="en-GB"/>
              </w:rPr>
              <w:t>notified and non-notified</w:t>
            </w:r>
            <w:r w:rsidR="00522110" w:rsidRPr="00D533E3">
              <w:rPr>
                <w:lang w:val="en-GB"/>
              </w:rPr>
              <w:t xml:space="preserve"> eID</w:t>
            </w:r>
            <w:r w:rsidR="000E023C" w:rsidRPr="00D533E3">
              <w:rPr>
                <w:lang w:val="en-GB"/>
              </w:rPr>
              <w:t xml:space="preserve">) </w:t>
            </w:r>
            <w:r w:rsidR="008D1363" w:rsidRPr="00D533E3">
              <w:rPr>
                <w:lang w:val="en-GB"/>
              </w:rPr>
              <w:t>that are acceptable in a response assertion</w:t>
            </w:r>
            <w:r w:rsidR="000E023C" w:rsidRPr="00D533E3">
              <w:rPr>
                <w:lang w:val="en-GB"/>
              </w:rPr>
              <w:t>.</w:t>
            </w:r>
            <w:r w:rsidR="008A1BC3">
              <w:rPr>
                <w:lang w:val="en-GB"/>
              </w:rPr>
              <w:t xml:space="preserve"> </w:t>
            </w:r>
            <w:proofErr w:type="gramStart"/>
            <w:r w:rsidR="004D314C" w:rsidRPr="00D533E3">
              <w:rPr>
                <w:lang w:val="en-GB" w:eastAsia="ar-SA"/>
              </w:rPr>
              <w:t>eIDAS-Service</w:t>
            </w:r>
            <w:proofErr w:type="gramEnd"/>
            <w:r w:rsidR="0040587F" w:rsidRPr="00D533E3">
              <w:rPr>
                <w:lang w:val="en-GB" w:eastAsia="ar-SA"/>
              </w:rPr>
              <w:t xml:space="preserve"> implementations MUST support all </w:t>
            </w:r>
            <w:r w:rsidR="0040587F" w:rsidRPr="00D533E3">
              <w:rPr>
                <w:rFonts w:ascii="Courier New" w:hAnsi="Courier New" w:cs="Courier New"/>
                <w:lang w:val="en-GB" w:eastAsia="ar-SA"/>
              </w:rPr>
              <w:t>&lt;saml2p:AuthnRequest&gt;</w:t>
            </w:r>
            <w:r w:rsidR="0040587F" w:rsidRPr="00D533E3">
              <w:rPr>
                <w:lang w:val="en-GB" w:eastAsia="ar-SA"/>
              </w:rPr>
              <w:t xml:space="preserve"> child elements and attributes defined by </w:t>
            </w:r>
            <w:r w:rsidR="009D49E0" w:rsidRPr="00D533E3">
              <w:rPr>
                <w:lang w:val="en-GB" w:eastAsia="ar-SA"/>
              </w:rPr>
              <w:fldChar w:fldCharType="begin"/>
            </w:r>
            <w:r w:rsidR="009D49E0" w:rsidRPr="00D533E3">
              <w:rPr>
                <w:lang w:val="en-GB" w:eastAsia="ar-SA"/>
              </w:rPr>
              <w:instrText xml:space="preserve"> REF SAML2Core \h </w:instrText>
            </w:r>
            <w:r w:rsidR="009D49E0" w:rsidRPr="00D533E3">
              <w:rPr>
                <w:lang w:val="en-GB" w:eastAsia="ar-SA"/>
              </w:rPr>
            </w:r>
            <w:r w:rsidR="009D49E0" w:rsidRPr="00D533E3">
              <w:rPr>
                <w:lang w:val="en-GB" w:eastAsia="ar-SA"/>
              </w:rPr>
              <w:fldChar w:fldCharType="separate"/>
            </w:r>
            <w:r w:rsidR="00E026A6" w:rsidRPr="00D533E3">
              <w:rPr>
                <w:rFonts w:eastAsia="Tahoma"/>
                <w:color w:val="000000" w:themeColor="text1"/>
                <w:lang w:val="en-GB"/>
              </w:rPr>
              <w:t>[SAML2Core]</w:t>
            </w:r>
            <w:r w:rsidR="009D49E0" w:rsidRPr="00D533E3">
              <w:rPr>
                <w:lang w:val="en-GB" w:eastAsia="ar-SA"/>
              </w:rPr>
              <w:fldChar w:fldCharType="end"/>
            </w:r>
            <w:r w:rsidR="0040587F" w:rsidRPr="00D533E3">
              <w:rPr>
                <w:lang w:val="en-GB" w:eastAsia="ar-SA"/>
              </w:rPr>
              <w:t>, but MAY provide that support in the form of returning appropriate errors when confronted by particular request options. However, implementations MUST fully support the options enumerated above.</w:t>
            </w:r>
          </w:p>
          <w:p w14:paraId="38595CA2" w14:textId="08241C88" w:rsidR="0040587F" w:rsidRPr="00D533E3" w:rsidRDefault="00516E0E" w:rsidP="00591854">
            <w:pPr>
              <w:spacing w:after="120"/>
              <w:rPr>
                <w:lang w:val="en-GB" w:eastAsia="ar-SA"/>
              </w:rPr>
            </w:pPr>
            <w:r w:rsidRPr="00D533E3">
              <w:rPr>
                <w:lang w:val="en-GB" w:eastAsia="ar-SA"/>
              </w:rPr>
              <w:t xml:space="preserve">SAML AuthnRequest messages MUST be signed according to </w:t>
            </w:r>
            <w:r w:rsidRPr="00D533E3">
              <w:rPr>
                <w:lang w:val="en-GB"/>
              </w:rPr>
              <w:fldChar w:fldCharType="begin"/>
            </w:r>
            <w:r w:rsidRPr="00D533E3">
              <w:rPr>
                <w:lang w:val="en-GB"/>
              </w:rPr>
              <w:instrText xml:space="preserve"> REF eIDAS_Interop_Architecture \h </w:instrText>
            </w:r>
            <w:r w:rsidRPr="00D533E3">
              <w:rPr>
                <w:lang w:val="en-GB"/>
              </w:rPr>
            </w:r>
            <w:r w:rsidRPr="00D533E3">
              <w:rPr>
                <w:lang w:val="en-GB"/>
              </w:rPr>
              <w:fldChar w:fldCharType="separate"/>
            </w:r>
            <w:r w:rsidR="00E026A6" w:rsidRPr="00D533E3">
              <w:rPr>
                <w:lang w:val="en-GB"/>
              </w:rPr>
              <w:t>[eIDAS-Interop-Architecture]</w:t>
            </w:r>
            <w:r w:rsidRPr="00D533E3">
              <w:rPr>
                <w:lang w:val="en-GB"/>
              </w:rPr>
              <w:fldChar w:fldCharType="end"/>
            </w:r>
            <w:r w:rsidRPr="00D533E3">
              <w:rPr>
                <w:lang w:val="en-GB"/>
              </w:rPr>
              <w:t>.</w:t>
            </w:r>
          </w:p>
        </w:tc>
      </w:tr>
    </w:tbl>
    <w:p w14:paraId="2E2D473B" w14:textId="6A2AC3D4" w:rsidR="006953A7" w:rsidRPr="00D533E3" w:rsidRDefault="006953A7">
      <w:pPr>
        <w:pStyle w:val="berschrift3"/>
      </w:pPr>
      <w:r w:rsidRPr="00D533E3">
        <w:lastRenderedPageBreak/>
        <w:t>SAML Response</w:t>
      </w:r>
    </w:p>
    <w:tbl>
      <w:tblPr>
        <w:tblStyle w:val="Tabellenraster"/>
        <w:tblW w:w="0" w:type="auto"/>
        <w:tblLook w:val="04A0" w:firstRow="1" w:lastRow="0" w:firstColumn="1" w:lastColumn="0" w:noHBand="0" w:noVBand="1"/>
      </w:tblPr>
      <w:tblGrid>
        <w:gridCol w:w="8784"/>
      </w:tblGrid>
      <w:tr w:rsidR="006953A7" w:rsidRPr="009C6C0D" w14:paraId="4469670B" w14:textId="77777777" w:rsidTr="00EC22F5">
        <w:tc>
          <w:tcPr>
            <w:tcW w:w="8784" w:type="dxa"/>
          </w:tcPr>
          <w:p w14:paraId="742E6C9A" w14:textId="16BF65E0" w:rsidR="001B3AA3" w:rsidRPr="00D533E3" w:rsidRDefault="009A63E5" w:rsidP="00EC22F5">
            <w:pPr>
              <w:spacing w:after="120"/>
              <w:rPr>
                <w:lang w:val="en-GB"/>
              </w:rPr>
            </w:pPr>
            <w:r w:rsidRPr="00D533E3">
              <w:rPr>
                <w:lang w:val="en-GB"/>
              </w:rPr>
              <w:t xml:space="preserve">The status of the SAML response MUST be indicated using the </w:t>
            </w:r>
            <w:r w:rsidRPr="00D533E3">
              <w:rPr>
                <w:rStyle w:val="code"/>
                <w:lang w:val="en-GB"/>
              </w:rPr>
              <w:t>&lt;saml2p</w:t>
            </w:r>
            <w:proofErr w:type="gramStart"/>
            <w:r w:rsidRPr="00D533E3">
              <w:rPr>
                <w:rStyle w:val="code"/>
                <w:lang w:val="en-GB"/>
              </w:rPr>
              <w:t>:Status</w:t>
            </w:r>
            <w:proofErr w:type="gramEnd"/>
            <w:r w:rsidRPr="00D533E3">
              <w:rPr>
                <w:rStyle w:val="code"/>
                <w:lang w:val="en-GB"/>
              </w:rPr>
              <w:t>&gt;</w:t>
            </w:r>
            <w:r w:rsidR="00E54210" w:rsidRPr="00D533E3">
              <w:rPr>
                <w:lang w:val="en-GB"/>
              </w:rPr>
              <w:t xml:space="preserve"> element providing at least </w:t>
            </w:r>
            <w:r w:rsidR="00BD5428" w:rsidRPr="00D533E3">
              <w:rPr>
                <w:lang w:val="en-GB"/>
              </w:rPr>
              <w:t>one</w:t>
            </w:r>
            <w:r w:rsidR="00E54210" w:rsidRPr="00D533E3">
              <w:rPr>
                <w:lang w:val="en-GB"/>
              </w:rPr>
              <w:t xml:space="preserve"> </w:t>
            </w:r>
            <w:r w:rsidR="00E54210" w:rsidRPr="00E445BB">
              <w:rPr>
                <w:rFonts w:ascii="Courier New" w:hAnsi="Courier New" w:cs="Courier New"/>
                <w:lang w:val="en-GB"/>
              </w:rPr>
              <w:t>&lt;saml2p:StatusCode&gt;.</w:t>
            </w:r>
          </w:p>
          <w:p w14:paraId="3409583E" w14:textId="75ED4284" w:rsidR="001B3AA3" w:rsidRPr="00D533E3" w:rsidRDefault="00B26D30" w:rsidP="00EC22F5">
            <w:pPr>
              <w:spacing w:after="120"/>
              <w:rPr>
                <w:rFonts w:cs="Courier New"/>
                <w:lang w:val="en-GB"/>
              </w:rPr>
            </w:pPr>
            <w:r w:rsidRPr="00D533E3">
              <w:rPr>
                <w:lang w:val="en-GB" w:eastAsia="ar-SA"/>
              </w:rPr>
              <w:t xml:space="preserve">The </w:t>
            </w:r>
            <w:r w:rsidRPr="00D533E3">
              <w:rPr>
                <w:rStyle w:val="code"/>
                <w:lang w:val="en-GB"/>
              </w:rPr>
              <w:t>&lt;saml2</w:t>
            </w:r>
            <w:proofErr w:type="gramStart"/>
            <w:r w:rsidRPr="00D533E3">
              <w:rPr>
                <w:rStyle w:val="code"/>
                <w:lang w:val="en-GB"/>
              </w:rPr>
              <w:t>:Subject</w:t>
            </w:r>
            <w:proofErr w:type="gramEnd"/>
            <w:r w:rsidRPr="00D533E3">
              <w:rPr>
                <w:rStyle w:val="code"/>
                <w:lang w:val="en-GB"/>
              </w:rPr>
              <w:t>&gt;</w:t>
            </w:r>
            <w:r w:rsidRPr="00D533E3">
              <w:rPr>
                <w:lang w:val="en-GB" w:eastAsia="ar-SA"/>
              </w:rPr>
              <w:t xml:space="preserve"> element of the assertions issued by </w:t>
            </w:r>
            <w:r w:rsidR="00805E32" w:rsidRPr="00D533E3">
              <w:rPr>
                <w:lang w:val="en-GB" w:eastAsia="ar-SA"/>
              </w:rPr>
              <w:t>an eIDAS-Service</w:t>
            </w:r>
            <w:r w:rsidRPr="00D533E3">
              <w:rPr>
                <w:lang w:val="en-GB" w:eastAsia="ar-SA"/>
              </w:rPr>
              <w:t xml:space="preserve"> MUST contain a </w:t>
            </w:r>
            <w:r w:rsidRPr="00D533E3">
              <w:rPr>
                <w:rStyle w:val="code"/>
                <w:lang w:val="en-GB"/>
              </w:rPr>
              <w:t>&lt;saml2:NameID&gt;</w:t>
            </w:r>
            <w:r w:rsidRPr="00D533E3">
              <w:rPr>
                <w:lang w:val="en-GB" w:eastAsia="ar-SA"/>
              </w:rPr>
              <w:t xml:space="preserve"> element. </w:t>
            </w:r>
            <w:r w:rsidR="00B30C00" w:rsidRPr="00D533E3">
              <w:rPr>
                <w:lang w:val="en-GB" w:eastAsia="ar-SA"/>
              </w:rPr>
              <w:t xml:space="preserve">Details of the </w:t>
            </w:r>
            <w:r w:rsidR="00B30C00" w:rsidRPr="00D533E3">
              <w:rPr>
                <w:rStyle w:val="code"/>
                <w:lang w:val="en-GB"/>
              </w:rPr>
              <w:t>&lt;saml2</w:t>
            </w:r>
            <w:proofErr w:type="gramStart"/>
            <w:r w:rsidR="00B30C00" w:rsidRPr="00D533E3">
              <w:rPr>
                <w:rStyle w:val="code"/>
                <w:lang w:val="en-GB"/>
              </w:rPr>
              <w:t>:NameID</w:t>
            </w:r>
            <w:proofErr w:type="gramEnd"/>
            <w:r w:rsidR="00B30C00" w:rsidRPr="00D533E3">
              <w:rPr>
                <w:rStyle w:val="code"/>
                <w:lang w:val="en-GB"/>
              </w:rPr>
              <w:t>&gt;</w:t>
            </w:r>
            <w:r w:rsidR="00B30C00" w:rsidRPr="00D533E3">
              <w:rPr>
                <w:lang w:val="en-GB" w:eastAsia="ar-SA"/>
              </w:rPr>
              <w:t xml:space="preserve"> are defined in Section </w:t>
            </w:r>
            <w:r w:rsidR="00B30C00" w:rsidRPr="00D533E3">
              <w:rPr>
                <w:lang w:val="en-GB" w:eastAsia="ar-SA"/>
              </w:rPr>
              <w:fldChar w:fldCharType="begin"/>
            </w:r>
            <w:r w:rsidR="00B30C00" w:rsidRPr="00D533E3">
              <w:rPr>
                <w:lang w:val="en-GB" w:eastAsia="ar-SA"/>
              </w:rPr>
              <w:instrText xml:space="preserve"> REF _Ref418282218 \r \h </w:instrText>
            </w:r>
            <w:r w:rsidR="00B30C00" w:rsidRPr="00D533E3">
              <w:rPr>
                <w:lang w:val="en-GB" w:eastAsia="ar-SA"/>
              </w:rPr>
            </w:r>
            <w:r w:rsidR="00B30C00" w:rsidRPr="00D533E3">
              <w:rPr>
                <w:lang w:val="en-GB" w:eastAsia="ar-SA"/>
              </w:rPr>
              <w:fldChar w:fldCharType="separate"/>
            </w:r>
            <w:r w:rsidR="00E026A6">
              <w:rPr>
                <w:lang w:val="en-GB" w:eastAsia="ar-SA"/>
              </w:rPr>
              <w:t>3.1</w:t>
            </w:r>
            <w:r w:rsidR="00B30C00" w:rsidRPr="00D533E3">
              <w:rPr>
                <w:lang w:val="en-GB" w:eastAsia="ar-SA"/>
              </w:rPr>
              <w:fldChar w:fldCharType="end"/>
            </w:r>
            <w:r w:rsidR="00B30C00" w:rsidRPr="00D533E3">
              <w:rPr>
                <w:lang w:val="en-GB" w:eastAsia="ar-SA"/>
              </w:rPr>
              <w:t>.</w:t>
            </w:r>
          </w:p>
          <w:p w14:paraId="54C4646D" w14:textId="03E18826" w:rsidR="00467281" w:rsidRPr="00D533E3" w:rsidRDefault="00467281" w:rsidP="00467281">
            <w:pPr>
              <w:spacing w:after="120"/>
              <w:rPr>
                <w:lang w:val="en-GB"/>
              </w:rPr>
            </w:pPr>
            <w:r w:rsidRPr="00D533E3">
              <w:rPr>
                <w:rFonts w:cs="Courier New"/>
                <w:lang w:val="en-GB"/>
              </w:rPr>
              <w:t xml:space="preserve">The elements </w:t>
            </w:r>
            <w:r w:rsidRPr="00D533E3">
              <w:rPr>
                <w:rStyle w:val="code"/>
                <w:lang w:val="en-GB"/>
              </w:rPr>
              <w:t>&lt;saml2</w:t>
            </w:r>
            <w:proofErr w:type="gramStart"/>
            <w:r w:rsidRPr="00D533E3">
              <w:rPr>
                <w:rStyle w:val="code"/>
                <w:lang w:val="en-GB"/>
              </w:rPr>
              <w:t>:AuthnContext</w:t>
            </w:r>
            <w:proofErr w:type="gramEnd"/>
            <w:r w:rsidRPr="00D533E3">
              <w:rPr>
                <w:rStyle w:val="code"/>
                <w:lang w:val="en-GB"/>
              </w:rPr>
              <w:t>&gt;</w:t>
            </w:r>
            <w:r w:rsidRPr="00D533E3">
              <w:rPr>
                <w:rFonts w:cs="Courier New"/>
                <w:lang w:val="en-GB"/>
              </w:rPr>
              <w:t xml:space="preserve"> and </w:t>
            </w:r>
            <w:r w:rsidRPr="00D533E3">
              <w:rPr>
                <w:rStyle w:val="code"/>
                <w:lang w:val="en-GB"/>
              </w:rPr>
              <w:t>&lt;saml2:AuthnContextClassRef&gt;</w:t>
            </w:r>
            <w:r w:rsidRPr="00D533E3">
              <w:rPr>
                <w:rFonts w:cs="Courier New"/>
                <w:lang w:val="en-GB"/>
              </w:rPr>
              <w:t xml:space="preserve"> MUST </w:t>
            </w:r>
            <w:r w:rsidR="001A2B57" w:rsidRPr="00D533E3">
              <w:rPr>
                <w:lang w:val="en-GB"/>
              </w:rPr>
              <w:t xml:space="preserve">contain a URI describing an eIDAS LoA according to Section </w:t>
            </w:r>
            <w:r w:rsidR="001A2B57" w:rsidRPr="00D533E3">
              <w:rPr>
                <w:lang w:val="en-GB"/>
              </w:rPr>
              <w:fldChar w:fldCharType="begin"/>
            </w:r>
            <w:r w:rsidR="001A2B57" w:rsidRPr="00D533E3">
              <w:rPr>
                <w:lang w:val="en-GB"/>
              </w:rPr>
              <w:instrText xml:space="preserve"> REF _Ref410770192 \r \h  \* MERGEFORMAT </w:instrText>
            </w:r>
            <w:r w:rsidR="001A2B57" w:rsidRPr="00D533E3">
              <w:rPr>
                <w:lang w:val="en-GB"/>
              </w:rPr>
            </w:r>
            <w:r w:rsidR="001A2B57" w:rsidRPr="00D533E3">
              <w:rPr>
                <w:lang w:val="en-GB"/>
              </w:rPr>
              <w:fldChar w:fldCharType="separate"/>
            </w:r>
            <w:r w:rsidR="00E026A6">
              <w:rPr>
                <w:lang w:val="en-GB"/>
              </w:rPr>
              <w:t>3.2</w:t>
            </w:r>
            <w:r w:rsidR="001A2B57" w:rsidRPr="00D533E3">
              <w:rPr>
                <w:lang w:val="en-GB"/>
              </w:rPr>
              <w:fldChar w:fldCharType="end"/>
            </w:r>
            <w:r w:rsidR="00147F29" w:rsidRPr="00D533E3">
              <w:rPr>
                <w:lang w:val="en-GB"/>
              </w:rPr>
              <w:t>.</w:t>
            </w:r>
          </w:p>
          <w:p w14:paraId="768416BE" w14:textId="4EA67683" w:rsidR="007835C4" w:rsidRPr="00D533E3" w:rsidRDefault="00147F29" w:rsidP="00A711B8">
            <w:pPr>
              <w:spacing w:after="120"/>
              <w:rPr>
                <w:lang w:val="en-GB"/>
              </w:rPr>
            </w:pPr>
            <w:r w:rsidRPr="00D533E3">
              <w:rPr>
                <w:lang w:val="en-GB"/>
              </w:rPr>
              <w:t>A SAML assertion MUST include</w:t>
            </w:r>
            <w:r w:rsidR="0041617C" w:rsidRPr="00D533E3">
              <w:rPr>
                <w:lang w:val="en-GB"/>
              </w:rPr>
              <w:t xml:space="preserve"> at least the attributes requested as mandatory (indicated in the SAML authentication request by the attribute </w:t>
            </w:r>
            <w:r w:rsidR="0041617C" w:rsidRPr="00D533E3">
              <w:rPr>
                <w:rFonts w:ascii="Courier New" w:hAnsi="Courier New" w:cs="Courier New"/>
                <w:lang w:val="en-GB"/>
              </w:rPr>
              <w:t>isRequired=”true”</w:t>
            </w:r>
            <w:r w:rsidR="0041617C" w:rsidRPr="00D533E3">
              <w:rPr>
                <w:lang w:val="en-GB"/>
              </w:rPr>
              <w:t>), otherwise the SAML response MUST include an appropriate error message.</w:t>
            </w:r>
            <w:r w:rsidR="007149B8" w:rsidRPr="00D533E3">
              <w:rPr>
                <w:lang w:val="en-GB"/>
              </w:rPr>
              <w:t xml:space="preserve"> </w:t>
            </w:r>
            <w:r w:rsidR="00AA59DD" w:rsidRPr="00D533E3">
              <w:rPr>
                <w:lang w:val="en-GB"/>
              </w:rPr>
              <w:t xml:space="preserve">The </w:t>
            </w:r>
            <w:r w:rsidR="00AA59DD" w:rsidRPr="00D533E3">
              <w:rPr>
                <w:rStyle w:val="code"/>
                <w:lang w:val="en-GB"/>
              </w:rPr>
              <w:t>NameFormat</w:t>
            </w:r>
            <w:r w:rsidR="00AA59DD" w:rsidRPr="00D533E3">
              <w:rPr>
                <w:lang w:val="en-GB"/>
              </w:rPr>
              <w:t xml:space="preserve"> value of a </w:t>
            </w:r>
            <w:r w:rsidR="00AA59DD" w:rsidRPr="00D533E3">
              <w:rPr>
                <w:rStyle w:val="code"/>
                <w:lang w:val="en-GB"/>
              </w:rPr>
              <w:t>&lt;saml</w:t>
            </w:r>
            <w:r w:rsidR="00FB673B" w:rsidRPr="00D533E3">
              <w:rPr>
                <w:rStyle w:val="code"/>
                <w:lang w:val="en-GB"/>
              </w:rPr>
              <w:t>2</w:t>
            </w:r>
            <w:proofErr w:type="gramStart"/>
            <w:r w:rsidR="00AA59DD" w:rsidRPr="00D533E3">
              <w:rPr>
                <w:rStyle w:val="code"/>
                <w:lang w:val="en-GB"/>
              </w:rPr>
              <w:t>:Attribute</w:t>
            </w:r>
            <w:proofErr w:type="gramEnd"/>
            <w:r w:rsidR="00AA59DD" w:rsidRPr="00D533E3">
              <w:rPr>
                <w:rStyle w:val="code"/>
                <w:lang w:val="en-GB"/>
              </w:rPr>
              <w:t>&gt;</w:t>
            </w:r>
            <w:r w:rsidR="00AA59DD" w:rsidRPr="00D533E3">
              <w:rPr>
                <w:lang w:val="en-GB"/>
              </w:rPr>
              <w:t xml:space="preserve"> MUST be </w:t>
            </w:r>
            <w:r w:rsidR="00AA59DD" w:rsidRPr="00D533E3">
              <w:rPr>
                <w:rStyle w:val="code"/>
                <w:lang w:val="en-GB"/>
              </w:rPr>
              <w:t>urn:oasis:names:tc:SAML:2.0:attrname-format:uri</w:t>
            </w:r>
            <w:r w:rsidR="00AA59DD" w:rsidRPr="00D533E3">
              <w:rPr>
                <w:lang w:val="en-GB"/>
              </w:rPr>
              <w:t xml:space="preserve">. The attributes and names are defined in Section </w:t>
            </w:r>
            <w:r w:rsidR="00A711B8" w:rsidRPr="00D533E3">
              <w:rPr>
                <w:lang w:val="en-GB"/>
              </w:rPr>
              <w:fldChar w:fldCharType="begin"/>
            </w:r>
            <w:r w:rsidR="00A711B8" w:rsidRPr="00D533E3">
              <w:rPr>
                <w:lang w:val="en-GB"/>
              </w:rPr>
              <w:instrText xml:space="preserve"> REF _Ref435543211 \r \h </w:instrText>
            </w:r>
            <w:r w:rsidR="00A711B8" w:rsidRPr="00D533E3">
              <w:rPr>
                <w:lang w:val="en-GB"/>
              </w:rPr>
            </w:r>
            <w:r w:rsidR="00A711B8" w:rsidRPr="00D533E3">
              <w:rPr>
                <w:lang w:val="en-GB"/>
              </w:rPr>
              <w:fldChar w:fldCharType="separate"/>
            </w:r>
            <w:r w:rsidR="00E026A6">
              <w:rPr>
                <w:lang w:val="en-GB"/>
              </w:rPr>
              <w:t>3.3</w:t>
            </w:r>
            <w:r w:rsidR="00A711B8" w:rsidRPr="00D533E3">
              <w:rPr>
                <w:lang w:val="en-GB"/>
              </w:rPr>
              <w:fldChar w:fldCharType="end"/>
            </w:r>
            <w:r w:rsidR="00AA59DD" w:rsidRPr="00D533E3">
              <w:rPr>
                <w:lang w:val="en-GB"/>
              </w:rPr>
              <w:t>.</w:t>
            </w:r>
            <w:r w:rsidR="008A1BC3">
              <w:rPr>
                <w:lang w:val="en-GB"/>
              </w:rPr>
              <w:t xml:space="preserve"> </w:t>
            </w:r>
            <w:r w:rsidR="00516E0E" w:rsidRPr="00D533E3">
              <w:rPr>
                <w:lang w:val="en-GB"/>
              </w:rPr>
              <w:t xml:space="preserve">SAML response messages MUST be signed and SAML assertions MAY be signed according to </w:t>
            </w:r>
            <w:r w:rsidR="00516E0E" w:rsidRPr="00D533E3">
              <w:rPr>
                <w:lang w:val="en-GB"/>
              </w:rPr>
              <w:fldChar w:fldCharType="begin"/>
            </w:r>
            <w:r w:rsidR="00516E0E" w:rsidRPr="00D533E3">
              <w:rPr>
                <w:lang w:val="en-GB"/>
              </w:rPr>
              <w:instrText xml:space="preserve"> REF eIDAS_Interop_Architecture \h </w:instrText>
            </w:r>
            <w:r w:rsidR="00516E0E" w:rsidRPr="00D533E3">
              <w:rPr>
                <w:lang w:val="en-GB"/>
              </w:rPr>
            </w:r>
            <w:r w:rsidR="00516E0E" w:rsidRPr="00D533E3">
              <w:rPr>
                <w:lang w:val="en-GB"/>
              </w:rPr>
              <w:fldChar w:fldCharType="separate"/>
            </w:r>
            <w:r w:rsidR="00E026A6" w:rsidRPr="00D533E3">
              <w:rPr>
                <w:lang w:val="en-GB"/>
              </w:rPr>
              <w:t>[eIDAS-Interop-Architecture]</w:t>
            </w:r>
            <w:r w:rsidR="00516E0E" w:rsidRPr="00D533E3">
              <w:rPr>
                <w:lang w:val="en-GB"/>
              </w:rPr>
              <w:fldChar w:fldCharType="end"/>
            </w:r>
            <w:r w:rsidR="00516E0E" w:rsidRPr="00D533E3">
              <w:rPr>
                <w:lang w:val="en-GB"/>
              </w:rPr>
              <w:t>.</w:t>
            </w:r>
            <w:r w:rsidR="007835C4" w:rsidRPr="00D533E3">
              <w:rPr>
                <w:lang w:val="en-GB"/>
              </w:rPr>
              <w:t xml:space="preserve"> SAML assertions MUST be encrypted according to </w:t>
            </w:r>
            <w:r w:rsidR="007835C4" w:rsidRPr="00D533E3">
              <w:rPr>
                <w:lang w:val="en-GB"/>
              </w:rPr>
              <w:fldChar w:fldCharType="begin"/>
            </w:r>
            <w:r w:rsidR="007835C4" w:rsidRPr="00D533E3">
              <w:rPr>
                <w:lang w:val="en-GB"/>
              </w:rPr>
              <w:instrText xml:space="preserve"> REF eIDAS_Interop_Architecture \h </w:instrText>
            </w:r>
            <w:r w:rsidR="007835C4" w:rsidRPr="00D533E3">
              <w:rPr>
                <w:lang w:val="en-GB"/>
              </w:rPr>
            </w:r>
            <w:r w:rsidR="007835C4" w:rsidRPr="00D533E3">
              <w:rPr>
                <w:lang w:val="en-GB"/>
              </w:rPr>
              <w:fldChar w:fldCharType="separate"/>
            </w:r>
            <w:r w:rsidR="00E026A6" w:rsidRPr="00D533E3">
              <w:rPr>
                <w:lang w:val="en-GB"/>
              </w:rPr>
              <w:t>[eIDAS-Interop-Architecture]</w:t>
            </w:r>
            <w:r w:rsidR="007835C4" w:rsidRPr="00D533E3">
              <w:rPr>
                <w:lang w:val="en-GB"/>
              </w:rPr>
              <w:fldChar w:fldCharType="end"/>
            </w:r>
            <w:r w:rsidR="007835C4" w:rsidRPr="00D533E3">
              <w:rPr>
                <w:lang w:val="en-GB"/>
              </w:rPr>
              <w:t>.</w:t>
            </w:r>
          </w:p>
        </w:tc>
      </w:tr>
    </w:tbl>
    <w:p w14:paraId="316C045D" w14:textId="738BF8D2" w:rsidR="001A5895" w:rsidRDefault="001A5895">
      <w:pPr>
        <w:jc w:val="left"/>
        <w:rPr>
          <w:rFonts w:asciiTheme="majorHAnsi" w:eastAsiaTheme="majorEastAsia" w:hAnsiTheme="majorHAnsi" w:cstheme="majorBidi"/>
          <w:color w:val="2E74B5" w:themeColor="accent1" w:themeShade="BF"/>
          <w:sz w:val="32"/>
          <w:szCs w:val="32"/>
          <w:lang w:val="en-GB" w:eastAsia="ar-SA"/>
        </w:rPr>
      </w:pPr>
      <w:bookmarkStart w:id="77" w:name="_Toc410851027"/>
      <w:bookmarkStart w:id="78" w:name="_Toc410851269"/>
      <w:bookmarkStart w:id="79" w:name="_Toc410851028"/>
      <w:bookmarkStart w:id="80" w:name="_Toc410851270"/>
      <w:bookmarkStart w:id="81" w:name="_Toc410851029"/>
      <w:bookmarkStart w:id="82" w:name="_Toc410851271"/>
      <w:bookmarkStart w:id="83" w:name="_Toc410851042"/>
      <w:bookmarkStart w:id="84" w:name="_Toc410851284"/>
      <w:bookmarkStart w:id="85" w:name="_Toc410851043"/>
      <w:bookmarkStart w:id="86" w:name="_Toc410851285"/>
      <w:bookmarkStart w:id="87" w:name="_Toc410851044"/>
      <w:bookmarkStart w:id="88" w:name="_Toc410851286"/>
      <w:bookmarkStart w:id="89" w:name="_Toc410851075"/>
      <w:bookmarkStart w:id="90" w:name="_Toc410851317"/>
      <w:bookmarkStart w:id="91" w:name="_Toc410851076"/>
      <w:bookmarkStart w:id="92" w:name="_Toc410851318"/>
      <w:bookmarkStart w:id="93" w:name="_Toc410851097"/>
      <w:bookmarkStart w:id="94" w:name="_Toc410851339"/>
      <w:bookmarkStart w:id="95" w:name="_Toc410851124"/>
      <w:bookmarkStart w:id="96" w:name="_Toc410851366"/>
      <w:bookmarkStart w:id="97" w:name="_Toc410851127"/>
      <w:bookmarkStart w:id="98" w:name="_Toc410851369"/>
      <w:bookmarkStart w:id="99" w:name="_Toc410851148"/>
      <w:bookmarkStart w:id="100" w:name="_Toc410851390"/>
      <w:bookmarkStart w:id="101" w:name="_Toc410851206"/>
      <w:bookmarkStart w:id="102" w:name="_Toc410851448"/>
      <w:bookmarkStart w:id="103" w:name="_Toc410851209"/>
      <w:bookmarkStart w:id="104" w:name="_Toc410851451"/>
      <w:bookmarkStart w:id="105" w:name="_Toc410851211"/>
      <w:bookmarkStart w:id="106" w:name="_Toc410851453"/>
      <w:bookmarkStart w:id="107" w:name="_Toc410851212"/>
      <w:bookmarkStart w:id="108" w:name="_Toc410851454"/>
      <w:bookmarkStart w:id="109" w:name="_Toc410851214"/>
      <w:bookmarkStart w:id="110" w:name="_Toc410851456"/>
      <w:bookmarkStart w:id="111" w:name="_Toc410851217"/>
      <w:bookmarkStart w:id="112" w:name="_Toc410851459"/>
      <w:bookmarkStart w:id="113" w:name="_Toc410851222"/>
      <w:bookmarkStart w:id="114" w:name="_Toc410851464"/>
      <w:bookmarkStart w:id="115" w:name="_Toc410851223"/>
      <w:bookmarkStart w:id="116" w:name="_Toc410851465"/>
      <w:bookmarkStart w:id="117" w:name="_Toc410851227"/>
      <w:bookmarkStart w:id="118" w:name="_Toc410851469"/>
      <w:bookmarkStart w:id="119" w:name="_Toc410851231"/>
      <w:bookmarkStart w:id="120" w:name="_Toc410851473"/>
      <w:bookmarkStart w:id="121" w:name="_Toc410851232"/>
      <w:bookmarkStart w:id="122" w:name="_Toc410851474"/>
      <w:bookmarkStart w:id="123" w:name="_Toc410851233"/>
      <w:bookmarkStart w:id="124" w:name="_Toc410851475"/>
      <w:bookmarkStart w:id="125" w:name="_Ref41076744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4B8D55C4" w14:textId="696DB956" w:rsidR="003166F4" w:rsidRPr="00D533E3" w:rsidRDefault="003166F4" w:rsidP="00EC22F5">
      <w:pPr>
        <w:pStyle w:val="berschrift1"/>
        <w:rPr>
          <w:lang w:val="en-GB" w:eastAsia="ar-SA"/>
        </w:rPr>
      </w:pPr>
      <w:r w:rsidRPr="00D533E3">
        <w:rPr>
          <w:lang w:val="en-GB" w:eastAsia="ar-SA"/>
        </w:rPr>
        <w:lastRenderedPageBreak/>
        <w:t>Attribute Definitions</w:t>
      </w:r>
      <w:bookmarkEnd w:id="125"/>
    </w:p>
    <w:p w14:paraId="568E9E72" w14:textId="2D717EBA" w:rsidR="00761B4D" w:rsidRPr="00D533E3" w:rsidRDefault="00761B4D" w:rsidP="00EC22F5">
      <w:pPr>
        <w:rPr>
          <w:lang w:val="en-GB" w:eastAsia="ar-SA"/>
        </w:rPr>
      </w:pPr>
      <w:r w:rsidRPr="00D533E3">
        <w:rPr>
          <w:lang w:val="en-GB" w:eastAsia="ar-SA"/>
        </w:rPr>
        <w:t xml:space="preserve">In this section, a basic set of attributes is defined. </w:t>
      </w:r>
    </w:p>
    <w:p w14:paraId="15AFA7AF" w14:textId="77777777" w:rsidR="00B30C00" w:rsidRPr="00D533E3" w:rsidRDefault="00B30C00" w:rsidP="00A1615E">
      <w:pPr>
        <w:pStyle w:val="berschrift2"/>
        <w:rPr>
          <w:lang w:eastAsia="ar-SA"/>
        </w:rPr>
      </w:pPr>
      <w:bookmarkStart w:id="126" w:name="_Ref418282218"/>
      <w:r w:rsidRPr="00D533E3">
        <w:rPr>
          <w:lang w:eastAsia="ar-SA"/>
        </w:rPr>
        <w:t>Name Identifier</w:t>
      </w:r>
      <w:bookmarkEnd w:id="126"/>
    </w:p>
    <w:p w14:paraId="2BA28AB2" w14:textId="1646DEE2" w:rsidR="00B30C00" w:rsidRPr="00D533E3" w:rsidRDefault="00B30C00" w:rsidP="00EC22F5">
      <w:pPr>
        <w:rPr>
          <w:lang w:val="en-GB" w:eastAsia="ar-SA"/>
        </w:rPr>
      </w:pPr>
      <w:r w:rsidRPr="00D533E3">
        <w:rPr>
          <w:lang w:val="en-GB" w:eastAsia="ar-SA"/>
        </w:rPr>
        <w:t xml:space="preserve">It is RECOMMENDED to use a person identifier of </w:t>
      </w:r>
      <w:ins w:id="127" w:author="tlenz" w:date="2019-03-25T13:14:00Z">
        <w:r w:rsidR="00BE42C1">
          <w:rPr>
            <w:rFonts w:eastAsia="Tahoma"/>
            <w:color w:val="000000" w:themeColor="text1"/>
            <w:lang w:val="en-GB"/>
          </w:rPr>
          <w:t>[</w:t>
        </w:r>
        <w:r w:rsidR="00BE42C1">
          <w:rPr>
            <w:rFonts w:eastAsia="Tahoma"/>
            <w:color w:val="000000" w:themeColor="text1"/>
            <w:lang w:val="en-GB"/>
          </w:rPr>
          <w:fldChar w:fldCharType="begin"/>
        </w:r>
        <w:r w:rsidR="00BE42C1">
          <w:rPr>
            <w:rFonts w:eastAsia="Tahoma"/>
            <w:color w:val="000000" w:themeColor="text1"/>
            <w:lang w:val="en-GB"/>
          </w:rPr>
          <w:instrText xml:space="preserve"> REF eIDASAttrProfile \h </w:instrText>
        </w:r>
        <w:r w:rsidR="00BE42C1">
          <w:rPr>
            <w:rFonts w:eastAsia="Tahoma"/>
            <w:color w:val="000000" w:themeColor="text1"/>
            <w:lang w:val="en-GB"/>
          </w:rPr>
        </w:r>
        <w:r w:rsidR="00BE42C1">
          <w:rPr>
            <w:rFonts w:eastAsia="Tahoma"/>
            <w:color w:val="000000" w:themeColor="text1"/>
            <w:lang w:val="en-GB"/>
          </w:rPr>
          <w:fldChar w:fldCharType="separate"/>
        </w:r>
      </w:ins>
      <w:ins w:id="128" w:author="tlenz" w:date="2019-03-25T13:17:00Z">
        <w:r w:rsidR="00E026A6" w:rsidRPr="00D533E3">
          <w:rPr>
            <w:lang w:val="en-GB"/>
          </w:rPr>
          <w:t>eIDAS-Attr-Profile</w:t>
        </w:r>
      </w:ins>
      <w:ins w:id="129" w:author="tlenz" w:date="2019-03-25T13:14:00Z">
        <w:r w:rsidR="00BE42C1">
          <w:rPr>
            <w:rFonts w:eastAsia="Tahoma"/>
            <w:color w:val="000000" w:themeColor="text1"/>
            <w:lang w:val="en-GB"/>
          </w:rPr>
          <w:fldChar w:fldCharType="end"/>
        </w:r>
        <w:r w:rsidR="00BE42C1">
          <w:rPr>
            <w:rFonts w:eastAsia="Tahoma"/>
            <w:color w:val="000000" w:themeColor="text1"/>
            <w:lang w:val="en-GB"/>
          </w:rPr>
          <w:t>]</w:t>
        </w:r>
      </w:ins>
      <w:r w:rsidRPr="00D533E3">
        <w:rPr>
          <w:lang w:val="en-GB" w:eastAsia="ar-SA"/>
        </w:rPr>
        <w:t xml:space="preserve"> as name identifier.</w:t>
      </w:r>
    </w:p>
    <w:p w14:paraId="559857D3" w14:textId="5B702CC3" w:rsidR="005E269B" w:rsidRPr="00D533E3" w:rsidRDefault="00C7020E" w:rsidP="00A1615E">
      <w:pPr>
        <w:pStyle w:val="berschrift2"/>
        <w:rPr>
          <w:lang w:eastAsia="ar-SA"/>
        </w:rPr>
      </w:pPr>
      <w:bookmarkStart w:id="130" w:name="_Toc418793195"/>
      <w:bookmarkStart w:id="131" w:name="_Ref410770192"/>
      <w:bookmarkEnd w:id="130"/>
      <w:r w:rsidRPr="00D533E3">
        <w:rPr>
          <w:lang w:eastAsia="ar-SA"/>
        </w:rPr>
        <w:t>Levels of Assurance</w:t>
      </w:r>
      <w:bookmarkEnd w:id="131"/>
    </w:p>
    <w:tbl>
      <w:tblPr>
        <w:tblStyle w:val="Tabellenraster"/>
        <w:tblW w:w="0" w:type="auto"/>
        <w:tblLook w:val="04A0" w:firstRow="1" w:lastRow="0" w:firstColumn="1" w:lastColumn="0" w:noHBand="0" w:noVBand="1"/>
      </w:tblPr>
      <w:tblGrid>
        <w:gridCol w:w="9062"/>
      </w:tblGrid>
      <w:tr w:rsidR="00C7020E" w:rsidRPr="009C6C0D" w14:paraId="46CDE08C" w14:textId="77777777" w:rsidTr="00C7020E">
        <w:tc>
          <w:tcPr>
            <w:tcW w:w="9062" w:type="dxa"/>
          </w:tcPr>
          <w:p w14:paraId="632C343F" w14:textId="20CACACC" w:rsidR="00C7020E" w:rsidRPr="00D533E3" w:rsidRDefault="00C7020E" w:rsidP="00C7020E">
            <w:pPr>
              <w:snapToGrid w:val="0"/>
              <w:rPr>
                <w:lang w:val="en-GB"/>
              </w:rPr>
            </w:pPr>
            <w:r w:rsidRPr="00D533E3">
              <w:rPr>
                <w:lang w:val="en-GB"/>
              </w:rPr>
              <w:t>The following URIs are valid</w:t>
            </w:r>
            <w:r w:rsidR="001E667D" w:rsidRPr="00D533E3">
              <w:rPr>
                <w:lang w:val="en-GB"/>
              </w:rPr>
              <w:t xml:space="preserve"> and indicate a notified eID</w:t>
            </w:r>
            <w:r w:rsidRPr="00D533E3">
              <w:rPr>
                <w:lang w:val="en-GB"/>
              </w:rPr>
              <w:t>:</w:t>
            </w:r>
          </w:p>
          <w:p w14:paraId="27C88D3A" w14:textId="77777777" w:rsidR="00C7020E" w:rsidRPr="00D533E3" w:rsidRDefault="00C7020E" w:rsidP="00C7020E">
            <w:pPr>
              <w:snapToGrid w:val="0"/>
              <w:rPr>
                <w:lang w:val="en-GB"/>
              </w:rPr>
            </w:pPr>
          </w:p>
          <w:p w14:paraId="31DD497A" w14:textId="46B64AB3" w:rsidR="00C7020E" w:rsidRPr="00D533E3" w:rsidRDefault="00C7020E" w:rsidP="00C7020E">
            <w:pPr>
              <w:snapToGrid w:val="0"/>
              <w:rPr>
                <w:lang w:val="en-GB"/>
              </w:rPr>
            </w:pPr>
            <w:r w:rsidRPr="00D533E3">
              <w:rPr>
                <w:lang w:val="en-GB"/>
              </w:rPr>
              <w:t>http://eidas.europa.</w:t>
            </w:r>
            <w:r w:rsidR="00246CC3" w:rsidRPr="00D533E3">
              <w:rPr>
                <w:lang w:val="en-GB"/>
              </w:rPr>
              <w:t>eu/LoA</w:t>
            </w:r>
            <w:r w:rsidRPr="00D533E3">
              <w:rPr>
                <w:lang w:val="en-GB"/>
              </w:rPr>
              <w:t>/low</w:t>
            </w:r>
          </w:p>
          <w:p w14:paraId="11589913" w14:textId="33C5CF81" w:rsidR="00C7020E" w:rsidRPr="00D533E3" w:rsidRDefault="00C7020E" w:rsidP="00C7020E">
            <w:pPr>
              <w:snapToGrid w:val="0"/>
              <w:rPr>
                <w:lang w:val="en-GB"/>
              </w:rPr>
            </w:pPr>
            <w:r w:rsidRPr="00D533E3">
              <w:rPr>
                <w:lang w:val="en-GB"/>
              </w:rPr>
              <w:t>http://eidas.europa.eu/</w:t>
            </w:r>
            <w:r w:rsidR="00246CC3" w:rsidRPr="00D533E3">
              <w:rPr>
                <w:lang w:val="en-GB"/>
              </w:rPr>
              <w:t>LoA</w:t>
            </w:r>
            <w:r w:rsidRPr="00D533E3">
              <w:rPr>
                <w:lang w:val="en-GB"/>
              </w:rPr>
              <w:t>/substantial</w:t>
            </w:r>
          </w:p>
          <w:p w14:paraId="3C7A9C60" w14:textId="5BA66367" w:rsidR="00C7020E" w:rsidRPr="00D533E3" w:rsidRDefault="00C7020E" w:rsidP="00EC22F5">
            <w:pPr>
              <w:snapToGrid w:val="0"/>
              <w:rPr>
                <w:lang w:val="en-GB"/>
              </w:rPr>
            </w:pPr>
            <w:r w:rsidRPr="00D533E3">
              <w:rPr>
                <w:lang w:val="en-GB"/>
              </w:rPr>
              <w:t>http://eidas.europa.eu/</w:t>
            </w:r>
            <w:r w:rsidR="00246CC3" w:rsidRPr="00D533E3">
              <w:rPr>
                <w:lang w:val="en-GB"/>
              </w:rPr>
              <w:t>LoA</w:t>
            </w:r>
            <w:r w:rsidRPr="00D533E3">
              <w:rPr>
                <w:lang w:val="en-GB"/>
              </w:rPr>
              <w:t>/high</w:t>
            </w:r>
          </w:p>
        </w:tc>
      </w:tr>
    </w:tbl>
    <w:p w14:paraId="5F56023E" w14:textId="1ED2C58F" w:rsidR="008F01B5" w:rsidRPr="00D533E3" w:rsidRDefault="008F01B5" w:rsidP="00503503">
      <w:pPr>
        <w:rPr>
          <w:lang w:val="en-GB" w:eastAsia="ar-SA"/>
        </w:rPr>
      </w:pPr>
    </w:p>
    <w:p w14:paraId="5C920F16" w14:textId="41C2E733" w:rsidR="001E667D" w:rsidRPr="00D533E3" w:rsidRDefault="001E667D" w:rsidP="00732809">
      <w:pPr>
        <w:spacing w:after="60"/>
        <w:rPr>
          <w:lang w:val="en-GB" w:eastAsia="ar-SA"/>
        </w:rPr>
      </w:pPr>
      <w:r w:rsidRPr="00D533E3">
        <w:rPr>
          <w:b/>
          <w:lang w:val="en-GB" w:eastAsia="ar-SA"/>
        </w:rPr>
        <w:t>Note:</w:t>
      </w:r>
      <w:r w:rsidRPr="00D533E3">
        <w:rPr>
          <w:lang w:val="en-GB" w:eastAsia="ar-SA"/>
        </w:rPr>
        <w:t xml:space="preserve"> To support reuse of eIDAS</w:t>
      </w:r>
      <w:r w:rsidR="008B4AB7">
        <w:rPr>
          <w:lang w:val="en-GB" w:eastAsia="ar-SA"/>
        </w:rPr>
        <w:t>-</w:t>
      </w:r>
      <w:r w:rsidRPr="00D533E3">
        <w:rPr>
          <w:lang w:val="en-GB" w:eastAsia="ar-SA"/>
        </w:rPr>
        <w:t>Node infrastructure for non-notified eID schemes, Member States MAY support other URIs. Such non-notified eIDs MUST NOT use an “http://eidas.europa.eu/LoA/” prefix. The following URIs indicate a situation where the sending Member State claims to, in principle, meeting requirements defined as eIDAS Levels of Assurances, but as the eID means was not notified, there are no guarantees whatsoever (see section 2.4.1 on receiving side processing of such cases):</w:t>
      </w:r>
    </w:p>
    <w:p w14:paraId="71ECF0CA" w14:textId="3DC5A847" w:rsidR="001E667D" w:rsidRPr="00D533E3" w:rsidRDefault="001E667D" w:rsidP="00732809">
      <w:pPr>
        <w:spacing w:after="0"/>
        <w:ind w:left="142"/>
        <w:rPr>
          <w:lang w:val="en-GB" w:eastAsia="ar-SA"/>
        </w:rPr>
      </w:pPr>
      <w:r w:rsidRPr="00D533E3">
        <w:rPr>
          <w:lang w:val="en-GB" w:eastAsia="ar-SA"/>
        </w:rPr>
        <w:t>http://eidas.europa.eu/</w:t>
      </w:r>
      <w:r w:rsidR="006A05DA" w:rsidRPr="00D533E3">
        <w:rPr>
          <w:lang w:val="en-GB" w:eastAsia="ar-SA"/>
        </w:rPr>
        <w:t>NotNotified/</w:t>
      </w:r>
      <w:r w:rsidRPr="00D533E3">
        <w:rPr>
          <w:lang w:val="en-GB" w:eastAsia="ar-SA"/>
        </w:rPr>
        <w:t>LoA/low</w:t>
      </w:r>
    </w:p>
    <w:p w14:paraId="55DED269" w14:textId="598C7D63" w:rsidR="001E667D" w:rsidRPr="00D533E3" w:rsidRDefault="001E667D" w:rsidP="00732809">
      <w:pPr>
        <w:spacing w:after="0"/>
        <w:ind w:left="142"/>
        <w:rPr>
          <w:lang w:val="en-GB" w:eastAsia="ar-SA"/>
        </w:rPr>
      </w:pPr>
      <w:r w:rsidRPr="00D533E3">
        <w:rPr>
          <w:lang w:val="en-GB" w:eastAsia="ar-SA"/>
        </w:rPr>
        <w:t>http://eidas.europa.eu/</w:t>
      </w:r>
      <w:r w:rsidR="006A05DA" w:rsidRPr="00D533E3">
        <w:rPr>
          <w:lang w:val="en-GB" w:eastAsia="ar-SA"/>
        </w:rPr>
        <w:t>NotNotified/</w:t>
      </w:r>
      <w:r w:rsidRPr="00D533E3">
        <w:rPr>
          <w:lang w:val="en-GB" w:eastAsia="ar-SA"/>
        </w:rPr>
        <w:t>LoA/substantial</w:t>
      </w:r>
    </w:p>
    <w:p w14:paraId="16F1C370" w14:textId="68D667CE" w:rsidR="001E667D" w:rsidRPr="00D533E3" w:rsidRDefault="001E667D" w:rsidP="00732809">
      <w:pPr>
        <w:ind w:left="142"/>
        <w:rPr>
          <w:lang w:val="en-GB" w:eastAsia="ar-SA"/>
        </w:rPr>
      </w:pPr>
      <w:r w:rsidRPr="00D533E3">
        <w:rPr>
          <w:lang w:val="en-GB" w:eastAsia="ar-SA"/>
        </w:rPr>
        <w:t>http://eidas.europa.eu/</w:t>
      </w:r>
      <w:r w:rsidR="006A05DA" w:rsidRPr="00D533E3">
        <w:rPr>
          <w:lang w:val="en-GB" w:eastAsia="ar-SA"/>
        </w:rPr>
        <w:t>NotNotified/</w:t>
      </w:r>
      <w:r w:rsidRPr="00D533E3">
        <w:rPr>
          <w:lang w:val="en-GB" w:eastAsia="ar-SA"/>
        </w:rPr>
        <w:t>LoA/high</w:t>
      </w:r>
    </w:p>
    <w:p w14:paraId="29F95B6E" w14:textId="52C86ED0" w:rsidR="00C9371F" w:rsidRPr="00D533E3" w:rsidRDefault="008F01B5" w:rsidP="00A1615E">
      <w:pPr>
        <w:pStyle w:val="berschrift2"/>
      </w:pPr>
      <w:bookmarkStart w:id="132" w:name="_Ref435543211"/>
      <w:proofErr w:type="gramStart"/>
      <w:r w:rsidRPr="00D533E3">
        <w:t>eIDAS</w:t>
      </w:r>
      <w:proofErr w:type="gramEnd"/>
      <w:r w:rsidRPr="00D533E3">
        <w:t xml:space="preserve"> </w:t>
      </w:r>
      <w:r w:rsidR="00C9371F" w:rsidRPr="00D533E3">
        <w:t>Attributes</w:t>
      </w:r>
      <w:bookmarkEnd w:id="132"/>
    </w:p>
    <w:p w14:paraId="58B08081" w14:textId="2B1DDF8E" w:rsidR="00402909" w:rsidRPr="00D533E3" w:rsidRDefault="0065429A" w:rsidP="00402909">
      <w:pPr>
        <w:rPr>
          <w:lang w:val="en-GB" w:eastAsia="ar-SA"/>
        </w:rPr>
      </w:pPr>
      <w:r w:rsidRPr="00D533E3">
        <w:rPr>
          <w:lang w:val="en-GB" w:eastAsia="ar-SA"/>
        </w:rPr>
        <w:t xml:space="preserve">The complete </w:t>
      </w:r>
      <w:proofErr w:type="gramStart"/>
      <w:r w:rsidRPr="00D533E3">
        <w:rPr>
          <w:lang w:val="en-GB" w:eastAsia="ar-SA"/>
        </w:rPr>
        <w:t xml:space="preserve">list of attributes </w:t>
      </w:r>
      <w:r w:rsidR="008F01B5" w:rsidRPr="00D533E3">
        <w:rPr>
          <w:lang w:val="en-GB" w:eastAsia="ar-SA"/>
        </w:rPr>
        <w:t>supported by</w:t>
      </w:r>
      <w:r w:rsidRPr="00D533E3">
        <w:rPr>
          <w:lang w:val="en-GB" w:eastAsia="ar-SA"/>
        </w:rPr>
        <w:t xml:space="preserve"> the eIDAS minimum data sets are</w:t>
      </w:r>
      <w:proofErr w:type="gramEnd"/>
      <w:r w:rsidRPr="00D533E3">
        <w:rPr>
          <w:lang w:val="en-GB" w:eastAsia="ar-SA"/>
        </w:rPr>
        <w:t xml:space="preserve"> defined in </w:t>
      </w:r>
      <w:ins w:id="133" w:author="tlenz" w:date="2019-03-25T13:14:00Z">
        <w:r w:rsidR="00BE42C1">
          <w:rPr>
            <w:rFonts w:eastAsia="Tahoma"/>
            <w:color w:val="000000" w:themeColor="text1"/>
            <w:lang w:val="en-GB"/>
          </w:rPr>
          <w:t>[</w:t>
        </w:r>
        <w:r w:rsidR="00BE42C1">
          <w:rPr>
            <w:rFonts w:eastAsia="Tahoma"/>
            <w:color w:val="000000" w:themeColor="text1"/>
            <w:lang w:val="en-GB"/>
          </w:rPr>
          <w:fldChar w:fldCharType="begin"/>
        </w:r>
        <w:r w:rsidR="00BE42C1">
          <w:rPr>
            <w:rFonts w:eastAsia="Tahoma"/>
            <w:color w:val="000000" w:themeColor="text1"/>
            <w:lang w:val="en-GB"/>
          </w:rPr>
          <w:instrText xml:space="preserve"> REF eIDASAttrProfile \h </w:instrText>
        </w:r>
        <w:r w:rsidR="00BE42C1">
          <w:rPr>
            <w:rFonts w:eastAsia="Tahoma"/>
            <w:color w:val="000000" w:themeColor="text1"/>
            <w:lang w:val="en-GB"/>
          </w:rPr>
        </w:r>
        <w:r w:rsidR="00BE42C1">
          <w:rPr>
            <w:rFonts w:eastAsia="Tahoma"/>
            <w:color w:val="000000" w:themeColor="text1"/>
            <w:lang w:val="en-GB"/>
          </w:rPr>
          <w:fldChar w:fldCharType="separate"/>
        </w:r>
      </w:ins>
      <w:ins w:id="134" w:author="tlenz" w:date="2019-03-25T13:17:00Z">
        <w:r w:rsidR="00E026A6" w:rsidRPr="00D533E3">
          <w:rPr>
            <w:lang w:val="en-GB"/>
          </w:rPr>
          <w:t>eIDAS-Attr-Profile</w:t>
        </w:r>
      </w:ins>
      <w:ins w:id="135" w:author="tlenz" w:date="2019-03-25T13:14:00Z">
        <w:r w:rsidR="00BE42C1">
          <w:rPr>
            <w:rFonts w:eastAsia="Tahoma"/>
            <w:color w:val="000000" w:themeColor="text1"/>
            <w:lang w:val="en-GB"/>
          </w:rPr>
          <w:fldChar w:fldCharType="end"/>
        </w:r>
        <w:r w:rsidR="00BE42C1">
          <w:rPr>
            <w:rFonts w:eastAsia="Tahoma"/>
            <w:color w:val="000000" w:themeColor="text1"/>
            <w:lang w:val="en-GB"/>
          </w:rPr>
          <w:t>]</w:t>
        </w:r>
      </w:ins>
      <w:r w:rsidRPr="00D533E3">
        <w:rPr>
          <w:lang w:val="en-GB" w:eastAsia="ar-SA"/>
        </w:rPr>
        <w:t>.</w:t>
      </w:r>
    </w:p>
    <w:p w14:paraId="4ED5385D" w14:textId="519F771A" w:rsidR="00335230" w:rsidRPr="00D533E3" w:rsidRDefault="00FA6050" w:rsidP="00A1615E">
      <w:pPr>
        <w:pStyle w:val="berschrift3"/>
      </w:pPr>
      <w:r w:rsidRPr="00D533E3">
        <w:t>Additional Attributes</w:t>
      </w:r>
    </w:p>
    <w:p w14:paraId="3D19B3EE" w14:textId="3B6ED4CE" w:rsidR="00773420" w:rsidRPr="00D533E3" w:rsidRDefault="007D68D3" w:rsidP="00EC22F5">
      <w:pPr>
        <w:rPr>
          <w:lang w:val="en-GB" w:eastAsia="ar-SA"/>
        </w:rPr>
      </w:pPr>
      <w:r w:rsidRPr="00D533E3">
        <w:rPr>
          <w:lang w:val="en-GB" w:eastAsia="ar-SA"/>
        </w:rPr>
        <w:t>Exchange of f</w:t>
      </w:r>
      <w:r w:rsidR="00773420" w:rsidRPr="00D533E3">
        <w:rPr>
          <w:lang w:val="en-GB" w:eastAsia="ar-SA"/>
        </w:rPr>
        <w:t xml:space="preserve">urther </w:t>
      </w:r>
      <w:r w:rsidRPr="00D533E3">
        <w:rPr>
          <w:lang w:val="en-GB" w:eastAsia="ar-SA"/>
        </w:rPr>
        <w:t xml:space="preserve">additional attributes </w:t>
      </w:r>
      <w:r w:rsidR="00773420" w:rsidRPr="00D533E3">
        <w:rPr>
          <w:lang w:val="en-GB" w:eastAsia="ar-SA"/>
        </w:rPr>
        <w:t xml:space="preserve">between </w:t>
      </w:r>
      <w:r w:rsidR="00C9371F" w:rsidRPr="00D533E3">
        <w:rPr>
          <w:lang w:val="en-GB" w:eastAsia="ar-SA"/>
        </w:rPr>
        <w:t>eIDAS-</w:t>
      </w:r>
      <w:r w:rsidR="008F01B5" w:rsidRPr="00D533E3">
        <w:rPr>
          <w:lang w:val="en-GB" w:eastAsia="ar-SA"/>
        </w:rPr>
        <w:t xml:space="preserve">Connector </w:t>
      </w:r>
      <w:r w:rsidR="00773420" w:rsidRPr="00D533E3">
        <w:rPr>
          <w:lang w:val="en-GB" w:eastAsia="ar-SA"/>
        </w:rPr>
        <w:t xml:space="preserve">and </w:t>
      </w:r>
      <w:r w:rsidR="00C9371F" w:rsidRPr="00D533E3">
        <w:rPr>
          <w:lang w:val="en-GB" w:eastAsia="ar-SA"/>
        </w:rPr>
        <w:t>eIDAS-Service</w:t>
      </w:r>
      <w:r w:rsidRPr="00D533E3">
        <w:rPr>
          <w:lang w:val="en-GB" w:eastAsia="ar-SA"/>
        </w:rPr>
        <w:t xml:space="preserve"> MAY be supported</w:t>
      </w:r>
      <w:r w:rsidR="008F01B5" w:rsidRPr="00D533E3">
        <w:rPr>
          <w:lang w:val="en-GB" w:eastAsia="ar-SA"/>
        </w:rPr>
        <w:t>.</w:t>
      </w:r>
      <w:r w:rsidR="00773420" w:rsidRPr="00D533E3">
        <w:rPr>
          <w:lang w:val="en-GB" w:eastAsia="ar-SA"/>
        </w:rPr>
        <w:t xml:space="preserve"> </w:t>
      </w:r>
      <w:r w:rsidR="00A711B8" w:rsidRPr="00D533E3">
        <w:rPr>
          <w:lang w:val="en-GB" w:eastAsia="ar-SA"/>
        </w:rPr>
        <w:t>Additional a</w:t>
      </w:r>
      <w:r w:rsidRPr="00D533E3">
        <w:rPr>
          <w:lang w:val="en-GB" w:eastAsia="ar-SA"/>
        </w:rPr>
        <w:t xml:space="preserve">ttribute definitions </w:t>
      </w:r>
      <w:r w:rsidR="00773420" w:rsidRPr="00D533E3">
        <w:rPr>
          <w:lang w:val="en-GB" w:eastAsia="ar-SA"/>
        </w:rPr>
        <w:t>are out-of-scope of this specification</w:t>
      </w:r>
      <w:r w:rsidRPr="00D533E3">
        <w:rPr>
          <w:lang w:val="en-GB" w:eastAsia="ar-SA"/>
        </w:rPr>
        <w:t xml:space="preserve"> and of </w:t>
      </w:r>
      <w:ins w:id="136" w:author="tlenz" w:date="2019-03-25T13:14:00Z">
        <w:r w:rsidR="00BE42C1">
          <w:rPr>
            <w:rFonts w:eastAsia="Tahoma"/>
            <w:color w:val="000000" w:themeColor="text1"/>
            <w:lang w:val="en-GB"/>
          </w:rPr>
          <w:t>[</w:t>
        </w:r>
        <w:r w:rsidR="00BE42C1">
          <w:rPr>
            <w:rFonts w:eastAsia="Tahoma"/>
            <w:color w:val="000000" w:themeColor="text1"/>
            <w:lang w:val="en-GB"/>
          </w:rPr>
          <w:fldChar w:fldCharType="begin"/>
        </w:r>
        <w:r w:rsidR="00BE42C1">
          <w:rPr>
            <w:rFonts w:eastAsia="Tahoma"/>
            <w:color w:val="000000" w:themeColor="text1"/>
            <w:lang w:val="en-GB"/>
          </w:rPr>
          <w:instrText xml:space="preserve"> REF eIDASAttrProfile \h </w:instrText>
        </w:r>
        <w:r w:rsidR="00BE42C1">
          <w:rPr>
            <w:rFonts w:eastAsia="Tahoma"/>
            <w:color w:val="000000" w:themeColor="text1"/>
            <w:lang w:val="en-GB"/>
          </w:rPr>
        </w:r>
        <w:r w:rsidR="00BE42C1">
          <w:rPr>
            <w:rFonts w:eastAsia="Tahoma"/>
            <w:color w:val="000000" w:themeColor="text1"/>
            <w:lang w:val="en-GB"/>
          </w:rPr>
          <w:fldChar w:fldCharType="separate"/>
        </w:r>
      </w:ins>
      <w:ins w:id="137" w:author="tlenz" w:date="2019-03-25T13:17:00Z">
        <w:r w:rsidR="00E026A6" w:rsidRPr="00D533E3">
          <w:rPr>
            <w:lang w:val="en-GB"/>
          </w:rPr>
          <w:t>eIDAS-Attr-Profile</w:t>
        </w:r>
      </w:ins>
      <w:ins w:id="138" w:author="tlenz" w:date="2019-03-25T13:14:00Z">
        <w:r w:rsidR="00BE42C1">
          <w:rPr>
            <w:rFonts w:eastAsia="Tahoma"/>
            <w:color w:val="000000" w:themeColor="text1"/>
            <w:lang w:val="en-GB"/>
          </w:rPr>
          <w:fldChar w:fldCharType="end"/>
        </w:r>
        <w:r w:rsidR="00BE42C1">
          <w:rPr>
            <w:rFonts w:eastAsia="Tahoma"/>
            <w:color w:val="000000" w:themeColor="text1"/>
            <w:lang w:val="en-GB"/>
          </w:rPr>
          <w:t>]</w:t>
        </w:r>
      </w:ins>
      <w:r w:rsidR="00773420" w:rsidRPr="00D533E3">
        <w:rPr>
          <w:lang w:val="en-GB" w:eastAsia="ar-SA"/>
        </w:rPr>
        <w:t>.</w:t>
      </w:r>
    </w:p>
    <w:p w14:paraId="2FC85B6F" w14:textId="4267A725" w:rsidR="00275487" w:rsidRPr="00D533E3" w:rsidRDefault="00275487" w:rsidP="00A1615E">
      <w:pPr>
        <w:pStyle w:val="berschrift2"/>
      </w:pPr>
      <w:proofErr w:type="gramStart"/>
      <w:r w:rsidRPr="00D533E3">
        <w:t>eIDAS-node</w:t>
      </w:r>
      <w:proofErr w:type="gramEnd"/>
      <w:r w:rsidRPr="00D533E3">
        <w:t xml:space="preserve"> deployment version</w:t>
      </w:r>
    </w:p>
    <w:p w14:paraId="6497C95A" w14:textId="0BE7E4AF" w:rsidR="000C4B8C" w:rsidRPr="00D533E3" w:rsidRDefault="00DB7460" w:rsidP="00EC22F5">
      <w:pPr>
        <w:rPr>
          <w:lang w:val="en-GB" w:eastAsia="ar-SA"/>
        </w:rPr>
      </w:pPr>
      <w:r w:rsidRPr="00D533E3">
        <w:rPr>
          <w:lang w:val="en-GB"/>
        </w:rPr>
        <w:t>Th</w:t>
      </w:r>
      <w:r w:rsidR="00C44AAB" w:rsidRPr="00D533E3">
        <w:rPr>
          <w:lang w:val="en-GB"/>
        </w:rPr>
        <w:t>ese</w:t>
      </w:r>
      <w:r w:rsidRPr="00D533E3">
        <w:rPr>
          <w:lang w:val="en-GB"/>
        </w:rPr>
        <w:t xml:space="preserve"> attribute</w:t>
      </w:r>
      <w:r w:rsidR="00C44AAB" w:rsidRPr="00D533E3">
        <w:rPr>
          <w:lang w:val="en-GB"/>
        </w:rPr>
        <w:t>s</w:t>
      </w:r>
      <w:r w:rsidRPr="00D533E3">
        <w:rPr>
          <w:lang w:val="en-GB"/>
        </w:rPr>
        <w:t xml:space="preserve"> contain parameters specifying information about the deployed version of an eIDAS-node in the form of an eIDAS-Connector or an eIDAS-Service. The attribute</w:t>
      </w:r>
      <w:r w:rsidR="00C44AAB" w:rsidRPr="00D533E3">
        <w:rPr>
          <w:lang w:val="en-GB"/>
        </w:rPr>
        <w:t>s</w:t>
      </w:r>
      <w:r w:rsidRPr="00D533E3">
        <w:rPr>
          <w:lang w:val="en-GB"/>
        </w:rPr>
        <w:t xml:space="preserve"> </w:t>
      </w:r>
      <w:r w:rsidR="00C44AAB" w:rsidRPr="00D533E3">
        <w:rPr>
          <w:lang w:val="en-GB"/>
        </w:rPr>
        <w:t>are</w:t>
      </w:r>
      <w:r w:rsidRPr="00D533E3">
        <w:rPr>
          <w:lang w:val="en-GB"/>
        </w:rPr>
        <w:t xml:space="preserve"> added to that entity's </w:t>
      </w:r>
      <w:r w:rsidRPr="00D533E3">
        <w:rPr>
          <w:rFonts w:ascii="Courier New" w:hAnsi="Courier New" w:cs="Courier New"/>
          <w:lang w:val="en-GB" w:eastAsia="ar-SA"/>
        </w:rPr>
        <w:t>&lt;md</w:t>
      </w:r>
      <w:proofErr w:type="gramStart"/>
      <w:r w:rsidRPr="00D533E3">
        <w:rPr>
          <w:rFonts w:ascii="Courier New" w:hAnsi="Courier New" w:cs="Courier New"/>
          <w:lang w:val="en-GB" w:eastAsia="ar-SA"/>
        </w:rPr>
        <w:t>:EntityDescriptor</w:t>
      </w:r>
      <w:proofErr w:type="gramEnd"/>
      <w:r w:rsidRPr="00D533E3">
        <w:rPr>
          <w:rFonts w:ascii="Courier New" w:hAnsi="Courier New" w:cs="Courier New"/>
          <w:lang w:val="en-GB" w:eastAsia="ar-SA"/>
        </w:rPr>
        <w:t>&gt;</w:t>
      </w:r>
      <w:r w:rsidRPr="00D533E3">
        <w:rPr>
          <w:lang w:val="en-GB"/>
        </w:rPr>
        <w:t xml:space="preserve"> element using the </w:t>
      </w:r>
      <w:r w:rsidRPr="00D533E3">
        <w:rPr>
          <w:rFonts w:ascii="Courier New" w:hAnsi="Courier New" w:cs="Courier New"/>
          <w:lang w:val="en-GB" w:eastAsia="ar-SA"/>
        </w:rPr>
        <w:t>&lt;</w:t>
      </w:r>
      <w:del w:id="139" w:author="Thomas Lenz" w:date="2019-03-13T12:38:00Z">
        <w:r w:rsidRPr="00D533E3" w:rsidDel="00B227E0">
          <w:rPr>
            <w:rFonts w:ascii="Courier New" w:hAnsi="Courier New" w:cs="Courier New"/>
            <w:lang w:val="en-GB" w:eastAsia="ar-SA"/>
          </w:rPr>
          <w:delText>attr</w:delText>
        </w:r>
      </w:del>
      <w:ins w:id="140" w:author="Thomas Lenz" w:date="2019-03-13T12:38:00Z">
        <w:r w:rsidR="00B227E0" w:rsidRPr="00B227E0">
          <w:rPr>
            <w:rFonts w:ascii="Courier New" w:hAnsi="Courier New" w:cs="Courier New"/>
            <w:lang w:val="en-GB" w:eastAsia="ar-SA"/>
          </w:rPr>
          <w:t>mdattr</w:t>
        </w:r>
      </w:ins>
      <w:r w:rsidRPr="00D533E3">
        <w:rPr>
          <w:rFonts w:ascii="Courier New" w:hAnsi="Courier New" w:cs="Courier New"/>
          <w:lang w:val="en-GB" w:eastAsia="ar-SA"/>
        </w:rPr>
        <w:t>:EntityAttributes&gt;</w:t>
      </w:r>
      <w:r w:rsidRPr="00D533E3">
        <w:rPr>
          <w:lang w:val="en-GB"/>
        </w:rPr>
        <w:t xml:space="preserve"> extension element defined in [</w:t>
      </w:r>
      <w:del w:id="141" w:author="Thomas Lenz" w:date="2019-02-22T12:24:00Z">
        <w:r w:rsidRPr="00D533E3" w:rsidDel="002270A2">
          <w:rPr>
            <w:lang w:val="en-GB"/>
          </w:rPr>
          <w:delText>SAMLMA</w:delText>
        </w:r>
      </w:del>
      <w:ins w:id="142" w:author="Thomas Lenz" w:date="2019-02-22T12:24:00Z">
        <w:r w:rsidR="002270A2">
          <w:rPr>
            <w:lang w:val="en-GB"/>
          </w:rPr>
          <w:t>MetaAttr</w:t>
        </w:r>
      </w:ins>
      <w:r w:rsidRPr="00D533E3">
        <w:rPr>
          <w:lang w:val="en-GB"/>
        </w:rPr>
        <w:t>]</w:t>
      </w:r>
      <w:r w:rsidR="00B46BBF" w:rsidRPr="00D533E3">
        <w:rPr>
          <w:lang w:val="en-GB"/>
        </w:rPr>
        <w:t xml:space="preserve">. </w:t>
      </w:r>
      <w:r w:rsidR="00C44AAB" w:rsidRPr="00D533E3">
        <w:rPr>
          <w:lang w:val="en-GB"/>
        </w:rPr>
        <w:t>The entity attributes are placed in a metadata &lt;Extensions&gt; element as a child element to the &lt;EntityDescriptor&gt; element of this eIDAS</w:t>
      </w:r>
      <w:r w:rsidR="008B4AB7">
        <w:rPr>
          <w:lang w:val="en-GB"/>
        </w:rPr>
        <w:t>-N</w:t>
      </w:r>
      <w:r w:rsidR="00C44AAB" w:rsidRPr="00D533E3">
        <w:rPr>
          <w:lang w:val="en-GB"/>
        </w:rPr>
        <w:t xml:space="preserve">ode. </w:t>
      </w:r>
      <w:r w:rsidRPr="00D533E3">
        <w:rPr>
          <w:lang w:val="en-GB" w:eastAsia="ar-SA"/>
        </w:rPr>
        <w:t xml:space="preserve">The NameFormat of the including </w:t>
      </w:r>
      <w:r w:rsidRPr="00D533E3">
        <w:rPr>
          <w:rFonts w:ascii="Courier New" w:hAnsi="Courier New" w:cs="Courier New"/>
          <w:lang w:val="en-GB" w:eastAsia="ar-SA"/>
        </w:rPr>
        <w:t>&lt;saml</w:t>
      </w:r>
      <w:proofErr w:type="gramStart"/>
      <w:r w:rsidRPr="00D533E3">
        <w:rPr>
          <w:rFonts w:ascii="Courier New" w:hAnsi="Courier New" w:cs="Courier New"/>
          <w:lang w:val="en-GB" w:eastAsia="ar-SA"/>
        </w:rPr>
        <w:t>:Attribute</w:t>
      </w:r>
      <w:proofErr w:type="gramEnd"/>
      <w:del w:id="143" w:author="tlenz" w:date="2018-11-06T16:59:00Z">
        <w:r w:rsidRPr="00D533E3" w:rsidDel="00B41490">
          <w:rPr>
            <w:rFonts w:ascii="Courier New" w:hAnsi="Courier New" w:cs="Courier New"/>
            <w:lang w:val="en-GB" w:eastAsia="ar-SA"/>
          </w:rPr>
          <w:delText>Value</w:delText>
        </w:r>
      </w:del>
      <w:r w:rsidRPr="00D533E3">
        <w:rPr>
          <w:rFonts w:ascii="Courier New" w:hAnsi="Courier New" w:cs="Courier New"/>
          <w:lang w:val="en-GB" w:eastAsia="ar-SA"/>
        </w:rPr>
        <w:t>&gt;</w:t>
      </w:r>
      <w:r w:rsidRPr="00D533E3">
        <w:rPr>
          <w:lang w:val="en-GB" w:eastAsia="ar-SA"/>
        </w:rPr>
        <w:t xml:space="preserve"> MUST be set to "</w:t>
      </w:r>
      <w:r w:rsidRPr="00D533E3">
        <w:rPr>
          <w:rFonts w:ascii="Courier New" w:hAnsi="Courier New" w:cs="Courier New"/>
          <w:lang w:val="en-GB" w:eastAsia="ar-SA"/>
        </w:rPr>
        <w:t>urn:oasis:names:tc:SAML:2.0:attrname-format:uri</w:t>
      </w:r>
      <w:r w:rsidRPr="00D533E3">
        <w:rPr>
          <w:lang w:val="en-GB" w:eastAsia="ar-SA"/>
        </w:rPr>
        <w:t>"</w:t>
      </w:r>
      <w:r w:rsidR="000C4B8C" w:rsidRPr="00D533E3">
        <w:rPr>
          <w:lang w:val="en-GB" w:eastAsia="ar-SA"/>
        </w:rPr>
        <w:t xml:space="preserve"> </w:t>
      </w:r>
      <w:r w:rsidR="00A156DD" w:rsidRPr="00D533E3">
        <w:rPr>
          <w:lang w:val="en-GB" w:eastAsia="ar-SA"/>
        </w:rPr>
        <w:t>two</w:t>
      </w:r>
      <w:r w:rsidR="000C4B8C" w:rsidRPr="00D533E3">
        <w:rPr>
          <w:lang w:val="en-GB" w:eastAsia="ar-SA"/>
        </w:rPr>
        <w:t xml:space="preserve"> SAML attribute names are defined:</w:t>
      </w:r>
    </w:p>
    <w:p w14:paraId="60C1778F" w14:textId="409E67F9" w:rsidR="000C4B8C" w:rsidRPr="00D533E3" w:rsidRDefault="000C4B8C" w:rsidP="000C4B8C">
      <w:pPr>
        <w:rPr>
          <w:rFonts w:ascii="Courier New" w:hAnsi="Courier New" w:cs="Courier New"/>
          <w:lang w:val="en-GB" w:eastAsia="ar-SA"/>
        </w:rPr>
      </w:pPr>
      <w:r w:rsidRPr="00D533E3">
        <w:rPr>
          <w:rFonts w:ascii="Courier New" w:hAnsi="Courier New" w:cs="Courier New"/>
          <w:lang w:val="en-GB" w:eastAsia="ar-SA"/>
        </w:rPr>
        <w:t>http://eidas.europa</w:t>
      </w:r>
      <w:r w:rsidR="0003119E" w:rsidRPr="00D533E3">
        <w:rPr>
          <w:rFonts w:ascii="Courier New" w:hAnsi="Courier New" w:cs="Courier New"/>
          <w:lang w:val="en-GB" w:eastAsia="ar-SA"/>
        </w:rPr>
        <w:t>.eu/entity-attributes/</w:t>
      </w:r>
      <w:r w:rsidRPr="00D533E3">
        <w:rPr>
          <w:rFonts w:ascii="Courier New" w:hAnsi="Courier New" w:cs="Courier New"/>
          <w:lang w:val="en-GB" w:eastAsia="ar-SA"/>
        </w:rPr>
        <w:t>protocol-version</w:t>
      </w:r>
    </w:p>
    <w:p w14:paraId="791484A9" w14:textId="77777777" w:rsidR="000C4B8C" w:rsidRPr="00D533E3" w:rsidRDefault="000C4B8C" w:rsidP="000C4B8C">
      <w:pPr>
        <w:rPr>
          <w:rFonts w:ascii="Courier New" w:hAnsi="Courier New" w:cs="Courier New"/>
          <w:lang w:val="en-GB" w:eastAsia="ar-SA"/>
        </w:rPr>
      </w:pPr>
      <w:r w:rsidRPr="00D533E3">
        <w:rPr>
          <w:rFonts w:ascii="Courier New" w:hAnsi="Courier New" w:cs="Courier New"/>
          <w:lang w:val="en-GB" w:eastAsia="ar-SA"/>
        </w:rPr>
        <w:t>http://eidas.europa.eu/entity-attributes/application-identifier</w:t>
      </w:r>
    </w:p>
    <w:p w14:paraId="68BE3D46" w14:textId="44D0439E" w:rsidR="001A5895" w:rsidRPr="00D533E3" w:rsidRDefault="001E14F7" w:rsidP="00EC22F5">
      <w:pPr>
        <w:rPr>
          <w:lang w:val="en-GB" w:eastAsia="ar-SA"/>
        </w:rPr>
      </w:pPr>
      <w:r w:rsidRPr="00D533E3">
        <w:rPr>
          <w:lang w:val="en-GB" w:eastAsia="ar-SA"/>
        </w:rPr>
        <w:t>The defined attributes, when present, MUST contain a non-empty attribute containing a string value as follows.</w:t>
      </w:r>
      <w:r w:rsidR="008A1BC3">
        <w:rPr>
          <w:lang w:val="en-GB" w:eastAsia="ar-SA"/>
        </w:rPr>
        <w:t xml:space="preserve"> To indicate multi-protocol support, the attribute MAY </w:t>
      </w:r>
      <w:r w:rsidR="001A5895">
        <w:rPr>
          <w:lang w:val="en-GB" w:eastAsia="ar-SA"/>
        </w:rPr>
        <w:t>have</w:t>
      </w:r>
      <w:r w:rsidR="008A1BC3">
        <w:rPr>
          <w:lang w:val="en-GB" w:eastAsia="ar-SA"/>
        </w:rPr>
        <w:t xml:space="preserve"> </w:t>
      </w:r>
      <w:r w:rsidR="001A5895">
        <w:rPr>
          <w:lang w:val="en-GB" w:eastAsia="ar-SA"/>
        </w:rPr>
        <w:t>multiple</w:t>
      </w:r>
      <w:r w:rsidR="008A1BC3">
        <w:rPr>
          <w:lang w:val="en-GB" w:eastAsia="ar-SA"/>
        </w:rPr>
        <w:t xml:space="preserve"> values. </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235"/>
        <w:gridCol w:w="6945"/>
      </w:tblGrid>
      <w:tr w:rsidR="00AC6E74" w:rsidRPr="00D533E3" w14:paraId="0E45FAEC" w14:textId="77777777" w:rsidTr="00E445BB">
        <w:trPr>
          <w:trHeight w:val="499"/>
        </w:trPr>
        <w:tc>
          <w:tcPr>
            <w:tcW w:w="2235" w:type="dxa"/>
            <w:vAlign w:val="center"/>
          </w:tcPr>
          <w:p w14:paraId="126DA75F" w14:textId="4B1DDA1E" w:rsidR="00AC6E74" w:rsidRPr="00D533E3" w:rsidRDefault="001E14F7" w:rsidP="00AC6E74">
            <w:pPr>
              <w:jc w:val="left"/>
              <w:rPr>
                <w:b/>
                <w:lang w:val="en-GB" w:eastAsia="ar-SA"/>
              </w:rPr>
            </w:pPr>
            <w:r w:rsidRPr="00D533E3">
              <w:rPr>
                <w:b/>
                <w:lang w:val="en-GB" w:eastAsia="ar-SA"/>
              </w:rPr>
              <w:lastRenderedPageBreak/>
              <w:t>Entity Attribute</w:t>
            </w:r>
          </w:p>
        </w:tc>
        <w:tc>
          <w:tcPr>
            <w:tcW w:w="6945" w:type="dxa"/>
            <w:vAlign w:val="center"/>
          </w:tcPr>
          <w:p w14:paraId="13BA8FC0" w14:textId="61D538A4" w:rsidR="00AC6E74" w:rsidRPr="00D533E3" w:rsidRDefault="00AC6E74" w:rsidP="00AC6E74">
            <w:pPr>
              <w:jc w:val="left"/>
              <w:rPr>
                <w:b/>
                <w:lang w:val="en-GB" w:eastAsia="ar-SA"/>
              </w:rPr>
            </w:pPr>
            <w:r w:rsidRPr="00D533E3">
              <w:rPr>
                <w:b/>
                <w:lang w:val="en-GB" w:eastAsia="ar-SA"/>
              </w:rPr>
              <w:t>Description</w:t>
            </w:r>
          </w:p>
        </w:tc>
      </w:tr>
      <w:tr w:rsidR="00AC6E74" w:rsidRPr="009C6C0D" w14:paraId="3D8E73FD" w14:textId="77777777" w:rsidTr="00E445BB">
        <w:trPr>
          <w:trHeight w:val="1569"/>
        </w:trPr>
        <w:tc>
          <w:tcPr>
            <w:tcW w:w="2235" w:type="dxa"/>
          </w:tcPr>
          <w:p w14:paraId="2DB7EC34" w14:textId="42B87629" w:rsidR="00AC6E74" w:rsidRPr="00D533E3" w:rsidRDefault="00AC6E74" w:rsidP="00900372">
            <w:pPr>
              <w:jc w:val="left"/>
              <w:rPr>
                <w:lang w:val="en-GB" w:eastAsia="ar-SA"/>
              </w:rPr>
            </w:pPr>
            <w:r w:rsidRPr="00D533E3">
              <w:rPr>
                <w:lang w:val="en-GB" w:eastAsia="ar-SA"/>
              </w:rPr>
              <w:t>protocol-version</w:t>
            </w:r>
          </w:p>
        </w:tc>
        <w:tc>
          <w:tcPr>
            <w:tcW w:w="6945" w:type="dxa"/>
          </w:tcPr>
          <w:p w14:paraId="041508A1" w14:textId="6007EEF5" w:rsidR="00584DFE" w:rsidRPr="00D533E3" w:rsidRDefault="00584DFE" w:rsidP="00A1615E">
            <w:pPr>
              <w:jc w:val="left"/>
              <w:rPr>
                <w:lang w:val="en-GB" w:eastAsia="ar-SA"/>
              </w:rPr>
            </w:pPr>
            <w:r w:rsidRPr="00D533E3">
              <w:rPr>
                <w:lang w:val="en-GB" w:eastAsia="ar-SA"/>
              </w:rPr>
              <w:t>The version of the official eIDAS protocol implemented by this eIDAS</w:t>
            </w:r>
            <w:r w:rsidR="008B4AB7">
              <w:rPr>
                <w:lang w:val="en-GB" w:eastAsia="ar-SA"/>
              </w:rPr>
              <w:t>-</w:t>
            </w:r>
            <w:r w:rsidR="00882226" w:rsidRPr="00D533E3">
              <w:rPr>
                <w:lang w:val="en-GB" w:eastAsia="ar-SA"/>
              </w:rPr>
              <w:t>N</w:t>
            </w:r>
            <w:r w:rsidRPr="00D533E3">
              <w:rPr>
                <w:lang w:val="en-GB" w:eastAsia="ar-SA"/>
              </w:rPr>
              <w:t xml:space="preserve">ode. E.g. </w:t>
            </w:r>
            <w:r w:rsidR="00F4494D" w:rsidRPr="00D533E3">
              <w:rPr>
                <w:lang w:val="en-GB" w:eastAsia="ar-SA"/>
              </w:rPr>
              <w:t xml:space="preserve">“1.2” or two </w:t>
            </w:r>
            <w:r w:rsidR="002223E3" w:rsidRPr="00D533E3">
              <w:rPr>
                <w:lang w:val="en-GB" w:eastAsia="ar-SA"/>
              </w:rPr>
              <w:t xml:space="preserve">string </w:t>
            </w:r>
            <w:r w:rsidR="00F4494D" w:rsidRPr="00D533E3">
              <w:rPr>
                <w:lang w:val="en-GB" w:eastAsia="ar-SA"/>
              </w:rPr>
              <w:t>values with “1.1” and “1.2”</w:t>
            </w:r>
          </w:p>
          <w:p w14:paraId="03ED50C6" w14:textId="35EEBDA8" w:rsidR="00AC6E74" w:rsidRPr="00D533E3" w:rsidRDefault="00584DFE" w:rsidP="00A1615E">
            <w:pPr>
              <w:jc w:val="left"/>
              <w:rPr>
                <w:lang w:val="en-GB" w:eastAsia="ar-SA"/>
              </w:rPr>
            </w:pPr>
            <w:r w:rsidRPr="00D533E3">
              <w:rPr>
                <w:b/>
                <w:lang w:val="en-GB" w:eastAsia="ar-SA"/>
              </w:rPr>
              <w:t>Note:</w:t>
            </w:r>
            <w:r w:rsidRPr="00D533E3">
              <w:rPr>
                <w:lang w:val="en-GB" w:eastAsia="ar-SA"/>
              </w:rPr>
              <w:t xml:space="preserve"> This version number does not represent the versio</w:t>
            </w:r>
            <w:r w:rsidR="00B873BA" w:rsidRPr="00D533E3">
              <w:rPr>
                <w:lang w:val="en-GB" w:eastAsia="ar-SA"/>
              </w:rPr>
              <w:t>n</w:t>
            </w:r>
            <w:r w:rsidRPr="00D533E3">
              <w:rPr>
                <w:lang w:val="en-GB" w:eastAsia="ar-SA"/>
              </w:rPr>
              <w:t xml:space="preserve"> of individual specificatio</w:t>
            </w:r>
            <w:r w:rsidR="00882226" w:rsidRPr="00D533E3">
              <w:rPr>
                <w:lang w:val="en-GB" w:eastAsia="ar-SA"/>
              </w:rPr>
              <w:t>ns</w:t>
            </w:r>
            <w:r w:rsidRPr="00D533E3">
              <w:rPr>
                <w:lang w:val="en-GB" w:eastAsia="ar-SA"/>
              </w:rPr>
              <w:t>, but rather a common version number assigned to the eIDAS technical specifications set.</w:t>
            </w:r>
          </w:p>
        </w:tc>
      </w:tr>
      <w:tr w:rsidR="00AC6E74" w:rsidRPr="009C6C0D" w14:paraId="497C899C" w14:textId="77777777" w:rsidTr="00E445BB">
        <w:trPr>
          <w:trHeight w:val="1250"/>
        </w:trPr>
        <w:tc>
          <w:tcPr>
            <w:tcW w:w="2235" w:type="dxa"/>
          </w:tcPr>
          <w:p w14:paraId="1D047C11" w14:textId="35688FA7" w:rsidR="00AC6E74" w:rsidRPr="00D533E3" w:rsidRDefault="001E14F7" w:rsidP="00900372">
            <w:pPr>
              <w:jc w:val="left"/>
              <w:rPr>
                <w:lang w:val="en-GB" w:eastAsia="ar-SA"/>
              </w:rPr>
            </w:pPr>
            <w:r w:rsidRPr="00D533E3">
              <w:rPr>
                <w:lang w:val="en-GB"/>
              </w:rPr>
              <w:t>application-identifier</w:t>
            </w:r>
          </w:p>
        </w:tc>
        <w:tc>
          <w:tcPr>
            <w:tcW w:w="6945" w:type="dxa"/>
          </w:tcPr>
          <w:p w14:paraId="400F27F3" w14:textId="2CBA6468" w:rsidR="00AC6E74" w:rsidRPr="00D533E3" w:rsidRDefault="00584DFE" w:rsidP="00A1615E">
            <w:pPr>
              <w:jc w:val="left"/>
              <w:rPr>
                <w:lang w:val="en-GB" w:eastAsia="ar-SA"/>
              </w:rPr>
            </w:pPr>
            <w:r w:rsidRPr="00D533E3">
              <w:rPr>
                <w:lang w:val="en-GB" w:eastAsia="ar-SA"/>
              </w:rPr>
              <w:t xml:space="preserve">An arbitrary identifier of the </w:t>
            </w:r>
            <w:r w:rsidR="00CA7F5A" w:rsidRPr="00D533E3">
              <w:rPr>
                <w:lang w:val="en-GB" w:eastAsia="ar-SA"/>
              </w:rPr>
              <w:t>s</w:t>
            </w:r>
            <w:r w:rsidR="00072CD6" w:rsidRPr="00D533E3">
              <w:rPr>
                <w:lang w:val="en-GB" w:eastAsia="ar-SA"/>
              </w:rPr>
              <w:t>oftware ven</w:t>
            </w:r>
            <w:r w:rsidR="00882226" w:rsidRPr="00D533E3">
              <w:rPr>
                <w:lang w:val="en-GB" w:eastAsia="ar-SA"/>
              </w:rPr>
              <w:t>d</w:t>
            </w:r>
            <w:r w:rsidR="00072CD6" w:rsidRPr="00D533E3">
              <w:rPr>
                <w:lang w:val="en-GB" w:eastAsia="ar-SA"/>
              </w:rPr>
              <w:t xml:space="preserve">or </w:t>
            </w:r>
            <w:r w:rsidRPr="00D533E3">
              <w:rPr>
                <w:lang w:val="en-GB" w:eastAsia="ar-SA"/>
              </w:rPr>
              <w:t>/</w:t>
            </w:r>
            <w:r w:rsidR="00072CD6" w:rsidRPr="00D533E3">
              <w:rPr>
                <w:lang w:val="en-GB" w:eastAsia="ar-SA"/>
              </w:rPr>
              <w:t xml:space="preserve"> </w:t>
            </w:r>
            <w:r w:rsidRPr="00D533E3">
              <w:rPr>
                <w:lang w:val="en-GB" w:eastAsia="ar-SA"/>
              </w:rPr>
              <w:t>softwa</w:t>
            </w:r>
            <w:r w:rsidR="00F15467" w:rsidRPr="00D533E3">
              <w:rPr>
                <w:lang w:val="en-GB" w:eastAsia="ar-SA"/>
              </w:rPr>
              <w:t>re</w:t>
            </w:r>
            <w:r w:rsidR="00072CD6" w:rsidRPr="00D533E3">
              <w:rPr>
                <w:lang w:val="en-GB" w:eastAsia="ar-SA"/>
              </w:rPr>
              <w:t xml:space="preserve"> identifier</w:t>
            </w:r>
            <w:r w:rsidR="00CE74CF" w:rsidRPr="00D533E3">
              <w:rPr>
                <w:lang w:val="en-GB" w:eastAsia="ar-SA"/>
              </w:rPr>
              <w:t>/</w:t>
            </w:r>
            <w:r w:rsidR="00072CD6" w:rsidRPr="00D533E3">
              <w:rPr>
                <w:lang w:val="en-GB" w:eastAsia="ar-SA"/>
              </w:rPr>
              <w:t xml:space="preserve"> software </w:t>
            </w:r>
            <w:r w:rsidR="00A80A94" w:rsidRPr="00D533E3">
              <w:rPr>
                <w:lang w:val="en-GB" w:eastAsia="ar-SA"/>
              </w:rPr>
              <w:t>version</w:t>
            </w:r>
            <w:r w:rsidR="00F15467" w:rsidRPr="00D533E3">
              <w:rPr>
                <w:lang w:val="en-GB" w:eastAsia="ar-SA"/>
              </w:rPr>
              <w:t xml:space="preserve"> in the form “</w:t>
            </w:r>
            <w:r w:rsidR="00072CD6" w:rsidRPr="00D533E3">
              <w:rPr>
                <w:lang w:val="en-GB" w:eastAsia="ar-SA"/>
              </w:rPr>
              <w:t>ven</w:t>
            </w:r>
            <w:r w:rsidR="00882226" w:rsidRPr="00D533E3">
              <w:rPr>
                <w:lang w:val="en-GB" w:eastAsia="ar-SA"/>
              </w:rPr>
              <w:t>d</w:t>
            </w:r>
            <w:r w:rsidR="00072CD6" w:rsidRPr="00D533E3">
              <w:rPr>
                <w:lang w:val="en-GB" w:eastAsia="ar-SA"/>
              </w:rPr>
              <w:t>or</w:t>
            </w:r>
            <w:r w:rsidR="00F15467" w:rsidRPr="00D533E3">
              <w:rPr>
                <w:lang w:val="en-GB" w:eastAsia="ar-SA"/>
              </w:rPr>
              <w:t xml:space="preserve"> name”:</w:t>
            </w:r>
            <w:r w:rsidRPr="00D533E3">
              <w:rPr>
                <w:lang w:val="en-GB" w:eastAsia="ar-SA"/>
              </w:rPr>
              <w:t>“software identifier”</w:t>
            </w:r>
            <w:r w:rsidR="00A80A94" w:rsidRPr="00D533E3">
              <w:rPr>
                <w:lang w:val="en-GB" w:eastAsia="ar-SA"/>
              </w:rPr>
              <w:t>:</w:t>
            </w:r>
            <w:r w:rsidR="00072CD6" w:rsidRPr="00D533E3">
              <w:rPr>
                <w:lang w:val="en-GB" w:eastAsia="ar-SA"/>
              </w:rPr>
              <w:t>”</w:t>
            </w:r>
            <w:r w:rsidR="00A80A94" w:rsidRPr="00D533E3">
              <w:rPr>
                <w:lang w:val="en-GB" w:eastAsia="ar-SA"/>
              </w:rPr>
              <w:t>{major-version}.{minor-version}[.{patch-version}]</w:t>
            </w:r>
            <w:r w:rsidR="00072CD6" w:rsidRPr="00D533E3">
              <w:rPr>
                <w:lang w:val="en-GB" w:eastAsia="ar-SA"/>
              </w:rPr>
              <w:t xml:space="preserve">” </w:t>
            </w:r>
            <w:r w:rsidR="00072CD6" w:rsidRPr="00D533E3">
              <w:rPr>
                <w:lang w:val="en-GB" w:eastAsia="ar-SA"/>
              </w:rPr>
              <w:br/>
            </w:r>
            <w:r w:rsidR="00072CD6" w:rsidRPr="00D533E3">
              <w:rPr>
                <w:b/>
                <w:lang w:val="en-GB" w:eastAsia="ar-SA"/>
              </w:rPr>
              <w:t>Example:</w:t>
            </w:r>
            <w:r w:rsidR="00072CD6" w:rsidRPr="00D533E3">
              <w:rPr>
                <w:lang w:val="en-GB" w:eastAsia="ar-SA"/>
              </w:rPr>
              <w:t xml:space="preserve"> CEF:eIDAS-ref:2.0</w:t>
            </w:r>
          </w:p>
          <w:p w14:paraId="501852C5" w14:textId="31393779" w:rsidR="00CA7F5A" w:rsidRPr="00D533E3" w:rsidRDefault="00BB701E" w:rsidP="00A1615E">
            <w:pPr>
              <w:jc w:val="left"/>
              <w:rPr>
                <w:lang w:val="en-GB" w:eastAsia="ar-SA"/>
              </w:rPr>
            </w:pPr>
            <w:r w:rsidRPr="00D533E3">
              <w:rPr>
                <w:b/>
                <w:lang w:val="en-GB" w:eastAsia="ar-SA"/>
              </w:rPr>
              <w:t>Not</w:t>
            </w:r>
            <w:r w:rsidR="00CA7F5A" w:rsidRPr="00D533E3">
              <w:rPr>
                <w:b/>
                <w:lang w:val="en-GB" w:eastAsia="ar-SA"/>
              </w:rPr>
              <w:t>e:</w:t>
            </w:r>
            <w:r w:rsidR="00CA7F5A" w:rsidRPr="00D533E3">
              <w:rPr>
                <w:lang w:val="en-GB" w:eastAsia="ar-SA"/>
              </w:rPr>
              <w:t xml:space="preserve"> Detai</w:t>
            </w:r>
            <w:r w:rsidR="00882226" w:rsidRPr="00D533E3">
              <w:rPr>
                <w:lang w:val="en-GB" w:eastAsia="ar-SA"/>
              </w:rPr>
              <w:t>led</w:t>
            </w:r>
            <w:r w:rsidR="00CA7F5A" w:rsidRPr="00D533E3">
              <w:rPr>
                <w:lang w:val="en-GB" w:eastAsia="ar-SA"/>
              </w:rPr>
              <w:t xml:space="preserve"> information </w:t>
            </w:r>
            <w:r w:rsidR="00B02677" w:rsidRPr="00D533E3">
              <w:rPr>
                <w:lang w:val="en-GB" w:eastAsia="ar-SA"/>
              </w:rPr>
              <w:t>about forma</w:t>
            </w:r>
            <w:r w:rsidR="00882226" w:rsidRPr="00D533E3">
              <w:rPr>
                <w:lang w:val="en-GB" w:eastAsia="ar-SA"/>
              </w:rPr>
              <w:t>t</w:t>
            </w:r>
            <w:r w:rsidR="00B02677" w:rsidRPr="00D533E3">
              <w:rPr>
                <w:lang w:val="en-GB" w:eastAsia="ar-SA"/>
              </w:rPr>
              <w:t xml:space="preserve">ting </w:t>
            </w:r>
            <w:r w:rsidR="00882226" w:rsidRPr="00D533E3">
              <w:rPr>
                <w:lang w:val="en-GB" w:eastAsia="ar-SA"/>
              </w:rPr>
              <w:t xml:space="preserve">software </w:t>
            </w:r>
            <w:r w:rsidR="00B02677" w:rsidRPr="00D533E3">
              <w:rPr>
                <w:lang w:val="en-GB" w:eastAsia="ar-SA"/>
              </w:rPr>
              <w:t>ven</w:t>
            </w:r>
            <w:r w:rsidR="00882226" w:rsidRPr="00D533E3">
              <w:rPr>
                <w:lang w:val="en-GB" w:eastAsia="ar-SA"/>
              </w:rPr>
              <w:t>d</w:t>
            </w:r>
            <w:r w:rsidR="00B02677" w:rsidRPr="00D533E3">
              <w:rPr>
                <w:lang w:val="en-GB" w:eastAsia="ar-SA"/>
              </w:rPr>
              <w:t xml:space="preserve">or and software identifier values are defined in the guidelines for versioning. </w:t>
            </w:r>
          </w:p>
        </w:tc>
      </w:tr>
    </w:tbl>
    <w:p w14:paraId="137C4942" w14:textId="77777777" w:rsidR="008B2E4C" w:rsidRDefault="008B2E4C" w:rsidP="00EC22F5">
      <w:pPr>
        <w:rPr>
          <w:b/>
          <w:lang w:val="en-GB" w:eastAsia="ar-SA"/>
        </w:rPr>
      </w:pPr>
    </w:p>
    <w:p w14:paraId="2BA5E75A" w14:textId="5A495D17" w:rsidR="002070A8" w:rsidRPr="003C5C10" w:rsidRDefault="002070A8" w:rsidP="002070A8">
      <w:pPr>
        <w:pStyle w:val="berschrift2"/>
        <w:rPr>
          <w:ins w:id="144" w:author="Thomas Lenz" w:date="2019-02-22T11:03:00Z"/>
        </w:rPr>
      </w:pPr>
      <w:ins w:id="145" w:author="Thomas Lenz" w:date="2019-02-22T11:03:00Z">
        <w:r w:rsidRPr="003C5C10">
          <w:t>RequesterI</w:t>
        </w:r>
      </w:ins>
      <w:ins w:id="146" w:author="Thomas Lenz" w:date="2019-02-26T09:13:00Z">
        <w:r w:rsidR="00425B04">
          <w:t>D</w:t>
        </w:r>
      </w:ins>
      <w:ins w:id="147" w:author="Thomas Lenz" w:date="2019-02-22T11:03:00Z">
        <w:r w:rsidRPr="003C5C10">
          <w:t xml:space="preserve"> for </w:t>
        </w:r>
        <w:r>
          <w:t>N</w:t>
        </w:r>
        <w:r w:rsidRPr="00B43DFB">
          <w:t>on-</w:t>
        </w:r>
        <w:r>
          <w:t>P</w:t>
        </w:r>
        <w:r w:rsidRPr="00B43DFB">
          <w:t xml:space="preserve">ublic </w:t>
        </w:r>
        <w:r>
          <w:t>S</w:t>
        </w:r>
        <w:r w:rsidRPr="00B43DFB">
          <w:t xml:space="preserve">ector </w:t>
        </w:r>
        <w:r>
          <w:t>R</w:t>
        </w:r>
        <w:r w:rsidRPr="00B43DFB">
          <w:t xml:space="preserve">elying </w:t>
        </w:r>
        <w:r>
          <w:t>P</w:t>
        </w:r>
        <w:r w:rsidR="00DE53A3">
          <w:t>arties</w:t>
        </w:r>
      </w:ins>
    </w:p>
    <w:p w14:paraId="7DD3856D" w14:textId="1BFFA0BB" w:rsidR="00456EC3" w:rsidRDefault="00B243D0" w:rsidP="00456EC3">
      <w:pPr>
        <w:rPr>
          <w:ins w:id="148" w:author="Thomas Lenz" w:date="2019-03-13T11:10:00Z"/>
          <w:lang w:val="en-GB"/>
        </w:rPr>
      </w:pPr>
      <w:ins w:id="149" w:author="Thomas Lenz" w:date="2019-03-13T11:02:00Z">
        <w:r w:rsidRPr="00B243D0">
          <w:rPr>
            <w:lang w:val="en-GB"/>
          </w:rPr>
          <w:t xml:space="preserve">If an eIDAS Service requires the RequesterID (see. Section 2.4.1) for identification of non-public relying parties, it SHALL indicate this via a flag in the SAML metadata. </w:t>
        </w:r>
      </w:ins>
      <w:ins w:id="150" w:author="Thomas Lenz" w:date="2019-03-13T11:07:00Z">
        <w:r>
          <w:rPr>
            <w:lang w:val="en-GB"/>
          </w:rPr>
          <w:t xml:space="preserve">The flag is added </w:t>
        </w:r>
      </w:ins>
      <w:ins w:id="151" w:author="Thomas Lenz" w:date="2019-03-13T11:08:00Z">
        <w:r w:rsidR="009C3135">
          <w:rPr>
            <w:lang w:val="en-GB"/>
          </w:rPr>
          <w:t xml:space="preserve">as an </w:t>
        </w:r>
      </w:ins>
      <w:ins w:id="152" w:author="Thomas Lenz" w:date="2019-03-13T12:34:00Z">
        <w:r w:rsidR="00F46553">
          <w:rPr>
            <w:lang w:val="en-GB"/>
          </w:rPr>
          <w:t>e</w:t>
        </w:r>
      </w:ins>
      <w:ins w:id="153" w:author="Thomas Lenz" w:date="2019-03-13T11:09:00Z">
        <w:r w:rsidR="009C3135" w:rsidRPr="009C3135">
          <w:rPr>
            <w:lang w:val="en-GB"/>
          </w:rPr>
          <w:t xml:space="preserve">ntity </w:t>
        </w:r>
      </w:ins>
      <w:ins w:id="154" w:author="Thomas Lenz" w:date="2019-03-13T12:34:00Z">
        <w:r w:rsidR="00F46553">
          <w:rPr>
            <w:lang w:val="en-GB"/>
          </w:rPr>
          <w:t>c</w:t>
        </w:r>
      </w:ins>
      <w:ins w:id="155" w:author="Thomas Lenz" w:date="2019-03-13T11:09:00Z">
        <w:r w:rsidR="009C3135" w:rsidRPr="009C3135">
          <w:rPr>
            <w:lang w:val="en-GB"/>
          </w:rPr>
          <w:t xml:space="preserve">ategory </w:t>
        </w:r>
      </w:ins>
      <w:ins w:id="156" w:author="Thomas Lenz" w:date="2019-03-13T12:34:00Z">
        <w:r w:rsidR="00F46553">
          <w:rPr>
            <w:lang w:val="en-GB"/>
          </w:rPr>
          <w:t>a</w:t>
        </w:r>
      </w:ins>
      <w:ins w:id="157" w:author="Thomas Lenz" w:date="2019-03-13T11:09:00Z">
        <w:r w:rsidR="009C3135" w:rsidRPr="009C3135">
          <w:rPr>
            <w:lang w:val="en-GB"/>
          </w:rPr>
          <w:t>ttribute</w:t>
        </w:r>
        <w:r w:rsidR="009C3135">
          <w:rPr>
            <w:lang w:val="en-GB"/>
          </w:rPr>
          <w:t xml:space="preserve"> [</w:t>
        </w:r>
      </w:ins>
      <w:ins w:id="158" w:author="Thomas Lenz" w:date="2019-03-13T11:10:00Z">
        <w:r w:rsidR="009C3135">
          <w:rPr>
            <w:lang w:val="en-GB"/>
          </w:rPr>
          <w:t>ECATSAML2</w:t>
        </w:r>
      </w:ins>
      <w:ins w:id="159" w:author="Thomas Lenz" w:date="2019-03-13T11:09:00Z">
        <w:r w:rsidR="009C3135">
          <w:rPr>
            <w:lang w:val="en-GB"/>
          </w:rPr>
          <w:t xml:space="preserve">] </w:t>
        </w:r>
      </w:ins>
      <w:ins w:id="160" w:author="Thomas Lenz" w:date="2019-03-13T11:08:00Z">
        <w:r w:rsidR="009C3135">
          <w:rPr>
            <w:lang w:val="en-GB"/>
          </w:rPr>
          <w:t xml:space="preserve">to the </w:t>
        </w:r>
        <w:r w:rsidR="009C3135" w:rsidRPr="00D533E3">
          <w:rPr>
            <w:lang w:val="en-GB"/>
          </w:rPr>
          <w:t xml:space="preserve">entity's </w:t>
        </w:r>
        <w:r w:rsidR="009C3135" w:rsidRPr="00D533E3">
          <w:rPr>
            <w:rFonts w:ascii="Courier New" w:hAnsi="Courier New" w:cs="Courier New"/>
            <w:lang w:val="en-GB" w:eastAsia="ar-SA"/>
          </w:rPr>
          <w:t>&lt;md</w:t>
        </w:r>
        <w:proofErr w:type="gramStart"/>
        <w:r w:rsidR="009C3135" w:rsidRPr="00D533E3">
          <w:rPr>
            <w:rFonts w:ascii="Courier New" w:hAnsi="Courier New" w:cs="Courier New"/>
            <w:lang w:val="en-GB" w:eastAsia="ar-SA"/>
          </w:rPr>
          <w:t>:EntityDescriptor</w:t>
        </w:r>
        <w:proofErr w:type="gramEnd"/>
        <w:r w:rsidR="009C3135" w:rsidRPr="00D533E3">
          <w:rPr>
            <w:rFonts w:ascii="Courier New" w:hAnsi="Courier New" w:cs="Courier New"/>
            <w:lang w:val="en-GB" w:eastAsia="ar-SA"/>
          </w:rPr>
          <w:t>&gt;</w:t>
        </w:r>
        <w:r w:rsidR="009C3135" w:rsidRPr="00D533E3">
          <w:rPr>
            <w:lang w:val="en-GB"/>
          </w:rPr>
          <w:t xml:space="preserve"> element</w:t>
        </w:r>
        <w:r w:rsidR="009C3135">
          <w:rPr>
            <w:lang w:val="en-GB"/>
          </w:rPr>
          <w:t xml:space="preserve"> </w:t>
        </w:r>
        <w:r w:rsidR="009C3135" w:rsidRPr="00D533E3">
          <w:rPr>
            <w:lang w:val="en-GB"/>
          </w:rPr>
          <w:t xml:space="preserve">using the </w:t>
        </w:r>
        <w:r w:rsidR="009C3135" w:rsidRPr="00D533E3">
          <w:rPr>
            <w:rFonts w:ascii="Courier New" w:hAnsi="Courier New" w:cs="Courier New"/>
            <w:lang w:val="en-GB" w:eastAsia="ar-SA"/>
          </w:rPr>
          <w:t>&lt;</w:t>
        </w:r>
      </w:ins>
      <w:ins w:id="161" w:author="Thomas Lenz" w:date="2019-03-13T12:39:00Z">
        <w:r w:rsidR="00B227E0" w:rsidRPr="00B227E0">
          <w:rPr>
            <w:rFonts w:ascii="Courier New" w:hAnsi="Courier New" w:cs="Courier New"/>
            <w:lang w:val="en-GB" w:eastAsia="ar-SA"/>
          </w:rPr>
          <w:t>mdattr</w:t>
        </w:r>
      </w:ins>
      <w:ins w:id="162" w:author="Thomas Lenz" w:date="2019-03-13T11:08:00Z">
        <w:r w:rsidR="009C3135" w:rsidRPr="00D533E3">
          <w:rPr>
            <w:rFonts w:ascii="Courier New" w:hAnsi="Courier New" w:cs="Courier New"/>
            <w:lang w:val="en-GB" w:eastAsia="ar-SA"/>
          </w:rPr>
          <w:t>:EntityAttributes&gt;</w:t>
        </w:r>
        <w:r w:rsidR="009C3135" w:rsidRPr="00D533E3">
          <w:rPr>
            <w:lang w:val="en-GB"/>
          </w:rPr>
          <w:t xml:space="preserve"> extension element defined in</w:t>
        </w:r>
        <w:r w:rsidR="009C3135">
          <w:rPr>
            <w:lang w:val="en-GB"/>
          </w:rPr>
          <w:t xml:space="preserve"> [MetaAttr].</w:t>
        </w:r>
      </w:ins>
      <w:ins w:id="163" w:author="Thomas Lenz" w:date="2019-03-13T11:10:00Z">
        <w:r w:rsidR="00456EC3">
          <w:rPr>
            <w:lang w:val="en-GB"/>
          </w:rPr>
          <w:t xml:space="preserve"> The </w:t>
        </w:r>
      </w:ins>
      <w:ins w:id="164" w:author="Thomas Lenz" w:date="2019-03-13T12:35:00Z">
        <w:r w:rsidR="00F46553">
          <w:rPr>
            <w:lang w:val="en-GB"/>
          </w:rPr>
          <w:t>e</w:t>
        </w:r>
      </w:ins>
      <w:ins w:id="165" w:author="Thomas Lenz" w:date="2019-03-13T11:11:00Z">
        <w:r w:rsidR="00456EC3" w:rsidRPr="009C3135">
          <w:rPr>
            <w:lang w:val="en-GB"/>
          </w:rPr>
          <w:t xml:space="preserve">ntity </w:t>
        </w:r>
      </w:ins>
      <w:ins w:id="166" w:author="Thomas Lenz" w:date="2019-03-13T12:35:00Z">
        <w:r w:rsidR="00F46553">
          <w:rPr>
            <w:lang w:val="en-GB"/>
          </w:rPr>
          <w:t>c</w:t>
        </w:r>
      </w:ins>
      <w:ins w:id="167" w:author="Thomas Lenz" w:date="2019-03-13T11:11:00Z">
        <w:r w:rsidR="00456EC3" w:rsidRPr="009C3135">
          <w:rPr>
            <w:lang w:val="en-GB"/>
          </w:rPr>
          <w:t xml:space="preserve">ategory </w:t>
        </w:r>
      </w:ins>
      <w:ins w:id="168" w:author="Thomas Lenz" w:date="2019-03-13T12:35:00Z">
        <w:r w:rsidR="00F46553">
          <w:rPr>
            <w:lang w:val="en-GB"/>
          </w:rPr>
          <w:t>a</w:t>
        </w:r>
      </w:ins>
      <w:ins w:id="169" w:author="Thomas Lenz" w:date="2019-03-13T11:11:00Z">
        <w:r w:rsidR="00456EC3" w:rsidRPr="009C3135">
          <w:rPr>
            <w:lang w:val="en-GB"/>
          </w:rPr>
          <w:t>ttribute</w:t>
        </w:r>
      </w:ins>
      <w:ins w:id="170" w:author="Thomas Lenz" w:date="2019-03-13T11:10:00Z">
        <w:r w:rsidR="00456EC3" w:rsidRPr="00D533E3">
          <w:rPr>
            <w:lang w:val="en-GB"/>
          </w:rPr>
          <w:t xml:space="preserve"> </w:t>
        </w:r>
        <w:r w:rsidR="00456EC3">
          <w:rPr>
            <w:lang w:val="en-GB"/>
          </w:rPr>
          <w:t>is</w:t>
        </w:r>
        <w:r w:rsidR="00456EC3" w:rsidRPr="00D533E3">
          <w:rPr>
            <w:lang w:val="en-GB"/>
          </w:rPr>
          <w:t xml:space="preserve"> placed in a metadata &lt;Extensions&gt; element as a child element to the &lt;EntityDescriptor&gt; element of this eIDAS</w:t>
        </w:r>
        <w:r w:rsidR="00456EC3">
          <w:rPr>
            <w:lang w:val="en-GB"/>
          </w:rPr>
          <w:t xml:space="preserve"> Service</w:t>
        </w:r>
        <w:r w:rsidR="00456EC3" w:rsidRPr="00D533E3">
          <w:rPr>
            <w:lang w:val="en-GB"/>
          </w:rPr>
          <w:t xml:space="preserve">. </w:t>
        </w:r>
      </w:ins>
    </w:p>
    <w:p w14:paraId="4929ADB1" w14:textId="2E51F724" w:rsidR="00B243D0" w:rsidRDefault="0037764F" w:rsidP="0037764F">
      <w:pPr>
        <w:rPr>
          <w:ins w:id="171" w:author="Thomas Lenz" w:date="2019-03-13T12:26:00Z"/>
          <w:lang w:val="en-GB"/>
        </w:rPr>
      </w:pPr>
      <w:ins w:id="172" w:author="Thomas Lenz" w:date="2019-03-13T12:24:00Z">
        <w:r w:rsidRPr="0037764F">
          <w:rPr>
            <w:lang w:val="en-GB"/>
          </w:rPr>
          <w:t xml:space="preserve">The defined </w:t>
        </w:r>
      </w:ins>
      <w:ins w:id="173" w:author="Thomas Lenz" w:date="2019-03-13T12:26:00Z">
        <w:r>
          <w:rPr>
            <w:lang w:val="en-GB"/>
          </w:rPr>
          <w:t>flag</w:t>
        </w:r>
      </w:ins>
      <w:ins w:id="174" w:author="Thomas Lenz" w:date="2019-03-13T12:24:00Z">
        <w:r w:rsidRPr="0037764F">
          <w:rPr>
            <w:lang w:val="en-GB"/>
          </w:rPr>
          <w:t>, when present</w:t>
        </w:r>
      </w:ins>
      <w:ins w:id="175" w:author="Thomas Lenz" w:date="2019-03-13T12:28:00Z">
        <w:r>
          <w:rPr>
            <w:lang w:val="en-GB"/>
          </w:rPr>
          <w:t xml:space="preserve"> in </w:t>
        </w:r>
      </w:ins>
      <w:ins w:id="176" w:author="Thomas Lenz" w:date="2019-03-13T12:35:00Z">
        <w:r w:rsidR="00F46553" w:rsidRPr="00F46553">
          <w:rPr>
            <w:lang w:val="en-GB"/>
          </w:rPr>
          <w:t>entity category attribute</w:t>
        </w:r>
      </w:ins>
      <w:ins w:id="177" w:author="Thomas Lenz" w:date="2019-03-13T12:24:00Z">
        <w:r w:rsidRPr="0037764F">
          <w:rPr>
            <w:lang w:val="en-GB"/>
          </w:rPr>
          <w:t xml:space="preserve">, MUST contain a non-empty </w:t>
        </w:r>
      </w:ins>
      <w:ins w:id="178" w:author="Thomas Lenz" w:date="2019-03-13T12:36:00Z">
        <w:r w:rsidR="00A227BC" w:rsidRPr="00A227BC">
          <w:rPr>
            <w:rFonts w:ascii="Courier New" w:hAnsi="Courier New" w:cs="Courier New"/>
            <w:lang w:val="en-GB" w:eastAsia="ar-SA"/>
          </w:rPr>
          <w:t>&lt;saml2</w:t>
        </w:r>
        <w:proofErr w:type="gramStart"/>
        <w:r w:rsidR="00A227BC" w:rsidRPr="00A227BC">
          <w:rPr>
            <w:rFonts w:ascii="Courier New" w:hAnsi="Courier New" w:cs="Courier New"/>
            <w:lang w:val="en-GB" w:eastAsia="ar-SA"/>
          </w:rPr>
          <w:t>:AttributeValue</w:t>
        </w:r>
        <w:proofErr w:type="gramEnd"/>
        <w:r w:rsidR="00A227BC" w:rsidRPr="00A227BC">
          <w:rPr>
            <w:rFonts w:ascii="Courier New" w:hAnsi="Courier New" w:cs="Courier New"/>
            <w:lang w:val="en-GB" w:eastAsia="ar-SA"/>
          </w:rPr>
          <w:t>&gt;</w:t>
        </w:r>
        <w:r w:rsidR="00A227BC">
          <w:rPr>
            <w:rFonts w:ascii="Courier New" w:hAnsi="Courier New" w:cs="Courier New"/>
            <w:lang w:val="en-GB" w:eastAsia="ar-SA"/>
          </w:rPr>
          <w:t xml:space="preserve"> </w:t>
        </w:r>
      </w:ins>
      <w:ins w:id="179" w:author="Thomas Lenz" w:date="2019-03-13T12:25:00Z">
        <w:r>
          <w:rPr>
            <w:lang w:val="en-GB"/>
          </w:rPr>
          <w:t>element</w:t>
        </w:r>
      </w:ins>
      <w:ins w:id="180" w:author="Thomas Lenz" w:date="2019-03-13T12:24:00Z">
        <w:r w:rsidRPr="0037764F">
          <w:rPr>
            <w:lang w:val="en-GB"/>
          </w:rPr>
          <w:t xml:space="preserve"> containing a string value </w:t>
        </w:r>
      </w:ins>
      <w:ins w:id="181" w:author="Thomas Lenz" w:date="2019-03-13T12:26:00Z">
        <w:r>
          <w:rPr>
            <w:lang w:val="en-GB"/>
          </w:rPr>
          <w:t>defined as:</w:t>
        </w:r>
      </w:ins>
    </w:p>
    <w:p w14:paraId="731B6C6F" w14:textId="77777777" w:rsidR="0037764F" w:rsidRPr="0037764F" w:rsidRDefault="0037764F" w:rsidP="0037764F">
      <w:pPr>
        <w:rPr>
          <w:ins w:id="182" w:author="Thomas Lenz" w:date="2019-03-13T12:26:00Z"/>
          <w:rFonts w:ascii="Courier New" w:hAnsi="Courier New" w:cs="Courier New"/>
          <w:lang w:val="en-GB" w:eastAsia="ar-SA"/>
        </w:rPr>
      </w:pPr>
      <w:ins w:id="183" w:author="Thomas Lenz" w:date="2019-03-13T12:26:00Z">
        <w:r w:rsidRPr="0037764F">
          <w:rPr>
            <w:rFonts w:ascii="Courier New" w:hAnsi="Courier New" w:cs="Courier New"/>
            <w:lang w:val="en-GB" w:eastAsia="ar-SA"/>
          </w:rPr>
          <w:t>http://eidas.europa.eu/entity-attributes/termsofaccess/requesterid</w:t>
        </w:r>
      </w:ins>
    </w:p>
    <w:p w14:paraId="1E43D743" w14:textId="36141DA2" w:rsidR="002070A8" w:rsidRPr="00D533E3" w:rsidDel="0037764F" w:rsidRDefault="002070A8" w:rsidP="00357C4F">
      <w:pPr>
        <w:rPr>
          <w:del w:id="184" w:author="Thomas Lenz" w:date="2019-03-13T12:27:00Z"/>
          <w:b/>
          <w:lang w:val="en-GB" w:eastAsia="ar-SA"/>
        </w:rPr>
      </w:pPr>
    </w:p>
    <w:p w14:paraId="58FD24E6" w14:textId="507453DF" w:rsidR="003D280E" w:rsidRPr="00D533E3" w:rsidRDefault="003D280E" w:rsidP="00475D91">
      <w:pPr>
        <w:pStyle w:val="berschrift1"/>
        <w:rPr>
          <w:lang w:val="en-GB" w:eastAsia="ar-SA"/>
        </w:rPr>
      </w:pPr>
      <w:r w:rsidRPr="00D533E3">
        <w:rPr>
          <w:lang w:val="en-GB" w:eastAsia="ar-SA"/>
        </w:rPr>
        <w:t>Additional Information</w:t>
      </w:r>
    </w:p>
    <w:p w14:paraId="53CE2CF9" w14:textId="0B806DB3" w:rsidR="00475D91" w:rsidRPr="00D533E3" w:rsidRDefault="00475D91" w:rsidP="00A1615E">
      <w:pPr>
        <w:pStyle w:val="berschrift2"/>
        <w:rPr>
          <w:lang w:eastAsia="ar-SA"/>
        </w:rPr>
      </w:pPr>
      <w:r w:rsidRPr="00D533E3">
        <w:rPr>
          <w:lang w:eastAsia="ar-SA"/>
        </w:rPr>
        <w:t>Private/Public Sector SP</w:t>
      </w:r>
    </w:p>
    <w:p w14:paraId="579E774D" w14:textId="3773511E" w:rsidR="00591854" w:rsidRPr="00D533E3" w:rsidRDefault="00591854" w:rsidP="00686654">
      <w:pPr>
        <w:rPr>
          <w:lang w:val="en-GB" w:eastAsia="ar-SA"/>
        </w:rPr>
      </w:pPr>
      <w:r w:rsidRPr="00D533E3">
        <w:rPr>
          <w:lang w:val="en-GB" w:eastAsia="ar-SA"/>
        </w:rPr>
        <w:t xml:space="preserve">For indicating whether an authentication request is made by a private sector or public sector SP, the defined element </w:t>
      </w:r>
      <w:r w:rsidR="008560FB" w:rsidRPr="00D533E3">
        <w:rPr>
          <w:rFonts w:ascii="Courier New" w:hAnsi="Courier New" w:cs="Courier New"/>
          <w:lang w:val="en-GB" w:eastAsia="ar-SA"/>
        </w:rPr>
        <w:t>&lt;eidas</w:t>
      </w:r>
      <w:r w:rsidRPr="00D533E3">
        <w:rPr>
          <w:rFonts w:ascii="Courier New" w:hAnsi="Courier New" w:cs="Courier New"/>
          <w:lang w:val="en-GB" w:eastAsia="ar-SA"/>
        </w:rPr>
        <w:t>:SPType&gt;</w:t>
      </w:r>
      <w:r w:rsidRPr="00D533E3">
        <w:rPr>
          <w:lang w:val="en-GB" w:eastAsia="ar-SA"/>
        </w:rPr>
        <w:t xml:space="preserve"> </w:t>
      </w:r>
      <w:r w:rsidR="00D8333D" w:rsidRPr="00D533E3">
        <w:rPr>
          <w:lang w:val="en-GB" w:eastAsia="ar-SA"/>
        </w:rPr>
        <w:t xml:space="preserve">(See Section </w:t>
      </w:r>
      <w:r w:rsidR="00E14BEB" w:rsidRPr="00D533E3">
        <w:rPr>
          <w:lang w:val="en-GB" w:eastAsia="ar-SA"/>
        </w:rPr>
        <w:fldChar w:fldCharType="begin"/>
      </w:r>
      <w:r w:rsidR="00E14BEB" w:rsidRPr="00D533E3">
        <w:rPr>
          <w:lang w:val="en-GB" w:eastAsia="ar-SA"/>
        </w:rPr>
        <w:instrText xml:space="preserve"> REF _Ref433892397 \r \h </w:instrText>
      </w:r>
      <w:r w:rsidR="00E14BEB" w:rsidRPr="00D533E3">
        <w:rPr>
          <w:lang w:val="en-GB" w:eastAsia="ar-SA"/>
        </w:rPr>
      </w:r>
      <w:r w:rsidR="00E14BEB" w:rsidRPr="00D533E3">
        <w:rPr>
          <w:lang w:val="en-GB" w:eastAsia="ar-SA"/>
        </w:rPr>
        <w:fldChar w:fldCharType="separate"/>
      </w:r>
      <w:r w:rsidR="00E026A6">
        <w:rPr>
          <w:lang w:val="en-GB" w:eastAsia="ar-SA"/>
        </w:rPr>
        <w:t>5.1</w:t>
      </w:r>
      <w:r w:rsidR="00E14BEB" w:rsidRPr="00D533E3">
        <w:rPr>
          <w:lang w:val="en-GB" w:eastAsia="ar-SA"/>
        </w:rPr>
        <w:fldChar w:fldCharType="end"/>
      </w:r>
      <w:r w:rsidR="00E14BEB" w:rsidRPr="00D533E3">
        <w:rPr>
          <w:lang w:val="en-GB" w:eastAsia="ar-SA"/>
        </w:rPr>
        <w:t xml:space="preserve">) </w:t>
      </w:r>
      <w:r w:rsidRPr="00D533E3">
        <w:rPr>
          <w:lang w:val="en-GB" w:eastAsia="ar-SA"/>
        </w:rPr>
        <w:t xml:space="preserve">MUST be present either in the </w:t>
      </w:r>
      <w:r w:rsidRPr="00D533E3">
        <w:rPr>
          <w:rFonts w:ascii="Courier New" w:hAnsi="Courier New" w:cs="Courier New"/>
          <w:lang w:val="en-GB" w:eastAsia="ar-SA"/>
        </w:rPr>
        <w:t>&lt;md:Extensions&gt;</w:t>
      </w:r>
      <w:r w:rsidRPr="00D533E3">
        <w:rPr>
          <w:lang w:val="en-GB" w:eastAsia="ar-SA"/>
        </w:rPr>
        <w:t xml:space="preserve"> element of SAML metadata or in the </w:t>
      </w:r>
      <w:r w:rsidRPr="00D533E3">
        <w:rPr>
          <w:rFonts w:ascii="Courier New" w:hAnsi="Courier New" w:cs="Courier New"/>
          <w:lang w:val="en-GB" w:eastAsia="ar-SA"/>
        </w:rPr>
        <w:t>&lt;saml2p:Extensions&gt;</w:t>
      </w:r>
      <w:r w:rsidRPr="00D533E3">
        <w:rPr>
          <w:lang w:val="en-GB" w:eastAsia="ar-SA"/>
        </w:rPr>
        <w:t xml:space="preserve"> element of a </w:t>
      </w:r>
      <w:r w:rsidRPr="00D533E3">
        <w:rPr>
          <w:rFonts w:ascii="Courier New" w:hAnsi="Courier New" w:cs="Courier New"/>
          <w:lang w:val="en-GB" w:eastAsia="ar-SA"/>
        </w:rPr>
        <w:t>&lt;saml2p:AuthnRequest&gt;</w:t>
      </w:r>
      <w:r w:rsidRPr="00D533E3">
        <w:rPr>
          <w:lang w:val="en-GB" w:eastAsia="ar-SA"/>
        </w:rPr>
        <w:t xml:space="preserve">. </w:t>
      </w:r>
      <w:r w:rsidR="00686654" w:rsidRPr="00D533E3">
        <w:rPr>
          <w:lang w:val="en-GB" w:eastAsia="ar-SA"/>
        </w:rPr>
        <w:t xml:space="preserve">If the SAML metadata of an eIDAS-Connector contains a </w:t>
      </w:r>
      <w:r w:rsidR="00686654" w:rsidRPr="00D533E3">
        <w:rPr>
          <w:rFonts w:ascii="Courier New" w:hAnsi="Courier New" w:cs="Courier New"/>
          <w:lang w:val="en-GB" w:eastAsia="ar-SA"/>
        </w:rPr>
        <w:t>&lt;eidas</w:t>
      </w:r>
      <w:proofErr w:type="gramStart"/>
      <w:r w:rsidR="00686654" w:rsidRPr="00D533E3">
        <w:rPr>
          <w:rFonts w:ascii="Courier New" w:hAnsi="Courier New" w:cs="Courier New"/>
          <w:lang w:val="en-GB" w:eastAsia="ar-SA"/>
        </w:rPr>
        <w:t>:SPType</w:t>
      </w:r>
      <w:proofErr w:type="gramEnd"/>
      <w:r w:rsidR="00686654" w:rsidRPr="00D533E3">
        <w:rPr>
          <w:rFonts w:ascii="Courier New" w:hAnsi="Courier New" w:cs="Courier New"/>
          <w:lang w:val="en-GB" w:eastAsia="ar-SA"/>
        </w:rPr>
        <w:t>&gt;</w:t>
      </w:r>
      <w:r w:rsidR="00686654" w:rsidRPr="00D533E3">
        <w:rPr>
          <w:lang w:val="en-GB" w:eastAsia="ar-SA"/>
        </w:rPr>
        <w:t xml:space="preserve"> element, SAML authentication requests originating at that eIDAS-Connector MUST NOT contain a </w:t>
      </w:r>
      <w:r w:rsidR="00686654" w:rsidRPr="00D533E3">
        <w:rPr>
          <w:rFonts w:ascii="Courier New" w:hAnsi="Courier New" w:cs="Courier New"/>
          <w:lang w:val="en-GB" w:eastAsia="ar-SA"/>
        </w:rPr>
        <w:t>&lt;eidas:SPType&gt;</w:t>
      </w:r>
      <w:r w:rsidR="00686654" w:rsidRPr="00D533E3">
        <w:rPr>
          <w:lang w:val="en-GB" w:eastAsia="ar-SA"/>
        </w:rPr>
        <w:t xml:space="preserve"> element. </w:t>
      </w:r>
      <w:r w:rsidRPr="00D533E3">
        <w:rPr>
          <w:lang w:val="en-GB" w:eastAsia="ar-SA"/>
        </w:rPr>
        <w:t xml:space="preserve">The </w:t>
      </w:r>
      <w:r w:rsidR="008560FB" w:rsidRPr="00D533E3">
        <w:rPr>
          <w:rFonts w:ascii="Courier New" w:hAnsi="Courier New" w:cs="Courier New"/>
          <w:lang w:val="en-GB" w:eastAsia="ar-SA"/>
        </w:rPr>
        <w:t>&lt;eidas</w:t>
      </w:r>
      <w:proofErr w:type="gramStart"/>
      <w:r w:rsidRPr="00D533E3">
        <w:rPr>
          <w:rFonts w:ascii="Courier New" w:hAnsi="Courier New" w:cs="Courier New"/>
          <w:lang w:val="en-GB" w:eastAsia="ar-SA"/>
        </w:rPr>
        <w:t>:SPType</w:t>
      </w:r>
      <w:proofErr w:type="gramEnd"/>
      <w:r w:rsidRPr="00D533E3">
        <w:rPr>
          <w:rFonts w:ascii="Courier New" w:hAnsi="Courier New" w:cs="Courier New"/>
          <w:lang w:val="en-GB" w:eastAsia="ar-SA"/>
        </w:rPr>
        <w:t>&gt;</w:t>
      </w:r>
      <w:r w:rsidRPr="00D533E3">
        <w:rPr>
          <w:lang w:val="en-GB" w:eastAsia="ar-SA"/>
        </w:rPr>
        <w:t xml:space="preserve"> element can contain the values “public” or “private” only.</w:t>
      </w:r>
      <w:r w:rsidR="00D8333D" w:rsidRPr="00D533E3">
        <w:rPr>
          <w:lang w:val="en-GB" w:eastAsia="ar-SA"/>
        </w:rPr>
        <w:t xml:space="preserve"> </w:t>
      </w:r>
    </w:p>
    <w:p w14:paraId="5DFBB16E" w14:textId="3F7C2842" w:rsidR="003D280E" w:rsidRPr="00D533E3" w:rsidRDefault="003442E4" w:rsidP="00A1615E">
      <w:pPr>
        <w:pStyle w:val="berschrift2"/>
        <w:rPr>
          <w:lang w:eastAsia="ar-SA"/>
        </w:rPr>
      </w:pPr>
      <w:r w:rsidRPr="00D533E3">
        <w:rPr>
          <w:lang w:eastAsia="ar-SA"/>
        </w:rPr>
        <w:t xml:space="preserve">Node </w:t>
      </w:r>
      <w:r w:rsidR="003D280E" w:rsidRPr="00D533E3">
        <w:rPr>
          <w:lang w:eastAsia="ar-SA"/>
        </w:rPr>
        <w:t>Country</w:t>
      </w:r>
    </w:p>
    <w:p w14:paraId="378E905A" w14:textId="479CD2F3" w:rsidR="00A70D63" w:rsidRPr="00D533E3" w:rsidRDefault="002E0E70">
      <w:pPr>
        <w:rPr>
          <w:lang w:val="en-GB" w:eastAsia="ar-SA"/>
        </w:rPr>
      </w:pPr>
      <w:r w:rsidRPr="00D533E3">
        <w:rPr>
          <w:lang w:val="en-GB" w:eastAsia="ar-SA"/>
        </w:rPr>
        <w:t xml:space="preserve">For indicating </w:t>
      </w:r>
      <w:r w:rsidR="0012182B" w:rsidRPr="00D533E3">
        <w:rPr>
          <w:lang w:val="en-GB" w:eastAsia="ar-SA"/>
        </w:rPr>
        <w:t xml:space="preserve">which Member State </w:t>
      </w:r>
      <w:r w:rsidR="005F713C">
        <w:rPr>
          <w:lang w:val="en-GB" w:eastAsia="ar-SA"/>
        </w:rPr>
        <w:t xml:space="preserve">or international organisation </w:t>
      </w:r>
      <w:r w:rsidR="00D766E3">
        <w:rPr>
          <w:lang w:val="en-GB" w:eastAsia="ar-SA"/>
        </w:rPr>
        <w:t>is responsible for</w:t>
      </w:r>
      <w:r w:rsidR="0012182B" w:rsidRPr="00D533E3">
        <w:rPr>
          <w:lang w:val="en-GB" w:eastAsia="ar-SA"/>
        </w:rPr>
        <w:t xml:space="preserve"> an</w:t>
      </w:r>
      <w:r w:rsidR="00D3324C" w:rsidRPr="00D533E3">
        <w:rPr>
          <w:lang w:val="en-GB" w:eastAsia="ar-SA"/>
        </w:rPr>
        <w:t xml:space="preserve"> </w:t>
      </w:r>
      <w:r w:rsidR="00060B3B" w:rsidRPr="00D533E3">
        <w:rPr>
          <w:lang w:val="en-GB" w:eastAsia="ar-SA"/>
        </w:rPr>
        <w:t>eIDAS</w:t>
      </w:r>
      <w:r w:rsidR="008B4AB7">
        <w:rPr>
          <w:lang w:val="en-GB" w:eastAsia="ar-SA"/>
        </w:rPr>
        <w:t>-</w:t>
      </w:r>
      <w:r w:rsidR="0012182B" w:rsidRPr="00D533E3">
        <w:rPr>
          <w:lang w:val="en-GB" w:eastAsia="ar-SA"/>
        </w:rPr>
        <w:t>N</w:t>
      </w:r>
      <w:r w:rsidR="00A70D63" w:rsidRPr="00D533E3">
        <w:rPr>
          <w:lang w:val="en-GB" w:eastAsia="ar-SA"/>
        </w:rPr>
        <w:t>ode</w:t>
      </w:r>
      <w:r w:rsidR="00D766E3">
        <w:rPr>
          <w:lang w:val="en-GB" w:eastAsia="ar-SA"/>
        </w:rPr>
        <w:t xml:space="preserve"> (serving this Member State’s eID means</w:t>
      </w:r>
      <w:r w:rsidR="005F713C">
        <w:rPr>
          <w:lang w:val="en-GB" w:eastAsia="ar-SA"/>
        </w:rPr>
        <w:t>,</w:t>
      </w:r>
      <w:r w:rsidR="00D766E3">
        <w:rPr>
          <w:lang w:val="en-GB" w:eastAsia="ar-SA"/>
        </w:rPr>
        <w:t xml:space="preserve"> </w:t>
      </w:r>
      <w:r w:rsidR="005F713C">
        <w:rPr>
          <w:lang w:val="en-GB" w:eastAsia="ar-SA"/>
        </w:rPr>
        <w:t>this Member State’s or</w:t>
      </w:r>
      <w:r w:rsidR="00936C5D">
        <w:rPr>
          <w:lang w:val="en-GB" w:eastAsia="ar-SA"/>
        </w:rPr>
        <w:t xml:space="preserve"> international</w:t>
      </w:r>
      <w:r w:rsidR="005F713C">
        <w:rPr>
          <w:lang w:val="en-GB" w:eastAsia="ar-SA"/>
        </w:rPr>
        <w:t xml:space="preserve"> organisation’s </w:t>
      </w:r>
      <w:r w:rsidR="00D766E3">
        <w:rPr>
          <w:lang w:val="en-GB" w:eastAsia="ar-SA"/>
        </w:rPr>
        <w:t>relying parties</w:t>
      </w:r>
      <w:r w:rsidR="005F713C">
        <w:rPr>
          <w:lang w:val="en-GB" w:eastAsia="ar-SA"/>
        </w:rPr>
        <w:t>, respectively</w:t>
      </w:r>
      <w:r w:rsidR="00D766E3">
        <w:rPr>
          <w:lang w:val="en-GB" w:eastAsia="ar-SA"/>
        </w:rPr>
        <w:t>)</w:t>
      </w:r>
      <w:r w:rsidR="003D280E" w:rsidRPr="00D533E3">
        <w:rPr>
          <w:lang w:val="en-GB" w:eastAsia="ar-SA"/>
        </w:rPr>
        <w:t xml:space="preserve">, the element </w:t>
      </w:r>
      <w:r w:rsidR="003D280E" w:rsidRPr="00D533E3">
        <w:rPr>
          <w:rFonts w:ascii="Courier New" w:hAnsi="Courier New" w:cs="Courier New"/>
          <w:lang w:val="en-GB" w:eastAsia="ar-SA"/>
        </w:rPr>
        <w:t>&lt;eidas:</w:t>
      </w:r>
      <w:r w:rsidR="003442E4" w:rsidRPr="00D533E3">
        <w:rPr>
          <w:rFonts w:ascii="Courier New" w:hAnsi="Courier New" w:cs="Courier New"/>
          <w:lang w:val="en-GB" w:eastAsia="ar-SA"/>
        </w:rPr>
        <w:t>Node</w:t>
      </w:r>
      <w:r w:rsidR="003D280E" w:rsidRPr="00D533E3">
        <w:rPr>
          <w:rFonts w:ascii="Courier New" w:hAnsi="Courier New" w:cs="Courier New"/>
          <w:lang w:val="en-GB" w:eastAsia="ar-SA"/>
        </w:rPr>
        <w:t>Country&gt;</w:t>
      </w:r>
      <w:r w:rsidR="003D280E" w:rsidRPr="00D533E3">
        <w:rPr>
          <w:lang w:val="en-GB" w:eastAsia="ar-SA"/>
        </w:rPr>
        <w:t xml:space="preserve"> (</w:t>
      </w:r>
      <w:r w:rsidR="00D80206">
        <w:rPr>
          <w:lang w:val="en-GB" w:eastAsia="ar-SA"/>
        </w:rPr>
        <w:t>s</w:t>
      </w:r>
      <w:r w:rsidR="003D280E" w:rsidRPr="00D533E3">
        <w:rPr>
          <w:lang w:val="en-GB" w:eastAsia="ar-SA"/>
        </w:rPr>
        <w:t>ee Section</w:t>
      </w:r>
      <w:r w:rsidR="00AC20EE" w:rsidRPr="00D533E3">
        <w:rPr>
          <w:lang w:val="en-GB" w:eastAsia="ar-SA"/>
        </w:rPr>
        <w:t xml:space="preserve"> </w:t>
      </w:r>
      <w:r w:rsidR="00AC20EE" w:rsidRPr="00D533E3">
        <w:rPr>
          <w:lang w:val="en-GB" w:eastAsia="ar-SA"/>
        </w:rPr>
        <w:fldChar w:fldCharType="begin"/>
      </w:r>
      <w:r w:rsidR="00AC20EE" w:rsidRPr="00D533E3">
        <w:rPr>
          <w:lang w:val="en-GB" w:eastAsia="ar-SA"/>
        </w:rPr>
        <w:instrText xml:space="preserve"> REF _Ref497815492 \r \h </w:instrText>
      </w:r>
      <w:r w:rsidR="00AC20EE" w:rsidRPr="00D533E3">
        <w:rPr>
          <w:lang w:val="en-GB" w:eastAsia="ar-SA"/>
        </w:rPr>
      </w:r>
      <w:r w:rsidR="00AC20EE" w:rsidRPr="00D533E3">
        <w:rPr>
          <w:lang w:val="en-GB" w:eastAsia="ar-SA"/>
        </w:rPr>
        <w:fldChar w:fldCharType="separate"/>
      </w:r>
      <w:r w:rsidR="00E026A6">
        <w:rPr>
          <w:lang w:val="en-GB" w:eastAsia="ar-SA"/>
        </w:rPr>
        <w:t>5.2</w:t>
      </w:r>
      <w:r w:rsidR="00AC20EE" w:rsidRPr="00D533E3">
        <w:rPr>
          <w:lang w:val="en-GB" w:eastAsia="ar-SA"/>
        </w:rPr>
        <w:fldChar w:fldCharType="end"/>
      </w:r>
      <w:r w:rsidR="003D280E" w:rsidRPr="00D533E3">
        <w:rPr>
          <w:lang w:val="en-GB" w:eastAsia="ar-SA"/>
        </w:rPr>
        <w:t>) MUST be present</w:t>
      </w:r>
      <w:r w:rsidR="00AC20EE" w:rsidRPr="00D533E3">
        <w:rPr>
          <w:lang w:val="en-GB" w:eastAsia="ar-SA"/>
        </w:rPr>
        <w:t xml:space="preserve"> in the </w:t>
      </w:r>
      <w:r w:rsidR="00AC20EE" w:rsidRPr="00D533E3">
        <w:rPr>
          <w:rFonts w:ascii="Courier New" w:hAnsi="Courier New" w:cs="Courier New"/>
          <w:lang w:val="en-GB" w:eastAsia="ar-SA"/>
        </w:rPr>
        <w:t>&lt;md:Extensions&gt;</w:t>
      </w:r>
      <w:r w:rsidR="00AC20EE" w:rsidRPr="00D533E3">
        <w:rPr>
          <w:lang w:val="en-GB" w:eastAsia="ar-SA"/>
        </w:rPr>
        <w:t xml:space="preserve"> element of SAML metadata.</w:t>
      </w:r>
      <w:r w:rsidRPr="00D533E3">
        <w:rPr>
          <w:lang w:val="en-GB" w:eastAsia="ar-SA"/>
        </w:rPr>
        <w:t xml:space="preserve"> </w:t>
      </w:r>
      <w:r w:rsidR="00A70D63" w:rsidRPr="00D533E3">
        <w:rPr>
          <w:lang w:val="en-GB" w:eastAsia="ar-SA"/>
        </w:rPr>
        <w:t xml:space="preserve">In detail, </w:t>
      </w:r>
      <w:r w:rsidR="008D4704" w:rsidRPr="00D533E3">
        <w:rPr>
          <w:lang w:val="en-GB" w:eastAsia="ar-SA"/>
        </w:rPr>
        <w:t xml:space="preserve">if the </w:t>
      </w:r>
      <w:r w:rsidR="00060B3B" w:rsidRPr="00D533E3">
        <w:rPr>
          <w:lang w:val="en-GB" w:eastAsia="ar-SA"/>
        </w:rPr>
        <w:t>eIDAS</w:t>
      </w:r>
      <w:r w:rsidR="008B4AB7">
        <w:rPr>
          <w:lang w:val="en-GB" w:eastAsia="ar-SA"/>
        </w:rPr>
        <w:t>-</w:t>
      </w:r>
      <w:r w:rsidR="00882226" w:rsidRPr="00D533E3">
        <w:rPr>
          <w:lang w:val="en-GB" w:eastAsia="ar-SA"/>
        </w:rPr>
        <w:t>N</w:t>
      </w:r>
      <w:r w:rsidR="00060B3B" w:rsidRPr="00D533E3">
        <w:rPr>
          <w:lang w:val="en-GB" w:eastAsia="ar-SA"/>
        </w:rPr>
        <w:t>ode acts as a eIDAS-</w:t>
      </w:r>
      <w:r w:rsidR="008D4704" w:rsidRPr="00D533E3">
        <w:rPr>
          <w:lang w:val="en-GB" w:eastAsia="ar-SA"/>
        </w:rPr>
        <w:t xml:space="preserve">Service, </w:t>
      </w:r>
      <w:r w:rsidR="00A70D63" w:rsidRPr="00D533E3">
        <w:rPr>
          <w:lang w:val="en-GB" w:eastAsia="ar-SA"/>
        </w:rPr>
        <w:t xml:space="preserve">the </w:t>
      </w:r>
      <w:r w:rsidR="00A70D63" w:rsidRPr="00D533E3">
        <w:rPr>
          <w:rFonts w:ascii="Courier New" w:hAnsi="Courier New" w:cs="Courier New"/>
          <w:lang w:val="en-GB" w:eastAsia="ar-SA"/>
        </w:rPr>
        <w:t>&lt;eidas</w:t>
      </w:r>
      <w:proofErr w:type="gramStart"/>
      <w:r w:rsidR="00A70D63" w:rsidRPr="00D533E3">
        <w:rPr>
          <w:rFonts w:ascii="Courier New" w:hAnsi="Courier New" w:cs="Courier New"/>
          <w:lang w:val="en-GB" w:eastAsia="ar-SA"/>
        </w:rPr>
        <w:t>:</w:t>
      </w:r>
      <w:r w:rsidR="003442E4" w:rsidRPr="00D533E3">
        <w:rPr>
          <w:rFonts w:ascii="Courier New" w:hAnsi="Courier New" w:cs="Courier New"/>
          <w:lang w:val="en-GB" w:eastAsia="ar-SA"/>
        </w:rPr>
        <w:t>NodeCountry</w:t>
      </w:r>
      <w:proofErr w:type="gramEnd"/>
      <w:r w:rsidR="00A70D63" w:rsidRPr="00D533E3">
        <w:rPr>
          <w:rFonts w:ascii="Courier New" w:hAnsi="Courier New" w:cs="Courier New"/>
          <w:lang w:val="en-GB" w:eastAsia="ar-SA"/>
        </w:rPr>
        <w:t>&gt;</w:t>
      </w:r>
      <w:r w:rsidR="00A70D63" w:rsidRPr="00D533E3">
        <w:rPr>
          <w:lang w:val="en-GB" w:eastAsia="ar-SA"/>
        </w:rPr>
        <w:t xml:space="preserve"> MUST be present in the </w:t>
      </w:r>
      <w:r w:rsidR="00A70D63" w:rsidRPr="00D533E3">
        <w:rPr>
          <w:rFonts w:ascii="Courier New" w:hAnsi="Courier New" w:cs="Courier New"/>
          <w:lang w:val="en-GB" w:eastAsia="ar-SA"/>
        </w:rPr>
        <w:t>&lt;md:Extensions&gt;</w:t>
      </w:r>
      <w:r w:rsidR="00A70D63" w:rsidRPr="00D533E3">
        <w:rPr>
          <w:lang w:val="en-GB" w:eastAsia="ar-SA"/>
        </w:rPr>
        <w:t xml:space="preserve"> element of the </w:t>
      </w:r>
      <w:r w:rsidR="00A70D63" w:rsidRPr="00D533E3">
        <w:rPr>
          <w:rFonts w:ascii="Courier New" w:hAnsi="Courier New" w:cs="Courier New"/>
          <w:lang w:val="en-GB" w:eastAsia="ar-SA"/>
        </w:rPr>
        <w:t>&lt;md:IDPSSODescriptor&gt;</w:t>
      </w:r>
      <w:r w:rsidR="00A70D63" w:rsidRPr="00D533E3">
        <w:rPr>
          <w:lang w:val="en-GB" w:eastAsia="ar-SA"/>
        </w:rPr>
        <w:t xml:space="preserve">. </w:t>
      </w:r>
      <w:r w:rsidR="008D4704" w:rsidRPr="00D533E3">
        <w:rPr>
          <w:lang w:val="en-GB" w:eastAsia="ar-SA"/>
        </w:rPr>
        <w:t>I</w:t>
      </w:r>
      <w:r w:rsidR="00060B3B" w:rsidRPr="00D533E3">
        <w:rPr>
          <w:lang w:val="en-GB" w:eastAsia="ar-SA"/>
        </w:rPr>
        <w:t>f the eIDAS</w:t>
      </w:r>
      <w:r w:rsidR="008B4AB7">
        <w:rPr>
          <w:lang w:val="en-GB" w:eastAsia="ar-SA"/>
        </w:rPr>
        <w:t>-</w:t>
      </w:r>
      <w:r w:rsidR="00882226" w:rsidRPr="00D533E3">
        <w:rPr>
          <w:lang w:val="en-GB" w:eastAsia="ar-SA"/>
        </w:rPr>
        <w:t>N</w:t>
      </w:r>
      <w:r w:rsidR="00060B3B" w:rsidRPr="00D533E3">
        <w:rPr>
          <w:lang w:val="en-GB" w:eastAsia="ar-SA"/>
        </w:rPr>
        <w:t>ode acts as a eIDAS-</w:t>
      </w:r>
      <w:r w:rsidR="008D4704" w:rsidRPr="00D533E3">
        <w:rPr>
          <w:lang w:val="en-GB" w:eastAsia="ar-SA"/>
        </w:rPr>
        <w:t>Connector, t</w:t>
      </w:r>
      <w:r w:rsidR="00A70D63" w:rsidRPr="00D533E3">
        <w:rPr>
          <w:lang w:val="en-GB" w:eastAsia="ar-SA"/>
        </w:rPr>
        <w:t xml:space="preserve">he </w:t>
      </w:r>
      <w:r w:rsidR="00A70D63" w:rsidRPr="00D533E3">
        <w:rPr>
          <w:rFonts w:ascii="Courier New" w:hAnsi="Courier New" w:cs="Courier New"/>
          <w:lang w:val="en-GB" w:eastAsia="ar-SA"/>
        </w:rPr>
        <w:t>&lt;eidas</w:t>
      </w:r>
      <w:proofErr w:type="gramStart"/>
      <w:r w:rsidR="00A70D63" w:rsidRPr="00D533E3">
        <w:rPr>
          <w:rFonts w:ascii="Courier New" w:hAnsi="Courier New" w:cs="Courier New"/>
          <w:lang w:val="en-GB" w:eastAsia="ar-SA"/>
        </w:rPr>
        <w:t>:</w:t>
      </w:r>
      <w:r w:rsidR="003442E4" w:rsidRPr="00D533E3">
        <w:rPr>
          <w:rFonts w:ascii="Courier New" w:hAnsi="Courier New" w:cs="Courier New"/>
          <w:lang w:val="en-GB" w:eastAsia="ar-SA"/>
        </w:rPr>
        <w:t>NodeCountry</w:t>
      </w:r>
      <w:proofErr w:type="gramEnd"/>
      <w:r w:rsidR="00A70D63" w:rsidRPr="00D533E3">
        <w:rPr>
          <w:rFonts w:ascii="Courier New" w:hAnsi="Courier New" w:cs="Courier New"/>
          <w:lang w:val="en-GB" w:eastAsia="ar-SA"/>
        </w:rPr>
        <w:t>&gt;</w:t>
      </w:r>
      <w:r w:rsidR="00A70D63" w:rsidRPr="00D533E3">
        <w:rPr>
          <w:lang w:val="en-GB" w:eastAsia="ar-SA"/>
        </w:rPr>
        <w:t xml:space="preserve"> MUST be present in the </w:t>
      </w:r>
      <w:r w:rsidR="00A70D63" w:rsidRPr="00D533E3">
        <w:rPr>
          <w:rFonts w:ascii="Courier New" w:hAnsi="Courier New" w:cs="Courier New"/>
          <w:lang w:val="en-GB" w:eastAsia="ar-SA"/>
        </w:rPr>
        <w:t>&lt;md:Extensions&gt;</w:t>
      </w:r>
      <w:r w:rsidR="00A70D63" w:rsidRPr="00D533E3">
        <w:rPr>
          <w:lang w:val="en-GB" w:eastAsia="ar-SA"/>
        </w:rPr>
        <w:t xml:space="preserve"> element of the </w:t>
      </w:r>
      <w:r w:rsidR="00A70D63" w:rsidRPr="00D533E3">
        <w:rPr>
          <w:rFonts w:ascii="Courier New" w:hAnsi="Courier New" w:cs="Courier New"/>
          <w:lang w:val="en-GB" w:eastAsia="ar-SA"/>
        </w:rPr>
        <w:t>&lt;md:SPSSODescriptor&gt;</w:t>
      </w:r>
      <w:r w:rsidR="00A70D63" w:rsidRPr="00D533E3">
        <w:rPr>
          <w:lang w:val="en-GB" w:eastAsia="ar-SA"/>
        </w:rPr>
        <w:t>.</w:t>
      </w:r>
    </w:p>
    <w:p w14:paraId="25F22D13" w14:textId="7D22104D" w:rsidR="003D280E" w:rsidRPr="00D533E3" w:rsidRDefault="002E0E70">
      <w:pPr>
        <w:rPr>
          <w:lang w:val="en-GB" w:eastAsia="ar-SA"/>
        </w:rPr>
      </w:pPr>
      <w:r w:rsidRPr="00D533E3">
        <w:rPr>
          <w:lang w:val="en-GB" w:eastAsia="ar-SA"/>
        </w:rPr>
        <w:lastRenderedPageBreak/>
        <w:t xml:space="preserve">The SAML authentication request MUST NOT contain a </w:t>
      </w:r>
      <w:r w:rsidRPr="00D533E3">
        <w:rPr>
          <w:rFonts w:ascii="Courier New" w:hAnsi="Courier New" w:cs="Courier New"/>
          <w:lang w:val="en-GB" w:eastAsia="ar-SA"/>
        </w:rPr>
        <w:t>&lt;eidas</w:t>
      </w:r>
      <w:proofErr w:type="gramStart"/>
      <w:r w:rsidRPr="00D533E3">
        <w:rPr>
          <w:rFonts w:ascii="Courier New" w:hAnsi="Courier New" w:cs="Courier New"/>
          <w:lang w:val="en-GB" w:eastAsia="ar-SA"/>
        </w:rPr>
        <w:t>:</w:t>
      </w:r>
      <w:r w:rsidR="003442E4" w:rsidRPr="00D533E3">
        <w:rPr>
          <w:rFonts w:ascii="Courier New" w:hAnsi="Courier New" w:cs="Courier New"/>
          <w:lang w:val="en-GB" w:eastAsia="ar-SA"/>
        </w:rPr>
        <w:t>NodeCountry</w:t>
      </w:r>
      <w:proofErr w:type="gramEnd"/>
      <w:r w:rsidRPr="00D533E3">
        <w:rPr>
          <w:rFonts w:ascii="Courier New" w:hAnsi="Courier New" w:cs="Courier New"/>
          <w:lang w:val="en-GB" w:eastAsia="ar-SA"/>
        </w:rPr>
        <w:t>&gt;</w:t>
      </w:r>
      <w:r w:rsidRPr="00D533E3">
        <w:rPr>
          <w:lang w:val="en-GB" w:eastAsia="ar-SA"/>
        </w:rPr>
        <w:t xml:space="preserve"> element. </w:t>
      </w:r>
      <w:r w:rsidR="00400C3B" w:rsidRPr="00D533E3">
        <w:rPr>
          <w:lang w:val="en-GB" w:eastAsia="ar-SA"/>
        </w:rPr>
        <w:t xml:space="preserve">The value of the </w:t>
      </w:r>
      <w:r w:rsidR="00400C3B" w:rsidRPr="00D533E3">
        <w:rPr>
          <w:rFonts w:ascii="Courier New" w:hAnsi="Courier New" w:cs="Courier New"/>
          <w:lang w:val="en-GB" w:eastAsia="ar-SA"/>
        </w:rPr>
        <w:t>&lt;eidas</w:t>
      </w:r>
      <w:proofErr w:type="gramStart"/>
      <w:r w:rsidR="00400C3B" w:rsidRPr="00D533E3">
        <w:rPr>
          <w:rFonts w:ascii="Courier New" w:hAnsi="Courier New" w:cs="Courier New"/>
          <w:lang w:val="en-GB" w:eastAsia="ar-SA"/>
        </w:rPr>
        <w:t>:</w:t>
      </w:r>
      <w:r w:rsidR="003442E4" w:rsidRPr="00D533E3">
        <w:rPr>
          <w:rFonts w:ascii="Courier New" w:hAnsi="Courier New" w:cs="Courier New"/>
          <w:lang w:val="en-GB" w:eastAsia="ar-SA"/>
        </w:rPr>
        <w:t>NodeCountry</w:t>
      </w:r>
      <w:proofErr w:type="gramEnd"/>
      <w:r w:rsidR="00400C3B" w:rsidRPr="00D533E3">
        <w:rPr>
          <w:rFonts w:ascii="Courier New" w:hAnsi="Courier New" w:cs="Courier New"/>
          <w:lang w:val="en-GB" w:eastAsia="ar-SA"/>
        </w:rPr>
        <w:t>&gt;</w:t>
      </w:r>
      <w:r w:rsidR="00400C3B" w:rsidRPr="00D533E3">
        <w:rPr>
          <w:lang w:val="en-GB" w:eastAsia="ar-SA"/>
        </w:rPr>
        <w:t xml:space="preserve"> element MUST be </w:t>
      </w:r>
      <w:r w:rsidR="003E42CC" w:rsidRPr="00D533E3">
        <w:rPr>
          <w:lang w:val="en-GB" w:eastAsia="ar-SA"/>
        </w:rPr>
        <w:t>the Nationality Code of the SP country or international organization</w:t>
      </w:r>
      <w:r w:rsidR="003E42CC" w:rsidRPr="00D533E3">
        <w:rPr>
          <w:rStyle w:val="Funotenzeichen"/>
          <w:lang w:val="en-GB" w:eastAsia="ar-SA"/>
        </w:rPr>
        <w:footnoteReference w:id="1"/>
      </w:r>
      <w:r w:rsidR="003E42CC" w:rsidRPr="00D533E3">
        <w:rPr>
          <w:lang w:val="en-GB" w:eastAsia="ar-SA"/>
        </w:rPr>
        <w:t xml:space="preserve"> in ISO 3166-1 alpha-2 format.</w:t>
      </w:r>
    </w:p>
    <w:p w14:paraId="04B5E1E8" w14:textId="6E1695F9" w:rsidR="00A1615E" w:rsidRDefault="00A1615E">
      <w:pPr>
        <w:jc w:val="left"/>
        <w:rPr>
          <w:rFonts w:asciiTheme="majorHAnsi" w:eastAsiaTheme="majorEastAsia" w:hAnsiTheme="majorHAnsi" w:cstheme="majorBidi"/>
          <w:color w:val="2E74B5" w:themeColor="accent1" w:themeShade="BF"/>
          <w:sz w:val="32"/>
          <w:szCs w:val="32"/>
          <w:lang w:val="en-GB" w:eastAsia="ar-SA"/>
        </w:rPr>
      </w:pPr>
    </w:p>
    <w:p w14:paraId="27F1C884" w14:textId="2A75CFE9" w:rsidR="00D8333D" w:rsidRPr="00D533E3" w:rsidRDefault="00D8333D" w:rsidP="00D8333D">
      <w:pPr>
        <w:pStyle w:val="berschrift1"/>
        <w:rPr>
          <w:lang w:val="en-GB" w:eastAsia="ar-SA"/>
        </w:rPr>
      </w:pPr>
      <w:r w:rsidRPr="00D533E3">
        <w:rPr>
          <w:lang w:val="en-GB" w:eastAsia="ar-SA"/>
        </w:rPr>
        <w:t>Definition of specific message format elements</w:t>
      </w:r>
    </w:p>
    <w:p w14:paraId="7AF512CA" w14:textId="26DECA0B" w:rsidR="00313B98" w:rsidRPr="00D533E3" w:rsidRDefault="00313B98" w:rsidP="00A0725C">
      <w:pPr>
        <w:rPr>
          <w:lang w:val="en-GB" w:eastAsia="ar-SA"/>
        </w:rPr>
      </w:pPr>
      <w:r w:rsidRPr="00D533E3">
        <w:rPr>
          <w:lang w:val="en-GB" w:eastAsia="ar-SA"/>
        </w:rPr>
        <w:t>This section provides definitions on specific eIDAS message formats elements.</w:t>
      </w:r>
    </w:p>
    <w:p w14:paraId="5D40B314" w14:textId="5FE2AA65" w:rsidR="00D8333D" w:rsidRPr="00D533E3" w:rsidRDefault="00D8333D" w:rsidP="00A1615E">
      <w:pPr>
        <w:pStyle w:val="berschrift2"/>
        <w:rPr>
          <w:lang w:eastAsia="ar-SA"/>
        </w:rPr>
      </w:pPr>
      <w:bookmarkStart w:id="185" w:name="_Ref433892397"/>
      <w:r w:rsidRPr="00D533E3">
        <w:rPr>
          <w:lang w:eastAsia="ar-SA"/>
        </w:rPr>
        <w:t>&lt;</w:t>
      </w:r>
      <w:proofErr w:type="gramStart"/>
      <w:r w:rsidRPr="00D533E3">
        <w:rPr>
          <w:lang w:eastAsia="ar-SA"/>
        </w:rPr>
        <w:t>eidas:</w:t>
      </w:r>
      <w:proofErr w:type="gramEnd"/>
      <w:r w:rsidRPr="00D533E3">
        <w:rPr>
          <w:lang w:eastAsia="ar-SA"/>
        </w:rPr>
        <w:t>SPType&gt;</w:t>
      </w:r>
      <w:bookmarkEnd w:id="185"/>
    </w:p>
    <w:p w14:paraId="053FD623" w14:textId="77777777"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proofErr w:type="gramStart"/>
      <w:r w:rsidRPr="00D533E3">
        <w:rPr>
          <w:rFonts w:ascii="Courier New" w:hAnsi="Courier New" w:cs="Courier New"/>
          <w:sz w:val="20"/>
          <w:szCs w:val="20"/>
          <w:lang w:val="en-GB"/>
        </w:rPr>
        <w:t>&lt;?xml</w:t>
      </w:r>
      <w:proofErr w:type="gramEnd"/>
      <w:r w:rsidRPr="00D533E3">
        <w:rPr>
          <w:rFonts w:ascii="Courier New" w:hAnsi="Courier New" w:cs="Courier New"/>
          <w:sz w:val="20"/>
          <w:szCs w:val="20"/>
          <w:lang w:val="en-GB"/>
        </w:rPr>
        <w:t xml:space="preserve"> version="1.0" encoding="UTF-8"?&gt;</w:t>
      </w:r>
    </w:p>
    <w:p w14:paraId="7D06B522" w14:textId="77777777"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&lt;xsd</w:t>
      </w:r>
      <w:proofErr w:type="gramStart"/>
      <w:r w:rsidRPr="00D533E3">
        <w:rPr>
          <w:rFonts w:ascii="Courier New" w:hAnsi="Courier New" w:cs="Courier New"/>
          <w:sz w:val="20"/>
          <w:szCs w:val="20"/>
          <w:lang w:val="en-GB"/>
        </w:rPr>
        <w:t>:schema</w:t>
      </w:r>
      <w:proofErr w:type="gramEnd"/>
      <w:r w:rsidRPr="00D533E3">
        <w:rPr>
          <w:rFonts w:ascii="Courier New" w:hAnsi="Courier New" w:cs="Courier New"/>
          <w:sz w:val="20"/>
          <w:szCs w:val="20"/>
          <w:lang w:val="en-GB"/>
        </w:rPr>
        <w:t xml:space="preserve"> </w:t>
      </w:r>
    </w:p>
    <w:p w14:paraId="629C4E31" w14:textId="597C6E43"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r w:rsidR="008E59C2" w:rsidRPr="00D533E3">
        <w:rPr>
          <w:rFonts w:ascii="Courier New" w:hAnsi="Courier New" w:cs="Courier New"/>
          <w:sz w:val="20"/>
          <w:szCs w:val="20"/>
          <w:lang w:val="en-GB"/>
        </w:rPr>
        <w:t>x</w:t>
      </w:r>
      <w:r w:rsidRPr="00D533E3">
        <w:rPr>
          <w:rFonts w:ascii="Courier New" w:hAnsi="Courier New" w:cs="Courier New"/>
          <w:sz w:val="20"/>
          <w:szCs w:val="20"/>
          <w:lang w:val="en-GB"/>
        </w:rPr>
        <w:t>mlns</w:t>
      </w:r>
      <w:r w:rsidR="000803E2" w:rsidRPr="00D533E3">
        <w:rPr>
          <w:rFonts w:ascii="Courier New" w:hAnsi="Courier New" w:cs="Courier New"/>
          <w:sz w:val="20"/>
          <w:szCs w:val="20"/>
          <w:lang w:val="en-GB"/>
        </w:rPr>
        <w:t>:eidas</w:t>
      </w:r>
      <w:r w:rsidRPr="00D533E3">
        <w:rPr>
          <w:rFonts w:ascii="Courier New" w:hAnsi="Courier New" w:cs="Courier New"/>
          <w:sz w:val="20"/>
          <w:szCs w:val="20"/>
          <w:lang w:val="en-GB"/>
        </w:rPr>
        <w:t xml:space="preserve">="http://eidas.europa.eu/saml-extensions" </w:t>
      </w:r>
    </w:p>
    <w:p w14:paraId="2170973A" w14:textId="427B75AA"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t xml:space="preserve">xmlns:xsd="http://www.w3.org/2001/XMLSchema" </w:t>
      </w:r>
    </w:p>
    <w:p w14:paraId="77665559" w14:textId="7767A69F"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t xml:space="preserve">targetNamespace="http://eidas.europa.eu/saml-extensions" </w:t>
      </w:r>
    </w:p>
    <w:p w14:paraId="2BE529E6" w14:textId="77777777"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elementFormDefault</w:t>
      </w:r>
      <w:proofErr w:type="gramEnd"/>
      <w:r w:rsidRPr="00D533E3">
        <w:rPr>
          <w:rFonts w:ascii="Courier New" w:hAnsi="Courier New" w:cs="Courier New"/>
          <w:sz w:val="20"/>
          <w:szCs w:val="20"/>
          <w:lang w:val="en-GB"/>
        </w:rPr>
        <w:t xml:space="preserve">="qualified" </w:t>
      </w:r>
    </w:p>
    <w:p w14:paraId="11852C0F" w14:textId="77777777"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attributeFormDefault</w:t>
      </w:r>
      <w:proofErr w:type="gramEnd"/>
      <w:r w:rsidRPr="00D533E3">
        <w:rPr>
          <w:rFonts w:ascii="Courier New" w:hAnsi="Courier New" w:cs="Courier New"/>
          <w:sz w:val="20"/>
          <w:szCs w:val="20"/>
          <w:lang w:val="en-GB"/>
        </w:rPr>
        <w:t xml:space="preserve">="unqualified" </w:t>
      </w:r>
    </w:p>
    <w:p w14:paraId="3CF7E436" w14:textId="5B1306A4"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version</w:t>
      </w:r>
      <w:proofErr w:type="gramEnd"/>
      <w:r w:rsidRPr="00D533E3">
        <w:rPr>
          <w:rFonts w:ascii="Courier New" w:hAnsi="Courier New" w:cs="Courier New"/>
          <w:sz w:val="20"/>
          <w:szCs w:val="20"/>
          <w:lang w:val="en-GB"/>
        </w:rPr>
        <w:t xml:space="preserve">="1"&gt; </w:t>
      </w:r>
    </w:p>
    <w:p w14:paraId="03F2AFF4" w14:textId="77777777" w:rsidR="008D512A" w:rsidRPr="00D533E3" w:rsidRDefault="008D512A" w:rsidP="00D6732E">
      <w:pPr>
        <w:shd w:val="clear" w:color="auto" w:fill="CCCCCC"/>
        <w:spacing w:after="80" w:line="240" w:lineRule="auto"/>
        <w:jc w:val="left"/>
        <w:rPr>
          <w:rFonts w:ascii="Courier New" w:hAnsi="Courier New" w:cs="Courier New"/>
          <w:sz w:val="20"/>
          <w:szCs w:val="20"/>
          <w:lang w:val="en-GB"/>
        </w:rPr>
      </w:pPr>
    </w:p>
    <w:p w14:paraId="6DAE623B" w14:textId="2BB41CAB" w:rsidR="00591854" w:rsidRPr="00D533E3" w:rsidRDefault="008D512A"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591854" w:rsidRPr="00D533E3">
        <w:rPr>
          <w:rFonts w:ascii="Courier New" w:hAnsi="Courier New" w:cs="Courier New"/>
          <w:sz w:val="20"/>
          <w:szCs w:val="20"/>
          <w:lang w:val="en-GB"/>
        </w:rPr>
        <w:t>&lt;xs</w:t>
      </w:r>
      <w:r w:rsidR="002B0CD6" w:rsidRPr="00D533E3">
        <w:rPr>
          <w:rFonts w:ascii="Courier New" w:hAnsi="Courier New" w:cs="Courier New"/>
          <w:sz w:val="20"/>
          <w:szCs w:val="20"/>
          <w:lang w:val="en-GB"/>
        </w:rPr>
        <w:t>d</w:t>
      </w:r>
      <w:proofErr w:type="gramStart"/>
      <w:r w:rsidR="00591854" w:rsidRPr="00D533E3">
        <w:rPr>
          <w:rFonts w:ascii="Courier New" w:hAnsi="Courier New" w:cs="Courier New"/>
          <w:sz w:val="20"/>
          <w:szCs w:val="20"/>
          <w:lang w:val="en-GB"/>
        </w:rPr>
        <w:t>:element</w:t>
      </w:r>
      <w:proofErr w:type="gramEnd"/>
      <w:r w:rsidR="00591854" w:rsidRPr="00D533E3">
        <w:rPr>
          <w:rFonts w:ascii="Courier New" w:hAnsi="Courier New" w:cs="Courier New"/>
          <w:sz w:val="20"/>
          <w:szCs w:val="20"/>
          <w:lang w:val="en-GB"/>
        </w:rPr>
        <w:t xml:space="preserve"> name="SPType" type="</w:t>
      </w:r>
      <w:r w:rsidR="000803E2" w:rsidRPr="00D533E3">
        <w:rPr>
          <w:rFonts w:ascii="Courier New" w:hAnsi="Courier New" w:cs="Courier New"/>
          <w:sz w:val="20"/>
          <w:szCs w:val="20"/>
          <w:lang w:val="en-GB"/>
        </w:rPr>
        <w:t>eidas:</w:t>
      </w:r>
      <w:r w:rsidR="00591854" w:rsidRPr="00D533E3">
        <w:rPr>
          <w:rFonts w:ascii="Courier New" w:hAnsi="Courier New" w:cs="Courier New"/>
          <w:sz w:val="20"/>
          <w:szCs w:val="20"/>
          <w:lang w:val="en-GB"/>
        </w:rPr>
        <w:t>SPTypeType"/&gt;</w:t>
      </w:r>
    </w:p>
    <w:p w14:paraId="55FB71DC" w14:textId="3DBC98F2"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p>
    <w:p w14:paraId="2A4BEBA6" w14:textId="5B2380F1"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8D512A" w:rsidRPr="00D533E3">
        <w:rPr>
          <w:rFonts w:ascii="Courier New" w:hAnsi="Courier New" w:cs="Courier New"/>
          <w:sz w:val="20"/>
          <w:szCs w:val="20"/>
          <w:lang w:val="en-GB"/>
        </w:rPr>
        <w:t xml:space="preserve">  </w:t>
      </w:r>
      <w:r w:rsidRPr="00D533E3">
        <w:rPr>
          <w:rFonts w:ascii="Courier New" w:hAnsi="Courier New" w:cs="Courier New"/>
          <w:sz w:val="20"/>
          <w:szCs w:val="20"/>
          <w:lang w:val="en-GB"/>
        </w:rPr>
        <w:t>&lt;xs</w:t>
      </w:r>
      <w:r w:rsidR="002B0CD6"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:simpleType</w:t>
      </w:r>
      <w:proofErr w:type="gramEnd"/>
      <w:r w:rsidRPr="00D533E3">
        <w:rPr>
          <w:rFonts w:ascii="Courier New" w:hAnsi="Courier New" w:cs="Courier New"/>
          <w:sz w:val="20"/>
          <w:szCs w:val="20"/>
          <w:lang w:val="en-GB"/>
        </w:rPr>
        <w:t xml:space="preserve"> name="SPTypeType"&gt;</w:t>
      </w:r>
    </w:p>
    <w:p w14:paraId="3D9C1A45" w14:textId="5C03DDDD"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8D512A" w:rsidRPr="00D533E3">
        <w:rPr>
          <w:rFonts w:ascii="Courier New" w:hAnsi="Courier New" w:cs="Courier New"/>
          <w:sz w:val="20"/>
          <w:szCs w:val="20"/>
          <w:lang w:val="en-GB"/>
        </w:rPr>
        <w:t xml:space="preserve">    </w:t>
      </w:r>
      <w:r w:rsidRPr="00D533E3">
        <w:rPr>
          <w:rFonts w:ascii="Courier New" w:hAnsi="Courier New" w:cs="Courier New"/>
          <w:sz w:val="20"/>
          <w:szCs w:val="20"/>
          <w:lang w:val="en-GB"/>
        </w:rPr>
        <w:t>&lt;xs</w:t>
      </w:r>
      <w:r w:rsidR="002B0CD6"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:restriction</w:t>
      </w:r>
      <w:proofErr w:type="gramEnd"/>
      <w:r w:rsidRPr="00D533E3">
        <w:rPr>
          <w:rFonts w:ascii="Courier New" w:hAnsi="Courier New" w:cs="Courier New"/>
          <w:sz w:val="20"/>
          <w:szCs w:val="20"/>
          <w:lang w:val="en-GB"/>
        </w:rPr>
        <w:t xml:space="preserve"> base="xs</w:t>
      </w:r>
      <w:r w:rsidR="005416D5" w:rsidRPr="00D533E3">
        <w:rPr>
          <w:rFonts w:ascii="Courier New" w:hAnsi="Courier New" w:cs="Courier New"/>
          <w:sz w:val="20"/>
          <w:szCs w:val="20"/>
          <w:lang w:val="en-GB"/>
        </w:rPr>
        <w:t>d</w:t>
      </w:r>
      <w:r w:rsidRPr="00D533E3">
        <w:rPr>
          <w:rFonts w:ascii="Courier New" w:hAnsi="Courier New" w:cs="Courier New"/>
          <w:sz w:val="20"/>
          <w:szCs w:val="20"/>
          <w:lang w:val="en-GB"/>
        </w:rPr>
        <w:t>:string"&gt;</w:t>
      </w:r>
    </w:p>
    <w:p w14:paraId="28A8902D" w14:textId="6CC941D3"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8D512A" w:rsidRPr="00D533E3">
        <w:rPr>
          <w:rFonts w:ascii="Courier New" w:hAnsi="Courier New" w:cs="Courier New"/>
          <w:sz w:val="20"/>
          <w:szCs w:val="20"/>
          <w:lang w:val="en-GB"/>
        </w:rPr>
        <w:t xml:space="preserve">   </w:t>
      </w:r>
      <w:r w:rsidRPr="00D533E3">
        <w:rPr>
          <w:rFonts w:ascii="Courier New" w:hAnsi="Courier New" w:cs="Courier New"/>
          <w:sz w:val="20"/>
          <w:szCs w:val="20"/>
          <w:lang w:val="en-GB"/>
        </w:rPr>
        <w:t>&lt;xs</w:t>
      </w:r>
      <w:r w:rsidR="002B0CD6"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:enumeration</w:t>
      </w:r>
      <w:proofErr w:type="gramEnd"/>
      <w:r w:rsidRPr="00D533E3">
        <w:rPr>
          <w:rFonts w:ascii="Courier New" w:hAnsi="Courier New" w:cs="Courier New"/>
          <w:sz w:val="20"/>
          <w:szCs w:val="20"/>
          <w:lang w:val="en-GB"/>
        </w:rPr>
        <w:t xml:space="preserve"> value="public"/&gt;</w:t>
      </w:r>
    </w:p>
    <w:p w14:paraId="65AFD048" w14:textId="07443E01"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&lt;xs</w:t>
      </w:r>
      <w:r w:rsidR="002B0CD6"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:enumeration</w:t>
      </w:r>
      <w:proofErr w:type="gramEnd"/>
      <w:r w:rsidRPr="00D533E3">
        <w:rPr>
          <w:rFonts w:ascii="Courier New" w:hAnsi="Courier New" w:cs="Courier New"/>
          <w:sz w:val="20"/>
          <w:szCs w:val="20"/>
          <w:lang w:val="en-GB"/>
        </w:rPr>
        <w:t xml:space="preserve"> value="private"/&gt;</w:t>
      </w:r>
    </w:p>
    <w:p w14:paraId="24D6545E" w14:textId="30B99967"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&lt;/xs</w:t>
      </w:r>
      <w:r w:rsidR="002B0CD6"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:restriction</w:t>
      </w:r>
      <w:proofErr w:type="gramEnd"/>
      <w:r w:rsidRPr="00D533E3">
        <w:rPr>
          <w:rFonts w:ascii="Courier New" w:hAnsi="Courier New" w:cs="Courier New"/>
          <w:sz w:val="20"/>
          <w:szCs w:val="20"/>
          <w:lang w:val="en-GB"/>
        </w:rPr>
        <w:t>&gt;</w:t>
      </w:r>
    </w:p>
    <w:p w14:paraId="3CD0FD9F" w14:textId="1B4A7BE3" w:rsidR="00591854" w:rsidRPr="00D533E3" w:rsidRDefault="00591854"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8D512A" w:rsidRPr="00D533E3">
        <w:rPr>
          <w:rFonts w:ascii="Courier New" w:hAnsi="Courier New" w:cs="Courier New"/>
          <w:sz w:val="20"/>
          <w:szCs w:val="20"/>
          <w:lang w:val="en-GB"/>
        </w:rPr>
        <w:t xml:space="preserve">  </w:t>
      </w:r>
      <w:r w:rsidRPr="00D533E3">
        <w:rPr>
          <w:rFonts w:ascii="Courier New" w:hAnsi="Courier New" w:cs="Courier New"/>
          <w:sz w:val="20"/>
          <w:szCs w:val="20"/>
          <w:lang w:val="en-GB"/>
        </w:rPr>
        <w:t>&lt;/xs</w:t>
      </w:r>
      <w:r w:rsidR="002B0CD6"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:simpleType</w:t>
      </w:r>
      <w:proofErr w:type="gramEnd"/>
      <w:r w:rsidRPr="00D533E3">
        <w:rPr>
          <w:rFonts w:ascii="Courier New" w:hAnsi="Courier New" w:cs="Courier New"/>
          <w:sz w:val="20"/>
          <w:szCs w:val="20"/>
          <w:lang w:val="en-GB"/>
        </w:rPr>
        <w:t>&gt;</w:t>
      </w:r>
    </w:p>
    <w:p w14:paraId="067D995D" w14:textId="55A1DDA3" w:rsidR="00EF7339" w:rsidRPr="00D533E3" w:rsidRDefault="00EF7339"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&lt;/xsd</w:t>
      </w:r>
      <w:proofErr w:type="gramStart"/>
      <w:r w:rsidRPr="00D533E3">
        <w:rPr>
          <w:rFonts w:ascii="Courier New" w:hAnsi="Courier New" w:cs="Courier New"/>
          <w:sz w:val="20"/>
          <w:szCs w:val="20"/>
          <w:lang w:val="en-GB"/>
        </w:rPr>
        <w:t>:schema</w:t>
      </w:r>
      <w:proofErr w:type="gramEnd"/>
      <w:r w:rsidRPr="00D533E3">
        <w:rPr>
          <w:rFonts w:ascii="Courier New" w:hAnsi="Courier New" w:cs="Courier New"/>
          <w:sz w:val="20"/>
          <w:szCs w:val="20"/>
          <w:lang w:val="en-GB"/>
        </w:rPr>
        <w:t>&gt;</w:t>
      </w:r>
    </w:p>
    <w:p w14:paraId="74CBFC52" w14:textId="541F8461" w:rsidR="00D6732E" w:rsidRPr="00D533E3" w:rsidRDefault="00AC20EE" w:rsidP="00A1615E">
      <w:pPr>
        <w:pStyle w:val="berschrift2"/>
        <w:rPr>
          <w:lang w:eastAsia="ar-SA"/>
        </w:rPr>
      </w:pPr>
      <w:bookmarkStart w:id="186" w:name="_Toc418793220"/>
      <w:bookmarkStart w:id="187" w:name="_Toc418793221"/>
      <w:bookmarkStart w:id="188" w:name="_Toc418793238"/>
      <w:bookmarkStart w:id="189" w:name="_Toc418793242"/>
      <w:bookmarkStart w:id="190" w:name="_Toc418793246"/>
      <w:bookmarkStart w:id="191" w:name="_Toc418793250"/>
      <w:bookmarkStart w:id="192" w:name="_Toc418793254"/>
      <w:bookmarkStart w:id="193" w:name="_Ref497815492"/>
      <w:bookmarkStart w:id="194" w:name="_Ref433892448"/>
      <w:bookmarkEnd w:id="186"/>
      <w:bookmarkEnd w:id="187"/>
      <w:bookmarkEnd w:id="188"/>
      <w:bookmarkEnd w:id="189"/>
      <w:bookmarkEnd w:id="190"/>
      <w:bookmarkEnd w:id="191"/>
      <w:bookmarkEnd w:id="192"/>
      <w:r w:rsidRPr="00D533E3">
        <w:rPr>
          <w:lang w:eastAsia="ar-SA"/>
        </w:rPr>
        <w:t>&lt;</w:t>
      </w:r>
      <w:proofErr w:type="gramStart"/>
      <w:r w:rsidR="00D6732E" w:rsidRPr="00D533E3">
        <w:rPr>
          <w:lang w:eastAsia="ar-SA"/>
        </w:rPr>
        <w:t>e</w:t>
      </w:r>
      <w:r w:rsidR="006B0489" w:rsidRPr="00D533E3">
        <w:rPr>
          <w:lang w:eastAsia="ar-SA"/>
        </w:rPr>
        <w:t>idas:</w:t>
      </w:r>
      <w:proofErr w:type="gramEnd"/>
      <w:r w:rsidR="006B0489" w:rsidRPr="00D533E3">
        <w:rPr>
          <w:lang w:eastAsia="ar-SA"/>
        </w:rPr>
        <w:t>Service</w:t>
      </w:r>
      <w:r w:rsidR="00D6732E" w:rsidRPr="00D533E3">
        <w:rPr>
          <w:lang w:eastAsia="ar-SA"/>
        </w:rPr>
        <w:t>Country</w:t>
      </w:r>
      <w:bookmarkEnd w:id="193"/>
      <w:r w:rsidRPr="00D533E3">
        <w:rPr>
          <w:lang w:eastAsia="ar-SA"/>
        </w:rPr>
        <w:t>&gt;</w:t>
      </w:r>
    </w:p>
    <w:p w14:paraId="71994E08"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proofErr w:type="gramStart"/>
      <w:r w:rsidRPr="00D533E3">
        <w:rPr>
          <w:rFonts w:ascii="Courier New" w:hAnsi="Courier New" w:cs="Courier New"/>
          <w:sz w:val="20"/>
          <w:szCs w:val="20"/>
          <w:lang w:val="en-GB"/>
        </w:rPr>
        <w:t>&lt;?xml</w:t>
      </w:r>
      <w:proofErr w:type="gramEnd"/>
      <w:r w:rsidRPr="00D533E3">
        <w:rPr>
          <w:rFonts w:ascii="Courier New" w:hAnsi="Courier New" w:cs="Courier New"/>
          <w:sz w:val="20"/>
          <w:szCs w:val="20"/>
          <w:lang w:val="en-GB"/>
        </w:rPr>
        <w:t xml:space="preserve"> version="1.0" encoding="UTF-8"?&gt;</w:t>
      </w:r>
    </w:p>
    <w:p w14:paraId="21538A4F"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&lt;xsd</w:t>
      </w:r>
      <w:proofErr w:type="gramStart"/>
      <w:r w:rsidRPr="00D533E3">
        <w:rPr>
          <w:rFonts w:ascii="Courier New" w:hAnsi="Courier New" w:cs="Courier New"/>
          <w:sz w:val="20"/>
          <w:szCs w:val="20"/>
          <w:lang w:val="en-GB"/>
        </w:rPr>
        <w:t>:schema</w:t>
      </w:r>
      <w:proofErr w:type="gramEnd"/>
      <w:r w:rsidRPr="00D533E3">
        <w:rPr>
          <w:rFonts w:ascii="Courier New" w:hAnsi="Courier New" w:cs="Courier New"/>
          <w:sz w:val="20"/>
          <w:szCs w:val="20"/>
          <w:lang w:val="en-GB"/>
        </w:rPr>
        <w:t xml:space="preserve"> </w:t>
      </w:r>
    </w:p>
    <w:p w14:paraId="1CEDC6DA" w14:textId="159ED683"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r w:rsidR="008E59C2" w:rsidRPr="00D533E3">
        <w:rPr>
          <w:rFonts w:ascii="Courier New" w:hAnsi="Courier New" w:cs="Courier New"/>
          <w:sz w:val="20"/>
          <w:szCs w:val="20"/>
          <w:lang w:val="en-GB"/>
        </w:rPr>
        <w:t>x</w:t>
      </w:r>
      <w:r w:rsidRPr="00D533E3">
        <w:rPr>
          <w:rFonts w:ascii="Courier New" w:hAnsi="Courier New" w:cs="Courier New"/>
          <w:sz w:val="20"/>
          <w:szCs w:val="20"/>
          <w:lang w:val="en-GB"/>
        </w:rPr>
        <w:t xml:space="preserve">mlns:eidas="http://eidas.europa.eu/saml-extensions" </w:t>
      </w:r>
    </w:p>
    <w:p w14:paraId="68F25DFA"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t xml:space="preserve">xmlns:xsd="http://www.w3.org/2001/XMLSchema" </w:t>
      </w:r>
    </w:p>
    <w:p w14:paraId="350C3648"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t xml:space="preserve">targetNamespace="http://eidas.europa.eu/saml-extensions" </w:t>
      </w:r>
    </w:p>
    <w:p w14:paraId="308B48AA"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elementFormDefault</w:t>
      </w:r>
      <w:proofErr w:type="gramEnd"/>
      <w:r w:rsidRPr="00D533E3">
        <w:rPr>
          <w:rFonts w:ascii="Courier New" w:hAnsi="Courier New" w:cs="Courier New"/>
          <w:sz w:val="20"/>
          <w:szCs w:val="20"/>
          <w:lang w:val="en-GB"/>
        </w:rPr>
        <w:t xml:space="preserve">="qualified" </w:t>
      </w:r>
    </w:p>
    <w:p w14:paraId="6A6F79CC"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attributeFormDefault</w:t>
      </w:r>
      <w:proofErr w:type="gramEnd"/>
      <w:r w:rsidRPr="00D533E3">
        <w:rPr>
          <w:rFonts w:ascii="Courier New" w:hAnsi="Courier New" w:cs="Courier New"/>
          <w:sz w:val="20"/>
          <w:szCs w:val="20"/>
          <w:lang w:val="en-GB"/>
        </w:rPr>
        <w:t xml:space="preserve">="unqualified" </w:t>
      </w:r>
    </w:p>
    <w:p w14:paraId="51A0715B"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version</w:t>
      </w:r>
      <w:proofErr w:type="gramEnd"/>
      <w:r w:rsidRPr="00D533E3">
        <w:rPr>
          <w:rFonts w:ascii="Courier New" w:hAnsi="Courier New" w:cs="Courier New"/>
          <w:sz w:val="20"/>
          <w:szCs w:val="20"/>
          <w:lang w:val="en-GB"/>
        </w:rPr>
        <w:t xml:space="preserve">="1"&gt; </w:t>
      </w:r>
    </w:p>
    <w:p w14:paraId="13299FA1"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p>
    <w:p w14:paraId="3EDDA8B9" w14:textId="32570F99"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&lt;xsd</w:t>
      </w:r>
      <w:proofErr w:type="gramStart"/>
      <w:r w:rsidR="006B0489" w:rsidRPr="00D533E3">
        <w:rPr>
          <w:rFonts w:ascii="Courier New" w:hAnsi="Courier New" w:cs="Courier New"/>
          <w:sz w:val="20"/>
          <w:szCs w:val="20"/>
          <w:lang w:val="en-GB"/>
        </w:rPr>
        <w:t>:element</w:t>
      </w:r>
      <w:proofErr w:type="gramEnd"/>
      <w:r w:rsidR="006B0489" w:rsidRPr="00D533E3">
        <w:rPr>
          <w:rFonts w:ascii="Courier New" w:hAnsi="Courier New" w:cs="Courier New"/>
          <w:sz w:val="20"/>
          <w:szCs w:val="20"/>
          <w:lang w:val="en-GB"/>
        </w:rPr>
        <w:t xml:space="preserve"> name="</w:t>
      </w:r>
      <w:r w:rsidR="00EC7AA5" w:rsidRPr="00D533E3">
        <w:rPr>
          <w:rFonts w:ascii="Courier New" w:hAnsi="Courier New" w:cs="Courier New"/>
          <w:sz w:val="20"/>
          <w:szCs w:val="20"/>
          <w:lang w:val="en-GB"/>
        </w:rPr>
        <w:t>NodeCountry</w:t>
      </w:r>
      <w:r w:rsidRPr="00D533E3">
        <w:rPr>
          <w:rFonts w:ascii="Courier New" w:hAnsi="Courier New" w:cs="Courier New"/>
          <w:sz w:val="20"/>
          <w:szCs w:val="20"/>
          <w:lang w:val="en-GB"/>
        </w:rPr>
        <w:t>" type="</w:t>
      </w:r>
      <w:r w:rsidR="00444AD9" w:rsidRPr="00D533E3">
        <w:rPr>
          <w:rFonts w:ascii="Courier New" w:hAnsi="Courier New" w:cs="Courier New"/>
          <w:sz w:val="20"/>
          <w:szCs w:val="20"/>
          <w:lang w:val="en-GB"/>
        </w:rPr>
        <w:t>eidas:</w:t>
      </w:r>
      <w:r w:rsidR="00EC7AA5" w:rsidRPr="00D533E3">
        <w:rPr>
          <w:rFonts w:ascii="Courier New" w:hAnsi="Courier New" w:cs="Courier New"/>
          <w:sz w:val="20"/>
          <w:szCs w:val="20"/>
          <w:lang w:val="en-GB"/>
        </w:rPr>
        <w:t>Node</w:t>
      </w:r>
      <w:r w:rsidR="00444AD9" w:rsidRPr="00D533E3">
        <w:rPr>
          <w:rFonts w:ascii="Courier New" w:hAnsi="Courier New" w:cs="Courier New"/>
          <w:sz w:val="20"/>
          <w:szCs w:val="20"/>
          <w:lang w:val="en-GB"/>
        </w:rPr>
        <w:t>CountryType</w:t>
      </w:r>
      <w:r w:rsidRPr="00D533E3">
        <w:rPr>
          <w:rFonts w:ascii="Courier New" w:hAnsi="Courier New" w:cs="Courier New"/>
          <w:sz w:val="20"/>
          <w:szCs w:val="20"/>
          <w:lang w:val="en-GB"/>
        </w:rPr>
        <w:t>"/&gt;</w:t>
      </w:r>
    </w:p>
    <w:p w14:paraId="589E94C0"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p>
    <w:p w14:paraId="56BD77E5" w14:textId="2B9112AB"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&lt;xsd</w:t>
      </w:r>
      <w:proofErr w:type="gramStart"/>
      <w:r w:rsidRPr="00D533E3">
        <w:rPr>
          <w:rFonts w:ascii="Courier New" w:hAnsi="Courier New" w:cs="Courier New"/>
          <w:sz w:val="20"/>
          <w:szCs w:val="20"/>
          <w:lang w:val="en-GB"/>
        </w:rPr>
        <w:t>:simpleType</w:t>
      </w:r>
      <w:proofErr w:type="gramEnd"/>
      <w:r w:rsidRPr="00D533E3">
        <w:rPr>
          <w:rFonts w:ascii="Courier New" w:hAnsi="Courier New" w:cs="Courier New"/>
          <w:sz w:val="20"/>
          <w:szCs w:val="20"/>
          <w:lang w:val="en-GB"/>
        </w:rPr>
        <w:t xml:space="preserve"> name="</w:t>
      </w:r>
      <w:r w:rsidR="00444AD9" w:rsidRPr="00D533E3">
        <w:rPr>
          <w:lang w:val="en-GB"/>
        </w:rPr>
        <w:t xml:space="preserve"> </w:t>
      </w:r>
      <w:r w:rsidR="00EC7AA5" w:rsidRPr="00D533E3">
        <w:rPr>
          <w:rFonts w:ascii="Courier New" w:hAnsi="Courier New" w:cs="Courier New"/>
          <w:sz w:val="20"/>
          <w:szCs w:val="20"/>
          <w:lang w:val="en-GB"/>
        </w:rPr>
        <w:t>Node</w:t>
      </w:r>
      <w:r w:rsidR="00444AD9" w:rsidRPr="00D533E3">
        <w:rPr>
          <w:rFonts w:ascii="Courier New" w:hAnsi="Courier New" w:cs="Courier New"/>
          <w:sz w:val="20"/>
          <w:szCs w:val="20"/>
          <w:lang w:val="en-GB"/>
        </w:rPr>
        <w:t xml:space="preserve">CountryType </w:t>
      </w:r>
      <w:r w:rsidRPr="00D533E3">
        <w:rPr>
          <w:rFonts w:ascii="Courier New" w:hAnsi="Courier New" w:cs="Courier New"/>
          <w:sz w:val="20"/>
          <w:szCs w:val="20"/>
          <w:lang w:val="en-GB"/>
        </w:rPr>
        <w:t>"&gt;</w:t>
      </w:r>
    </w:p>
    <w:p w14:paraId="3DAD667B"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&lt;xsd</w:t>
      </w:r>
      <w:proofErr w:type="gramStart"/>
      <w:r w:rsidRPr="00D533E3">
        <w:rPr>
          <w:rFonts w:ascii="Courier New" w:hAnsi="Courier New" w:cs="Courier New"/>
          <w:sz w:val="20"/>
          <w:szCs w:val="20"/>
          <w:lang w:val="en-GB"/>
        </w:rPr>
        <w:t>:restriction</w:t>
      </w:r>
      <w:proofErr w:type="gramEnd"/>
      <w:r w:rsidRPr="00D533E3">
        <w:rPr>
          <w:rFonts w:ascii="Courier New" w:hAnsi="Courier New" w:cs="Courier New"/>
          <w:sz w:val="20"/>
          <w:szCs w:val="20"/>
          <w:lang w:val="en-GB"/>
        </w:rPr>
        <w:t xml:space="preserve"> base="xsd:string"&gt;</w:t>
      </w:r>
    </w:p>
    <w:p w14:paraId="24EC0C80" w14:textId="5DC8CE43" w:rsidR="00D6732E" w:rsidRPr="00D533E3" w:rsidRDefault="00D6732E" w:rsidP="00444AD9">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444AD9" w:rsidRPr="00D533E3">
        <w:rPr>
          <w:rFonts w:ascii="Courier New" w:hAnsi="Courier New" w:cs="Courier New"/>
          <w:sz w:val="20"/>
          <w:szCs w:val="20"/>
          <w:lang w:val="en-GB"/>
        </w:rPr>
        <w:t>&lt;xsd</w:t>
      </w:r>
      <w:proofErr w:type="gramStart"/>
      <w:r w:rsidR="00444AD9" w:rsidRPr="00D533E3">
        <w:rPr>
          <w:rFonts w:ascii="Courier New" w:hAnsi="Courier New" w:cs="Courier New"/>
          <w:sz w:val="20"/>
          <w:szCs w:val="20"/>
          <w:lang w:val="en-GB"/>
        </w:rPr>
        <w:t>:pattern</w:t>
      </w:r>
      <w:proofErr w:type="gramEnd"/>
      <w:r w:rsidR="00444AD9" w:rsidRPr="00D533E3">
        <w:rPr>
          <w:rFonts w:ascii="Courier New" w:hAnsi="Courier New" w:cs="Courier New"/>
          <w:sz w:val="20"/>
          <w:szCs w:val="20"/>
          <w:lang w:val="en-GB"/>
        </w:rPr>
        <w:t xml:space="preserve"> value="[A-Z][A-Z]"/&gt;</w:t>
      </w:r>
    </w:p>
    <w:p w14:paraId="0EA85AFA"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&lt;/xsd</w:t>
      </w:r>
      <w:proofErr w:type="gramStart"/>
      <w:r w:rsidRPr="00D533E3">
        <w:rPr>
          <w:rFonts w:ascii="Courier New" w:hAnsi="Courier New" w:cs="Courier New"/>
          <w:sz w:val="20"/>
          <w:szCs w:val="20"/>
          <w:lang w:val="en-GB"/>
        </w:rPr>
        <w:t>:restriction</w:t>
      </w:r>
      <w:proofErr w:type="gramEnd"/>
      <w:r w:rsidRPr="00D533E3">
        <w:rPr>
          <w:rFonts w:ascii="Courier New" w:hAnsi="Courier New" w:cs="Courier New"/>
          <w:sz w:val="20"/>
          <w:szCs w:val="20"/>
          <w:lang w:val="en-GB"/>
        </w:rPr>
        <w:t>&gt;</w:t>
      </w:r>
    </w:p>
    <w:p w14:paraId="6BB6DF71"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lastRenderedPageBreak/>
        <w:t xml:space="preserve">   &lt;/xsd</w:t>
      </w:r>
      <w:proofErr w:type="gramStart"/>
      <w:r w:rsidRPr="00D533E3">
        <w:rPr>
          <w:rFonts w:ascii="Courier New" w:hAnsi="Courier New" w:cs="Courier New"/>
          <w:sz w:val="20"/>
          <w:szCs w:val="20"/>
          <w:lang w:val="en-GB"/>
        </w:rPr>
        <w:t>:simpleType</w:t>
      </w:r>
      <w:proofErr w:type="gramEnd"/>
      <w:r w:rsidRPr="00D533E3">
        <w:rPr>
          <w:rFonts w:ascii="Courier New" w:hAnsi="Courier New" w:cs="Courier New"/>
          <w:sz w:val="20"/>
          <w:szCs w:val="20"/>
          <w:lang w:val="en-GB"/>
        </w:rPr>
        <w:t>&gt;</w:t>
      </w:r>
    </w:p>
    <w:p w14:paraId="594CFFF4" w14:textId="77777777" w:rsidR="00D6732E" w:rsidRPr="00D533E3" w:rsidRDefault="00D6732E" w:rsidP="00D6732E">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&lt;/xsd</w:t>
      </w:r>
      <w:proofErr w:type="gramStart"/>
      <w:r w:rsidRPr="00D533E3">
        <w:rPr>
          <w:rFonts w:ascii="Courier New" w:hAnsi="Courier New" w:cs="Courier New"/>
          <w:sz w:val="20"/>
          <w:szCs w:val="20"/>
          <w:lang w:val="en-GB"/>
        </w:rPr>
        <w:t>:schema</w:t>
      </w:r>
      <w:proofErr w:type="gramEnd"/>
      <w:r w:rsidRPr="00D533E3">
        <w:rPr>
          <w:rFonts w:ascii="Courier New" w:hAnsi="Courier New" w:cs="Courier New"/>
          <w:sz w:val="20"/>
          <w:szCs w:val="20"/>
          <w:lang w:val="en-GB"/>
        </w:rPr>
        <w:t>&gt;</w:t>
      </w:r>
    </w:p>
    <w:p w14:paraId="1CE87323" w14:textId="64F70D74" w:rsidR="00D8333D" w:rsidRPr="00D533E3" w:rsidRDefault="00AF610D" w:rsidP="00A1615E">
      <w:pPr>
        <w:pStyle w:val="berschrift2"/>
        <w:rPr>
          <w:lang w:eastAsia="ar-SA"/>
        </w:rPr>
      </w:pPr>
      <w:r w:rsidRPr="00D533E3">
        <w:rPr>
          <w:lang w:eastAsia="ar-SA"/>
        </w:rPr>
        <w:t>&lt;</w:t>
      </w:r>
      <w:proofErr w:type="gramStart"/>
      <w:r w:rsidRPr="00D533E3">
        <w:rPr>
          <w:lang w:eastAsia="ar-SA"/>
        </w:rPr>
        <w:t>eidas:</w:t>
      </w:r>
      <w:proofErr w:type="gramEnd"/>
      <w:r w:rsidRPr="00D533E3">
        <w:rPr>
          <w:lang w:eastAsia="ar-SA"/>
        </w:rPr>
        <w:t>RequestedAttributes&gt;</w:t>
      </w:r>
      <w:bookmarkEnd w:id="194"/>
    </w:p>
    <w:p w14:paraId="501B1571" w14:textId="52890D42" w:rsidR="005B699E" w:rsidRPr="00D533E3" w:rsidRDefault="005B699E" w:rsidP="00A0725C">
      <w:pPr>
        <w:rPr>
          <w:lang w:val="en-GB" w:eastAsia="ar-SA"/>
        </w:rPr>
      </w:pPr>
      <w:r w:rsidRPr="00D533E3">
        <w:rPr>
          <w:lang w:val="en-GB" w:eastAsia="ar-SA"/>
        </w:rPr>
        <w:t xml:space="preserve">This attribute and its definition </w:t>
      </w:r>
      <w:proofErr w:type="gramStart"/>
      <w:r w:rsidRPr="00D533E3">
        <w:rPr>
          <w:lang w:val="en-GB" w:eastAsia="ar-SA"/>
        </w:rPr>
        <w:t>has</w:t>
      </w:r>
      <w:proofErr w:type="gramEnd"/>
      <w:r w:rsidRPr="00D533E3">
        <w:rPr>
          <w:lang w:val="en-GB" w:eastAsia="ar-SA"/>
        </w:rPr>
        <w:t xml:space="preserve"> been </w:t>
      </w:r>
      <w:r w:rsidR="00EF7339" w:rsidRPr="00D533E3">
        <w:rPr>
          <w:lang w:val="en-GB" w:eastAsia="ar-SA"/>
        </w:rPr>
        <w:t xml:space="preserve">taken over </w:t>
      </w:r>
      <w:r w:rsidRPr="00D533E3">
        <w:rPr>
          <w:lang w:val="en-GB" w:eastAsia="ar-SA"/>
        </w:rPr>
        <w:t xml:space="preserve">from </w:t>
      </w:r>
      <w:r w:rsidRPr="00D533E3">
        <w:rPr>
          <w:lang w:val="en-GB" w:eastAsia="ar-SA"/>
        </w:rPr>
        <w:fldChar w:fldCharType="begin"/>
      </w:r>
      <w:r w:rsidRPr="00D533E3">
        <w:rPr>
          <w:lang w:val="en-GB" w:eastAsia="ar-SA"/>
        </w:rPr>
        <w:instrText xml:space="preserve"> REF STORK \h </w:instrText>
      </w:r>
      <w:r w:rsidRPr="00D533E3">
        <w:rPr>
          <w:lang w:val="en-GB" w:eastAsia="ar-SA"/>
        </w:rPr>
      </w:r>
      <w:r w:rsidRPr="00D533E3">
        <w:rPr>
          <w:lang w:val="en-GB" w:eastAsia="ar-SA"/>
        </w:rPr>
        <w:fldChar w:fldCharType="separate"/>
      </w:r>
      <w:ins w:id="195" w:author="tlenz" w:date="2019-03-25T13:17:00Z">
        <w:r w:rsidR="00E026A6" w:rsidRPr="00D533E3">
          <w:rPr>
            <w:rFonts w:eastAsia="Tahoma"/>
            <w:lang w:val="en-GB"/>
          </w:rPr>
          <w:t>STORK</w:t>
        </w:r>
      </w:ins>
      <w:del w:id="196" w:author="tlenz" w:date="2019-03-25T13:09:00Z">
        <w:r w:rsidR="008F0739" w:rsidRPr="00D533E3" w:rsidDel="0024101A">
          <w:rPr>
            <w:rFonts w:eastAsia="Tahoma"/>
            <w:lang w:val="en-GB"/>
          </w:rPr>
          <w:delText>[STORK]</w:delText>
        </w:r>
      </w:del>
      <w:r w:rsidRPr="00D533E3">
        <w:rPr>
          <w:lang w:val="en-GB" w:eastAsia="ar-SA"/>
        </w:rPr>
        <w:fldChar w:fldCharType="end"/>
      </w:r>
      <w:r w:rsidR="00EF7339" w:rsidRPr="00D533E3">
        <w:rPr>
          <w:lang w:val="en-GB" w:eastAsia="ar-SA"/>
        </w:rPr>
        <w:t xml:space="preserve">. For details on its definition the STORK specification </w:t>
      </w:r>
      <w:r w:rsidR="00EF7339" w:rsidRPr="00D533E3">
        <w:rPr>
          <w:lang w:val="en-GB" w:eastAsia="ar-SA"/>
        </w:rPr>
        <w:fldChar w:fldCharType="begin"/>
      </w:r>
      <w:r w:rsidR="00EF7339" w:rsidRPr="00D533E3">
        <w:rPr>
          <w:lang w:val="en-GB" w:eastAsia="ar-SA"/>
        </w:rPr>
        <w:instrText xml:space="preserve"> REF STORK \h </w:instrText>
      </w:r>
      <w:r w:rsidR="00EF7339" w:rsidRPr="00D533E3">
        <w:rPr>
          <w:lang w:val="en-GB" w:eastAsia="ar-SA"/>
        </w:rPr>
      </w:r>
      <w:r w:rsidR="00EF7339" w:rsidRPr="00D533E3">
        <w:rPr>
          <w:lang w:val="en-GB" w:eastAsia="ar-SA"/>
        </w:rPr>
        <w:fldChar w:fldCharType="separate"/>
      </w:r>
      <w:ins w:id="197" w:author="tlenz" w:date="2019-03-25T13:17:00Z">
        <w:r w:rsidR="00E026A6" w:rsidRPr="00D533E3">
          <w:rPr>
            <w:rFonts w:eastAsia="Tahoma"/>
            <w:lang w:val="en-GB"/>
          </w:rPr>
          <w:t>STORK</w:t>
        </w:r>
      </w:ins>
      <w:del w:id="198" w:author="tlenz" w:date="2019-03-25T13:09:00Z">
        <w:r w:rsidR="008F0739" w:rsidRPr="00D533E3" w:rsidDel="0024101A">
          <w:rPr>
            <w:rFonts w:eastAsia="Tahoma"/>
            <w:lang w:val="en-GB"/>
          </w:rPr>
          <w:delText>[STORK]</w:delText>
        </w:r>
      </w:del>
      <w:r w:rsidR="00EF7339" w:rsidRPr="00D533E3">
        <w:rPr>
          <w:lang w:val="en-GB" w:eastAsia="ar-SA"/>
        </w:rPr>
        <w:fldChar w:fldCharType="end"/>
      </w:r>
      <w:r w:rsidR="00EF7339" w:rsidRPr="00D533E3">
        <w:rPr>
          <w:lang w:val="en-GB" w:eastAsia="ar-SA"/>
        </w:rPr>
        <w:t xml:space="preserve"> is referred</w:t>
      </w:r>
      <w:r w:rsidR="001A5895">
        <w:rPr>
          <w:lang w:val="en-GB" w:eastAsia="ar-SA"/>
        </w:rPr>
        <w:t xml:space="preserve"> to</w:t>
      </w:r>
      <w:r w:rsidR="00EF7339" w:rsidRPr="00D533E3">
        <w:rPr>
          <w:lang w:val="en-GB" w:eastAsia="ar-SA"/>
        </w:rPr>
        <w:t>.</w:t>
      </w:r>
    </w:p>
    <w:p w14:paraId="3EE8B94B" w14:textId="77777777" w:rsidR="00AF610D" w:rsidRPr="00E445BB" w:rsidRDefault="00AF610D" w:rsidP="00732809">
      <w:pPr>
        <w:shd w:val="clear" w:color="auto" w:fill="CCCCCC"/>
        <w:spacing w:after="80" w:line="240" w:lineRule="auto"/>
        <w:jc w:val="left"/>
        <w:rPr>
          <w:rFonts w:ascii="Courier New" w:hAnsi="Courier New" w:cs="Courier New"/>
          <w:sz w:val="20"/>
          <w:szCs w:val="20"/>
          <w:lang w:val="de-AT"/>
        </w:rPr>
      </w:pPr>
      <w:proofErr w:type="gramStart"/>
      <w:r w:rsidRPr="00E445BB">
        <w:rPr>
          <w:rFonts w:ascii="Courier New" w:hAnsi="Courier New" w:cs="Courier New"/>
          <w:sz w:val="20"/>
          <w:szCs w:val="20"/>
          <w:lang w:val="de-AT"/>
        </w:rPr>
        <w:t>&lt;?xml</w:t>
      </w:r>
      <w:proofErr w:type="gramEnd"/>
      <w:r w:rsidRPr="00E445BB">
        <w:rPr>
          <w:rFonts w:ascii="Courier New" w:hAnsi="Courier New" w:cs="Courier New"/>
          <w:sz w:val="20"/>
          <w:szCs w:val="20"/>
          <w:lang w:val="de-AT"/>
        </w:rPr>
        <w:t xml:space="preserve"> version="1.0" encoding="UTF-8"?&gt; </w:t>
      </w:r>
    </w:p>
    <w:p w14:paraId="3A73B362" w14:textId="77777777" w:rsidR="00EF7339" w:rsidRPr="00E445BB" w:rsidRDefault="00EF7339" w:rsidP="00732809">
      <w:pPr>
        <w:shd w:val="clear" w:color="auto" w:fill="CCCCCC"/>
        <w:spacing w:after="80" w:line="240" w:lineRule="auto"/>
        <w:jc w:val="left"/>
        <w:rPr>
          <w:rFonts w:ascii="Courier New" w:hAnsi="Courier New" w:cs="Courier New"/>
          <w:sz w:val="20"/>
          <w:szCs w:val="20"/>
          <w:lang w:val="de-AT"/>
        </w:rPr>
      </w:pPr>
      <w:r w:rsidRPr="00E445BB">
        <w:rPr>
          <w:rFonts w:ascii="Courier New" w:hAnsi="Courier New" w:cs="Courier New"/>
          <w:sz w:val="20"/>
          <w:szCs w:val="20"/>
          <w:lang w:val="de-AT"/>
        </w:rPr>
        <w:t xml:space="preserve">&lt;xsd:schema </w:t>
      </w:r>
    </w:p>
    <w:p w14:paraId="03B59192" w14:textId="6ECE8D24" w:rsidR="00EF7339" w:rsidRPr="00E445BB" w:rsidRDefault="00EF7339" w:rsidP="00732809">
      <w:pPr>
        <w:shd w:val="clear" w:color="auto" w:fill="CCCCCC"/>
        <w:spacing w:after="80" w:line="240" w:lineRule="auto"/>
        <w:jc w:val="left"/>
        <w:rPr>
          <w:rFonts w:ascii="Courier New" w:hAnsi="Courier New" w:cs="Courier New"/>
          <w:sz w:val="20"/>
          <w:szCs w:val="20"/>
          <w:lang w:val="de-AT"/>
        </w:rPr>
      </w:pPr>
      <w:r w:rsidRPr="00E445BB">
        <w:rPr>
          <w:rFonts w:ascii="Courier New" w:hAnsi="Courier New" w:cs="Courier New"/>
          <w:sz w:val="20"/>
          <w:szCs w:val="20"/>
          <w:lang w:val="de-AT"/>
        </w:rPr>
        <w:tab/>
      </w:r>
      <w:r w:rsidR="008E59C2" w:rsidRPr="00E445BB">
        <w:rPr>
          <w:rFonts w:ascii="Courier New" w:hAnsi="Courier New" w:cs="Courier New"/>
          <w:sz w:val="20"/>
          <w:szCs w:val="20"/>
          <w:lang w:val="de-AT"/>
        </w:rPr>
        <w:t>x</w:t>
      </w:r>
      <w:r w:rsidRPr="00E445BB">
        <w:rPr>
          <w:rFonts w:ascii="Courier New" w:hAnsi="Courier New" w:cs="Courier New"/>
          <w:sz w:val="20"/>
          <w:szCs w:val="20"/>
          <w:lang w:val="de-AT"/>
        </w:rPr>
        <w:t>mlns</w:t>
      </w:r>
      <w:r w:rsidR="004B120E" w:rsidRPr="00E445BB">
        <w:rPr>
          <w:rFonts w:ascii="Courier New" w:hAnsi="Courier New" w:cs="Courier New"/>
          <w:sz w:val="20"/>
          <w:szCs w:val="20"/>
          <w:lang w:val="de-AT"/>
        </w:rPr>
        <w:t>:eidas</w:t>
      </w:r>
      <w:r w:rsidRPr="00E445BB">
        <w:rPr>
          <w:rFonts w:ascii="Courier New" w:hAnsi="Courier New" w:cs="Courier New"/>
          <w:sz w:val="20"/>
          <w:szCs w:val="20"/>
          <w:lang w:val="de-AT"/>
        </w:rPr>
        <w:t>="http://eidas.europa.eu/saml-extensions"</w:t>
      </w:r>
    </w:p>
    <w:p w14:paraId="679E2EC8" w14:textId="77777777" w:rsidR="00EF7339" w:rsidRPr="00E445BB" w:rsidRDefault="00EF7339" w:rsidP="00732809">
      <w:pPr>
        <w:shd w:val="clear" w:color="auto" w:fill="CCCCCC"/>
        <w:spacing w:after="80" w:line="240" w:lineRule="auto"/>
        <w:jc w:val="left"/>
        <w:rPr>
          <w:rFonts w:ascii="Courier New" w:hAnsi="Courier New" w:cs="Courier New"/>
          <w:sz w:val="20"/>
          <w:szCs w:val="20"/>
          <w:lang w:val="de-AT"/>
        </w:rPr>
      </w:pPr>
      <w:r w:rsidRPr="00E445BB">
        <w:rPr>
          <w:rFonts w:ascii="Courier New" w:hAnsi="Courier New" w:cs="Courier New"/>
          <w:sz w:val="20"/>
          <w:szCs w:val="20"/>
          <w:lang w:val="de-AT"/>
        </w:rPr>
        <w:tab/>
        <w:t xml:space="preserve">xmlns:xsd="http://www.w3.org/2001/XMLSchema" </w:t>
      </w:r>
    </w:p>
    <w:p w14:paraId="3A7596F5" w14:textId="176A0719" w:rsidR="00EF7339" w:rsidRPr="00E445BB" w:rsidRDefault="00EF7339" w:rsidP="00732809">
      <w:pPr>
        <w:shd w:val="clear" w:color="auto" w:fill="CCCCCC"/>
        <w:spacing w:after="80" w:line="240" w:lineRule="auto"/>
        <w:jc w:val="left"/>
        <w:rPr>
          <w:rFonts w:ascii="Courier New" w:hAnsi="Courier New" w:cs="Courier New"/>
          <w:sz w:val="20"/>
          <w:szCs w:val="20"/>
          <w:lang w:val="de-AT"/>
        </w:rPr>
      </w:pPr>
      <w:r w:rsidRPr="00E445BB">
        <w:rPr>
          <w:rFonts w:ascii="Courier New" w:hAnsi="Courier New" w:cs="Courier New"/>
          <w:sz w:val="20"/>
          <w:szCs w:val="20"/>
          <w:lang w:val="de-AT"/>
        </w:rPr>
        <w:tab/>
        <w:t>targetNamespace="http://eidas.europa.eu/saml-extensions"</w:t>
      </w:r>
    </w:p>
    <w:p w14:paraId="4C2D08D9" w14:textId="77777777" w:rsidR="00EF7339" w:rsidRPr="00D533E3" w:rsidRDefault="00EF7339" w:rsidP="00732809">
      <w:pPr>
        <w:shd w:val="clear" w:color="auto" w:fill="CCCCCC"/>
        <w:spacing w:after="80" w:line="240" w:lineRule="auto"/>
        <w:jc w:val="left"/>
        <w:rPr>
          <w:rFonts w:ascii="Courier New" w:hAnsi="Courier New" w:cs="Courier New"/>
          <w:sz w:val="20"/>
          <w:szCs w:val="20"/>
          <w:lang w:val="en-GB"/>
        </w:rPr>
      </w:pPr>
      <w:r w:rsidRPr="00E445BB">
        <w:rPr>
          <w:rFonts w:ascii="Courier New" w:hAnsi="Courier New" w:cs="Courier New"/>
          <w:sz w:val="20"/>
          <w:szCs w:val="20"/>
          <w:lang w:val="de-AT"/>
        </w:rPr>
        <w:tab/>
      </w:r>
      <w:proofErr w:type="gramStart"/>
      <w:r w:rsidRPr="00D533E3">
        <w:rPr>
          <w:rFonts w:ascii="Courier New" w:hAnsi="Courier New" w:cs="Courier New"/>
          <w:sz w:val="20"/>
          <w:szCs w:val="20"/>
          <w:lang w:val="en-GB"/>
        </w:rPr>
        <w:t>elementFormDefault</w:t>
      </w:r>
      <w:proofErr w:type="gramEnd"/>
      <w:r w:rsidRPr="00D533E3">
        <w:rPr>
          <w:rFonts w:ascii="Courier New" w:hAnsi="Courier New" w:cs="Courier New"/>
          <w:sz w:val="20"/>
          <w:szCs w:val="20"/>
          <w:lang w:val="en-GB"/>
        </w:rPr>
        <w:t xml:space="preserve">="qualified" </w:t>
      </w:r>
    </w:p>
    <w:p w14:paraId="76B9507C" w14:textId="77777777" w:rsidR="00EF7339" w:rsidRPr="00D533E3" w:rsidRDefault="00EF7339" w:rsidP="00732809">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attributeFormDefault</w:t>
      </w:r>
      <w:proofErr w:type="gramEnd"/>
      <w:r w:rsidRPr="00D533E3">
        <w:rPr>
          <w:rFonts w:ascii="Courier New" w:hAnsi="Courier New" w:cs="Courier New"/>
          <w:sz w:val="20"/>
          <w:szCs w:val="20"/>
          <w:lang w:val="en-GB"/>
        </w:rPr>
        <w:t xml:space="preserve">="unqualified" </w:t>
      </w:r>
    </w:p>
    <w:p w14:paraId="23B6E4C9" w14:textId="673956A0" w:rsidR="00EF7339" w:rsidRPr="00D533E3" w:rsidRDefault="00EF7339" w:rsidP="00732809">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version</w:t>
      </w:r>
      <w:proofErr w:type="gramEnd"/>
      <w:r w:rsidRPr="00D533E3">
        <w:rPr>
          <w:rFonts w:ascii="Courier New" w:hAnsi="Courier New" w:cs="Courier New"/>
          <w:sz w:val="20"/>
          <w:szCs w:val="20"/>
          <w:lang w:val="en-GB"/>
        </w:rPr>
        <w:t>="1"&gt;</w:t>
      </w:r>
    </w:p>
    <w:p w14:paraId="1DBD38B4" w14:textId="77777777" w:rsidR="00062D34" w:rsidRPr="00D533E3" w:rsidRDefault="00062D34" w:rsidP="00732809">
      <w:pPr>
        <w:shd w:val="clear" w:color="auto" w:fill="CCCCCC"/>
        <w:spacing w:after="80" w:line="240" w:lineRule="auto"/>
        <w:jc w:val="left"/>
        <w:rPr>
          <w:rFonts w:ascii="Courier New" w:hAnsi="Courier New" w:cs="Courier New"/>
          <w:sz w:val="20"/>
          <w:szCs w:val="20"/>
          <w:lang w:val="en-GB"/>
        </w:rPr>
      </w:pPr>
    </w:p>
    <w:p w14:paraId="72F28A7C" w14:textId="2C9A8668" w:rsidR="00AF610D" w:rsidRPr="00D533E3" w:rsidRDefault="005B699E"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&lt;xs</w:t>
      </w:r>
      <w:r w:rsidR="00062D34"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:element</w:t>
      </w:r>
      <w:proofErr w:type="gramEnd"/>
      <w:r w:rsidRPr="00D533E3">
        <w:rPr>
          <w:rFonts w:ascii="Courier New" w:hAnsi="Courier New" w:cs="Courier New"/>
          <w:sz w:val="20"/>
          <w:szCs w:val="20"/>
          <w:lang w:val="en-GB"/>
        </w:rPr>
        <w:t xml:space="preserve"> name="</w:t>
      </w:r>
      <w:r w:rsidR="00062D34" w:rsidRPr="00D533E3">
        <w:rPr>
          <w:lang w:val="en-GB"/>
        </w:rPr>
        <w:t xml:space="preserve"> </w:t>
      </w:r>
      <w:r w:rsidR="00062D34" w:rsidRPr="00D533E3">
        <w:rPr>
          <w:rFonts w:ascii="Courier New" w:hAnsi="Courier New" w:cs="Courier New"/>
          <w:sz w:val="20"/>
          <w:szCs w:val="20"/>
          <w:lang w:val="en-GB"/>
        </w:rPr>
        <w:t>RequestedAttributes</w:t>
      </w:r>
      <w:r w:rsidRPr="00D533E3">
        <w:rPr>
          <w:rFonts w:ascii="Courier New" w:hAnsi="Courier New" w:cs="Courier New"/>
          <w:sz w:val="20"/>
          <w:szCs w:val="20"/>
          <w:lang w:val="en-GB"/>
        </w:rPr>
        <w:t xml:space="preserve">" </w:t>
      </w:r>
      <w:r w:rsidR="004B120E" w:rsidRPr="00D533E3">
        <w:rPr>
          <w:rFonts w:ascii="Courier New" w:hAnsi="Courier New" w:cs="Courier New"/>
          <w:sz w:val="20"/>
          <w:szCs w:val="20"/>
          <w:lang w:val="en-GB"/>
        </w:rPr>
        <w:br/>
        <w:t xml:space="preserve"> </w:t>
      </w:r>
      <w:r w:rsidR="004B120E" w:rsidRPr="00D533E3">
        <w:rPr>
          <w:rFonts w:ascii="Courier New" w:hAnsi="Courier New" w:cs="Courier New"/>
          <w:sz w:val="20"/>
          <w:szCs w:val="20"/>
          <w:lang w:val="en-GB"/>
        </w:rPr>
        <w:tab/>
      </w:r>
      <w:r w:rsidR="004B120E" w:rsidRPr="00D533E3">
        <w:rPr>
          <w:rFonts w:ascii="Courier New" w:hAnsi="Courier New" w:cs="Courier New"/>
          <w:sz w:val="20"/>
          <w:szCs w:val="20"/>
          <w:lang w:val="en-GB"/>
        </w:rPr>
        <w:tab/>
      </w:r>
      <w:r w:rsidR="004B120E" w:rsidRPr="00D533E3">
        <w:rPr>
          <w:rFonts w:ascii="Courier New" w:hAnsi="Courier New" w:cs="Courier New"/>
          <w:sz w:val="20"/>
          <w:szCs w:val="20"/>
          <w:lang w:val="en-GB"/>
        </w:rPr>
        <w:tab/>
      </w:r>
      <w:r w:rsidR="00062D34" w:rsidRPr="00D533E3">
        <w:rPr>
          <w:rFonts w:ascii="Courier New" w:hAnsi="Courier New" w:cs="Courier New"/>
          <w:sz w:val="20"/>
          <w:szCs w:val="20"/>
          <w:lang w:val="en-GB"/>
        </w:rPr>
        <w:t xml:space="preserve"> </w:t>
      </w:r>
      <w:r w:rsidRPr="00D533E3">
        <w:rPr>
          <w:rFonts w:ascii="Courier New" w:hAnsi="Courier New" w:cs="Courier New"/>
          <w:sz w:val="20"/>
          <w:szCs w:val="20"/>
          <w:lang w:val="en-GB"/>
        </w:rPr>
        <w:t>type="eidas:RequestedAttributesType" /&gt;</w:t>
      </w:r>
    </w:p>
    <w:p w14:paraId="3F230BDD" w14:textId="77777777" w:rsidR="00062D34" w:rsidRPr="00D533E3" w:rsidRDefault="00062D34" w:rsidP="008176B2">
      <w:pPr>
        <w:shd w:val="clear" w:color="auto" w:fill="CCCCCC"/>
        <w:spacing w:after="80" w:line="240" w:lineRule="auto"/>
        <w:ind w:firstLine="708"/>
        <w:jc w:val="left"/>
        <w:rPr>
          <w:rFonts w:ascii="Courier New" w:hAnsi="Courier New" w:cs="Courier New"/>
          <w:sz w:val="20"/>
          <w:szCs w:val="20"/>
          <w:lang w:val="en-GB"/>
        </w:rPr>
      </w:pPr>
    </w:p>
    <w:p w14:paraId="4F2588A6" w14:textId="391D5364" w:rsidR="005B699E" w:rsidRPr="00D533E3" w:rsidRDefault="005B699E"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&lt;xs</w:t>
      </w:r>
      <w:r w:rsidR="00062D34"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:complexType</w:t>
      </w:r>
      <w:proofErr w:type="gramEnd"/>
      <w:r w:rsidRPr="00D533E3">
        <w:rPr>
          <w:rFonts w:ascii="Courier New" w:hAnsi="Courier New" w:cs="Courier New"/>
          <w:sz w:val="20"/>
          <w:szCs w:val="20"/>
          <w:lang w:val="en-GB"/>
        </w:rPr>
        <w:t xml:space="preserve"> name="RequestedAttributesType"&gt;</w:t>
      </w:r>
    </w:p>
    <w:p w14:paraId="6DF827FC" w14:textId="7776648A" w:rsidR="005B699E" w:rsidRPr="00D533E3" w:rsidRDefault="00062D34"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5B699E" w:rsidRPr="00D533E3">
        <w:rPr>
          <w:rFonts w:ascii="Courier New" w:hAnsi="Courier New" w:cs="Courier New"/>
          <w:sz w:val="20"/>
          <w:szCs w:val="20"/>
          <w:lang w:val="en-GB"/>
        </w:rPr>
        <w:t>&lt;</w:t>
      </w:r>
      <w:proofErr w:type="gramStart"/>
      <w:r w:rsidR="005B699E" w:rsidRPr="00D533E3">
        <w:rPr>
          <w:rFonts w:ascii="Courier New" w:hAnsi="Courier New" w:cs="Courier New"/>
          <w:sz w:val="20"/>
          <w:szCs w:val="20"/>
          <w:lang w:val="en-GB"/>
        </w:rPr>
        <w:t>xs</w:t>
      </w:r>
      <w:r w:rsidRPr="00D533E3">
        <w:rPr>
          <w:rFonts w:ascii="Courier New" w:hAnsi="Courier New" w:cs="Courier New"/>
          <w:sz w:val="20"/>
          <w:szCs w:val="20"/>
          <w:lang w:val="en-GB"/>
        </w:rPr>
        <w:t>d</w:t>
      </w:r>
      <w:r w:rsidR="005B699E" w:rsidRPr="00D533E3">
        <w:rPr>
          <w:rFonts w:ascii="Courier New" w:hAnsi="Courier New" w:cs="Courier New"/>
          <w:sz w:val="20"/>
          <w:szCs w:val="20"/>
          <w:lang w:val="en-GB"/>
        </w:rPr>
        <w:t>:</w:t>
      </w:r>
      <w:proofErr w:type="gramEnd"/>
      <w:r w:rsidR="005B699E" w:rsidRPr="00D533E3">
        <w:rPr>
          <w:rFonts w:ascii="Courier New" w:hAnsi="Courier New" w:cs="Courier New"/>
          <w:sz w:val="20"/>
          <w:szCs w:val="20"/>
          <w:lang w:val="en-GB"/>
        </w:rPr>
        <w:t>sequence&gt;</w:t>
      </w:r>
    </w:p>
    <w:p w14:paraId="6422ED06" w14:textId="2B302425" w:rsidR="005B699E" w:rsidRPr="00D533E3" w:rsidRDefault="00062D34"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5B699E" w:rsidRPr="00D533E3">
        <w:rPr>
          <w:rFonts w:ascii="Courier New" w:hAnsi="Courier New" w:cs="Courier New"/>
          <w:sz w:val="20"/>
          <w:szCs w:val="20"/>
          <w:lang w:val="en-GB"/>
        </w:rPr>
        <w:t>&lt;xs</w:t>
      </w:r>
      <w:r w:rsidRPr="00D533E3">
        <w:rPr>
          <w:rFonts w:ascii="Courier New" w:hAnsi="Courier New" w:cs="Courier New"/>
          <w:sz w:val="20"/>
          <w:szCs w:val="20"/>
          <w:lang w:val="en-GB"/>
        </w:rPr>
        <w:t>d</w:t>
      </w:r>
      <w:proofErr w:type="gramStart"/>
      <w:r w:rsidR="005B699E" w:rsidRPr="00D533E3">
        <w:rPr>
          <w:rFonts w:ascii="Courier New" w:hAnsi="Courier New" w:cs="Courier New"/>
          <w:sz w:val="20"/>
          <w:szCs w:val="20"/>
          <w:lang w:val="en-GB"/>
        </w:rPr>
        <w:t>:element</w:t>
      </w:r>
      <w:proofErr w:type="gramEnd"/>
      <w:r w:rsidR="005B699E" w:rsidRPr="00D533E3">
        <w:rPr>
          <w:rFonts w:ascii="Courier New" w:hAnsi="Courier New" w:cs="Courier New"/>
          <w:sz w:val="20"/>
          <w:szCs w:val="20"/>
          <w:lang w:val="en-GB"/>
        </w:rPr>
        <w:t xml:space="preserve"> minOccurs="0" maxOccurs="unbounded"</w:t>
      </w:r>
      <w:r w:rsidR="00371EAD" w:rsidRPr="00D533E3">
        <w:rPr>
          <w:rFonts w:ascii="Courier New" w:hAnsi="Courier New" w:cs="Courier New"/>
          <w:sz w:val="20"/>
          <w:szCs w:val="20"/>
          <w:lang w:val="en-GB"/>
        </w:rPr>
        <w:br/>
        <w:t xml:space="preserve">                         </w:t>
      </w:r>
      <w:r w:rsidR="005B699E" w:rsidRPr="00D533E3">
        <w:rPr>
          <w:rFonts w:ascii="Courier New" w:hAnsi="Courier New" w:cs="Courier New"/>
          <w:sz w:val="20"/>
          <w:szCs w:val="20"/>
          <w:lang w:val="en-GB"/>
        </w:rPr>
        <w:t>ref="eidas:RequestedAttribute"/&gt;</w:t>
      </w:r>
    </w:p>
    <w:p w14:paraId="2AEBF066" w14:textId="79920F12" w:rsidR="005B699E" w:rsidRPr="00D533E3" w:rsidRDefault="00062D34"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5B699E" w:rsidRPr="00D533E3">
        <w:rPr>
          <w:rFonts w:ascii="Courier New" w:hAnsi="Courier New" w:cs="Courier New"/>
          <w:sz w:val="20"/>
          <w:szCs w:val="20"/>
          <w:lang w:val="en-GB"/>
        </w:rPr>
        <w:t>&lt;/xs</w:t>
      </w:r>
      <w:r w:rsidRPr="00D533E3">
        <w:rPr>
          <w:rFonts w:ascii="Courier New" w:hAnsi="Courier New" w:cs="Courier New"/>
          <w:sz w:val="20"/>
          <w:szCs w:val="20"/>
          <w:lang w:val="en-GB"/>
        </w:rPr>
        <w:t>d</w:t>
      </w:r>
      <w:proofErr w:type="gramStart"/>
      <w:r w:rsidR="005B699E" w:rsidRPr="00D533E3">
        <w:rPr>
          <w:rFonts w:ascii="Courier New" w:hAnsi="Courier New" w:cs="Courier New"/>
          <w:sz w:val="20"/>
          <w:szCs w:val="20"/>
          <w:lang w:val="en-GB"/>
        </w:rPr>
        <w:t>:sequence</w:t>
      </w:r>
      <w:proofErr w:type="gramEnd"/>
      <w:r w:rsidR="005B699E" w:rsidRPr="00D533E3">
        <w:rPr>
          <w:rFonts w:ascii="Courier New" w:hAnsi="Courier New" w:cs="Courier New"/>
          <w:sz w:val="20"/>
          <w:szCs w:val="20"/>
          <w:lang w:val="en-GB"/>
        </w:rPr>
        <w:t>&gt;</w:t>
      </w:r>
    </w:p>
    <w:p w14:paraId="08BB558C" w14:textId="46E4D26B" w:rsidR="005B699E" w:rsidRPr="00D533E3" w:rsidRDefault="005B699E"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&lt;/xs</w:t>
      </w:r>
      <w:r w:rsidR="00062D34" w:rsidRPr="00D533E3">
        <w:rPr>
          <w:rFonts w:ascii="Courier New" w:hAnsi="Courier New" w:cs="Courier New"/>
          <w:sz w:val="20"/>
          <w:szCs w:val="20"/>
          <w:lang w:val="en-GB"/>
        </w:rPr>
        <w:t>d</w:t>
      </w:r>
      <w:proofErr w:type="gramStart"/>
      <w:r w:rsidRPr="00D533E3">
        <w:rPr>
          <w:rFonts w:ascii="Courier New" w:hAnsi="Courier New" w:cs="Courier New"/>
          <w:sz w:val="20"/>
          <w:szCs w:val="20"/>
          <w:lang w:val="en-GB"/>
        </w:rPr>
        <w:t>:complexType</w:t>
      </w:r>
      <w:proofErr w:type="gramEnd"/>
      <w:r w:rsidRPr="00D533E3">
        <w:rPr>
          <w:rFonts w:ascii="Courier New" w:hAnsi="Courier New" w:cs="Courier New"/>
          <w:sz w:val="20"/>
          <w:szCs w:val="20"/>
          <w:lang w:val="en-GB"/>
        </w:rPr>
        <w:t>&gt;</w:t>
      </w:r>
    </w:p>
    <w:p w14:paraId="7DD9580B" w14:textId="77777777" w:rsidR="00EF7339" w:rsidRPr="00D533E3" w:rsidRDefault="00EF7339"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&lt;/xsd</w:t>
      </w:r>
      <w:proofErr w:type="gramStart"/>
      <w:r w:rsidRPr="00D533E3">
        <w:rPr>
          <w:rFonts w:ascii="Courier New" w:hAnsi="Courier New" w:cs="Courier New"/>
          <w:sz w:val="20"/>
          <w:szCs w:val="20"/>
          <w:lang w:val="en-GB"/>
        </w:rPr>
        <w:t>:schema</w:t>
      </w:r>
      <w:proofErr w:type="gramEnd"/>
      <w:r w:rsidRPr="00D533E3">
        <w:rPr>
          <w:rFonts w:ascii="Courier New" w:hAnsi="Courier New" w:cs="Courier New"/>
          <w:sz w:val="20"/>
          <w:szCs w:val="20"/>
          <w:lang w:val="en-GB"/>
        </w:rPr>
        <w:t>&gt;</w:t>
      </w:r>
    </w:p>
    <w:p w14:paraId="311C5D29" w14:textId="77777777" w:rsidR="00AF610D" w:rsidRPr="00D533E3" w:rsidRDefault="00AF610D" w:rsidP="00A1615E">
      <w:pPr>
        <w:pStyle w:val="berschrift2"/>
        <w:rPr>
          <w:lang w:eastAsia="ar-SA"/>
        </w:rPr>
      </w:pPr>
      <w:bookmarkStart w:id="199" w:name="_Ref433892452"/>
      <w:r w:rsidRPr="00D533E3">
        <w:rPr>
          <w:lang w:eastAsia="ar-SA"/>
        </w:rPr>
        <w:t>&lt;</w:t>
      </w:r>
      <w:proofErr w:type="gramStart"/>
      <w:r w:rsidRPr="00D533E3">
        <w:rPr>
          <w:lang w:eastAsia="ar-SA"/>
        </w:rPr>
        <w:t>eidas:</w:t>
      </w:r>
      <w:proofErr w:type="gramEnd"/>
      <w:r w:rsidRPr="00D533E3">
        <w:rPr>
          <w:lang w:eastAsia="ar-SA"/>
        </w:rPr>
        <w:t>RequestedAttribute&gt;</w:t>
      </w:r>
      <w:bookmarkEnd w:id="199"/>
    </w:p>
    <w:p w14:paraId="5E29E9FE" w14:textId="17B21262" w:rsidR="00EF7339" w:rsidRPr="00D533E3" w:rsidRDefault="00EF7339" w:rsidP="00A0725C">
      <w:pPr>
        <w:rPr>
          <w:lang w:val="en-GB" w:eastAsia="ar-SA"/>
        </w:rPr>
      </w:pPr>
      <w:r w:rsidRPr="00D533E3">
        <w:rPr>
          <w:lang w:val="en-GB" w:eastAsia="ar-SA"/>
        </w:rPr>
        <w:t xml:space="preserve">This attribute and its definition </w:t>
      </w:r>
      <w:proofErr w:type="gramStart"/>
      <w:r w:rsidRPr="00D533E3">
        <w:rPr>
          <w:lang w:val="en-GB" w:eastAsia="ar-SA"/>
        </w:rPr>
        <w:t>has</w:t>
      </w:r>
      <w:proofErr w:type="gramEnd"/>
      <w:r w:rsidRPr="00D533E3">
        <w:rPr>
          <w:lang w:val="en-GB" w:eastAsia="ar-SA"/>
        </w:rPr>
        <w:t xml:space="preserve"> been taken over from </w:t>
      </w:r>
      <w:ins w:id="200" w:author="tlenz" w:date="2019-03-25T13:15:00Z">
        <w:r w:rsidR="00BE42C1">
          <w:rPr>
            <w:lang w:val="en-GB" w:eastAsia="ar-SA"/>
          </w:rPr>
          <w:t>[</w:t>
        </w:r>
      </w:ins>
      <w:r w:rsidRPr="00D533E3">
        <w:rPr>
          <w:lang w:val="en-GB" w:eastAsia="ar-SA"/>
        </w:rPr>
        <w:fldChar w:fldCharType="begin"/>
      </w:r>
      <w:r w:rsidRPr="00D533E3">
        <w:rPr>
          <w:lang w:val="en-GB" w:eastAsia="ar-SA"/>
        </w:rPr>
        <w:instrText xml:space="preserve"> REF STORK \h </w:instrText>
      </w:r>
      <w:r w:rsidRPr="00D533E3">
        <w:rPr>
          <w:lang w:val="en-GB" w:eastAsia="ar-SA"/>
        </w:rPr>
      </w:r>
      <w:r w:rsidRPr="00D533E3">
        <w:rPr>
          <w:lang w:val="en-GB" w:eastAsia="ar-SA"/>
        </w:rPr>
        <w:fldChar w:fldCharType="separate"/>
      </w:r>
      <w:r w:rsidR="00E026A6" w:rsidRPr="00D533E3">
        <w:rPr>
          <w:rFonts w:eastAsia="Tahoma"/>
          <w:lang w:val="en-GB"/>
        </w:rPr>
        <w:t>STORK</w:t>
      </w:r>
      <w:r w:rsidRPr="00D533E3">
        <w:rPr>
          <w:lang w:val="en-GB" w:eastAsia="ar-SA"/>
        </w:rPr>
        <w:fldChar w:fldCharType="end"/>
      </w:r>
      <w:ins w:id="201" w:author="tlenz" w:date="2019-03-25T13:17:00Z">
        <w:r w:rsidR="00C93456">
          <w:rPr>
            <w:lang w:val="en-GB" w:eastAsia="ar-SA"/>
          </w:rPr>
          <w:t>]</w:t>
        </w:r>
      </w:ins>
      <w:r w:rsidRPr="00D533E3">
        <w:rPr>
          <w:lang w:val="en-GB" w:eastAsia="ar-SA"/>
        </w:rPr>
        <w:t xml:space="preserve">. For details on its definition the STORK specification </w:t>
      </w:r>
      <w:ins w:id="202" w:author="tlenz" w:date="2019-03-25T13:15:00Z">
        <w:r w:rsidR="00BE42C1">
          <w:rPr>
            <w:lang w:val="en-GB" w:eastAsia="ar-SA"/>
          </w:rPr>
          <w:t>[</w:t>
        </w:r>
      </w:ins>
      <w:r w:rsidRPr="00D533E3">
        <w:rPr>
          <w:lang w:val="en-GB" w:eastAsia="ar-SA"/>
        </w:rPr>
        <w:fldChar w:fldCharType="begin"/>
      </w:r>
      <w:r w:rsidRPr="00D533E3">
        <w:rPr>
          <w:lang w:val="en-GB" w:eastAsia="ar-SA"/>
        </w:rPr>
        <w:instrText xml:space="preserve"> REF STORK \h </w:instrText>
      </w:r>
      <w:r w:rsidRPr="00D533E3">
        <w:rPr>
          <w:lang w:val="en-GB" w:eastAsia="ar-SA"/>
        </w:rPr>
      </w:r>
      <w:r w:rsidRPr="00D533E3">
        <w:rPr>
          <w:lang w:val="en-GB" w:eastAsia="ar-SA"/>
        </w:rPr>
        <w:fldChar w:fldCharType="separate"/>
      </w:r>
      <w:ins w:id="203" w:author="tlenz" w:date="2019-03-25T13:17:00Z">
        <w:r w:rsidR="00E026A6" w:rsidRPr="00D533E3">
          <w:rPr>
            <w:rFonts w:eastAsia="Tahoma"/>
            <w:lang w:val="en-GB"/>
          </w:rPr>
          <w:t>STORK</w:t>
        </w:r>
      </w:ins>
      <w:r w:rsidRPr="00D533E3">
        <w:rPr>
          <w:lang w:val="en-GB" w:eastAsia="ar-SA"/>
        </w:rPr>
        <w:fldChar w:fldCharType="end"/>
      </w:r>
      <w:ins w:id="204" w:author="tlenz" w:date="2019-03-25T13:17:00Z">
        <w:r w:rsidR="00C93456">
          <w:rPr>
            <w:lang w:val="en-GB" w:eastAsia="ar-SA"/>
          </w:rPr>
          <w:t>]</w:t>
        </w:r>
      </w:ins>
      <w:r w:rsidRPr="00D533E3">
        <w:rPr>
          <w:lang w:val="en-GB" w:eastAsia="ar-SA"/>
        </w:rPr>
        <w:t xml:space="preserve"> is referred</w:t>
      </w:r>
      <w:r w:rsidR="001A5895">
        <w:rPr>
          <w:lang w:val="en-GB" w:eastAsia="ar-SA"/>
        </w:rPr>
        <w:t xml:space="preserve"> to</w:t>
      </w:r>
      <w:r w:rsidRPr="00D533E3">
        <w:rPr>
          <w:lang w:val="en-GB" w:eastAsia="ar-SA"/>
        </w:rPr>
        <w:t>.</w:t>
      </w:r>
    </w:p>
    <w:p w14:paraId="5AD635AC" w14:textId="77777777" w:rsidR="00EF7339" w:rsidRPr="00E445BB" w:rsidRDefault="00AF610D" w:rsidP="008176B2">
      <w:pPr>
        <w:shd w:val="clear" w:color="auto" w:fill="CCCCCC"/>
        <w:spacing w:after="80" w:line="240" w:lineRule="auto"/>
        <w:jc w:val="left"/>
        <w:rPr>
          <w:rFonts w:ascii="Courier New" w:hAnsi="Courier New" w:cs="Courier New"/>
          <w:sz w:val="20"/>
          <w:szCs w:val="20"/>
          <w:lang w:val="de-AT"/>
        </w:rPr>
      </w:pPr>
      <w:proofErr w:type="gramStart"/>
      <w:r w:rsidRPr="00E445BB">
        <w:rPr>
          <w:rFonts w:ascii="Courier New" w:hAnsi="Courier New" w:cs="Courier New"/>
          <w:sz w:val="20"/>
          <w:szCs w:val="20"/>
          <w:lang w:val="de-AT"/>
        </w:rPr>
        <w:t>&lt;?xml</w:t>
      </w:r>
      <w:proofErr w:type="gramEnd"/>
      <w:r w:rsidRPr="00E445BB">
        <w:rPr>
          <w:rFonts w:ascii="Courier New" w:hAnsi="Courier New" w:cs="Courier New"/>
          <w:sz w:val="20"/>
          <w:szCs w:val="20"/>
          <w:lang w:val="de-AT"/>
        </w:rPr>
        <w:t xml:space="preserve"> version="1.0" encoding="UTF-8"?&gt;</w:t>
      </w:r>
    </w:p>
    <w:p w14:paraId="371AD45A" w14:textId="77777777" w:rsidR="00EF7339" w:rsidRPr="00E445BB" w:rsidRDefault="00EF7339" w:rsidP="008176B2">
      <w:pPr>
        <w:shd w:val="clear" w:color="auto" w:fill="CCCCCC"/>
        <w:spacing w:after="80" w:line="240" w:lineRule="auto"/>
        <w:jc w:val="left"/>
        <w:rPr>
          <w:rFonts w:ascii="Courier New" w:hAnsi="Courier New" w:cs="Courier New"/>
          <w:sz w:val="20"/>
          <w:szCs w:val="20"/>
          <w:lang w:val="de-AT"/>
        </w:rPr>
      </w:pPr>
      <w:r w:rsidRPr="00E445BB">
        <w:rPr>
          <w:rFonts w:ascii="Courier New" w:hAnsi="Courier New" w:cs="Courier New"/>
          <w:sz w:val="20"/>
          <w:szCs w:val="20"/>
          <w:lang w:val="de-AT"/>
        </w:rPr>
        <w:t xml:space="preserve">&lt;xsd:schema </w:t>
      </w:r>
    </w:p>
    <w:p w14:paraId="1B513F30" w14:textId="5C8E6763" w:rsidR="00EF7339" w:rsidRPr="00E445BB" w:rsidRDefault="00EF7339" w:rsidP="008176B2">
      <w:pPr>
        <w:shd w:val="clear" w:color="auto" w:fill="CCCCCC"/>
        <w:spacing w:after="80" w:line="240" w:lineRule="auto"/>
        <w:jc w:val="left"/>
        <w:rPr>
          <w:rFonts w:ascii="Courier New" w:hAnsi="Courier New" w:cs="Courier New"/>
          <w:sz w:val="20"/>
          <w:szCs w:val="20"/>
          <w:lang w:val="de-AT"/>
        </w:rPr>
      </w:pPr>
      <w:r w:rsidRPr="00E445BB">
        <w:rPr>
          <w:rFonts w:ascii="Courier New" w:hAnsi="Courier New" w:cs="Courier New"/>
          <w:sz w:val="20"/>
          <w:szCs w:val="20"/>
          <w:lang w:val="de-AT"/>
        </w:rPr>
        <w:tab/>
      </w:r>
      <w:r w:rsidR="008E59C2" w:rsidRPr="00E445BB">
        <w:rPr>
          <w:rFonts w:ascii="Courier New" w:hAnsi="Courier New" w:cs="Courier New"/>
          <w:sz w:val="20"/>
          <w:szCs w:val="20"/>
          <w:lang w:val="de-AT"/>
        </w:rPr>
        <w:t>x</w:t>
      </w:r>
      <w:r w:rsidRPr="00E445BB">
        <w:rPr>
          <w:rFonts w:ascii="Courier New" w:hAnsi="Courier New" w:cs="Courier New"/>
          <w:sz w:val="20"/>
          <w:szCs w:val="20"/>
          <w:lang w:val="de-AT"/>
        </w:rPr>
        <w:t>mlns</w:t>
      </w:r>
      <w:r w:rsidR="00845E96" w:rsidRPr="00E445BB">
        <w:rPr>
          <w:rFonts w:ascii="Courier New" w:hAnsi="Courier New" w:cs="Courier New"/>
          <w:sz w:val="20"/>
          <w:szCs w:val="20"/>
          <w:lang w:val="de-AT"/>
        </w:rPr>
        <w:t>:eidas</w:t>
      </w:r>
      <w:r w:rsidRPr="00E445BB">
        <w:rPr>
          <w:rFonts w:ascii="Courier New" w:hAnsi="Courier New" w:cs="Courier New"/>
          <w:sz w:val="20"/>
          <w:szCs w:val="20"/>
          <w:lang w:val="de-AT"/>
        </w:rPr>
        <w:t xml:space="preserve">="http://eidas.europa.eu/saml-extensions"  </w:t>
      </w:r>
    </w:p>
    <w:p w14:paraId="16F1DAA6" w14:textId="77777777" w:rsidR="00EF7339" w:rsidRPr="00E445BB" w:rsidRDefault="00EF7339" w:rsidP="008176B2">
      <w:pPr>
        <w:shd w:val="clear" w:color="auto" w:fill="CCCCCC"/>
        <w:spacing w:after="80" w:line="240" w:lineRule="auto"/>
        <w:jc w:val="left"/>
        <w:rPr>
          <w:rFonts w:ascii="Courier New" w:hAnsi="Courier New" w:cs="Courier New"/>
          <w:sz w:val="20"/>
          <w:szCs w:val="20"/>
          <w:lang w:val="de-AT"/>
        </w:rPr>
      </w:pPr>
      <w:r w:rsidRPr="00E445BB">
        <w:rPr>
          <w:rFonts w:ascii="Courier New" w:hAnsi="Courier New" w:cs="Courier New"/>
          <w:sz w:val="20"/>
          <w:szCs w:val="20"/>
          <w:lang w:val="de-AT"/>
        </w:rPr>
        <w:tab/>
        <w:t xml:space="preserve">xmlns:xsd="http://www.w3.org/2001/XMLSchema" </w:t>
      </w:r>
    </w:p>
    <w:p w14:paraId="575DCD59" w14:textId="77777777" w:rsidR="00EF7339" w:rsidRPr="00E445BB" w:rsidRDefault="00EF7339" w:rsidP="008176B2">
      <w:pPr>
        <w:shd w:val="clear" w:color="auto" w:fill="CCCCCC"/>
        <w:spacing w:after="80" w:line="240" w:lineRule="auto"/>
        <w:jc w:val="left"/>
        <w:rPr>
          <w:rFonts w:ascii="Courier New" w:hAnsi="Courier New" w:cs="Courier New"/>
          <w:sz w:val="20"/>
          <w:szCs w:val="20"/>
          <w:lang w:val="de-AT"/>
        </w:rPr>
      </w:pPr>
      <w:r w:rsidRPr="00E445BB">
        <w:rPr>
          <w:rFonts w:ascii="Courier New" w:hAnsi="Courier New" w:cs="Courier New"/>
          <w:sz w:val="20"/>
          <w:szCs w:val="20"/>
          <w:lang w:val="de-AT"/>
        </w:rPr>
        <w:tab/>
        <w:t xml:space="preserve">targetNamespace="http://eidas.europa.eu/saml-extensions" </w:t>
      </w:r>
    </w:p>
    <w:p w14:paraId="449BAE44" w14:textId="77777777" w:rsidR="00EF7339" w:rsidRPr="00D533E3" w:rsidRDefault="00EF7339" w:rsidP="008176B2">
      <w:pPr>
        <w:shd w:val="clear" w:color="auto" w:fill="CCCCCC"/>
        <w:spacing w:after="80" w:line="240" w:lineRule="auto"/>
        <w:jc w:val="left"/>
        <w:rPr>
          <w:rFonts w:ascii="Courier New" w:hAnsi="Courier New" w:cs="Courier New"/>
          <w:sz w:val="20"/>
          <w:szCs w:val="20"/>
          <w:lang w:val="en-GB"/>
        </w:rPr>
      </w:pPr>
      <w:r w:rsidRPr="00E445BB">
        <w:rPr>
          <w:rFonts w:ascii="Courier New" w:hAnsi="Courier New" w:cs="Courier New"/>
          <w:sz w:val="20"/>
          <w:szCs w:val="20"/>
          <w:lang w:val="de-AT"/>
        </w:rPr>
        <w:tab/>
      </w:r>
      <w:proofErr w:type="gramStart"/>
      <w:r w:rsidRPr="00D533E3">
        <w:rPr>
          <w:rFonts w:ascii="Courier New" w:hAnsi="Courier New" w:cs="Courier New"/>
          <w:sz w:val="20"/>
          <w:szCs w:val="20"/>
          <w:lang w:val="en-GB"/>
        </w:rPr>
        <w:t>elementFormDefault</w:t>
      </w:r>
      <w:proofErr w:type="gramEnd"/>
      <w:r w:rsidRPr="00D533E3">
        <w:rPr>
          <w:rFonts w:ascii="Courier New" w:hAnsi="Courier New" w:cs="Courier New"/>
          <w:sz w:val="20"/>
          <w:szCs w:val="20"/>
          <w:lang w:val="en-GB"/>
        </w:rPr>
        <w:t xml:space="preserve">="qualified" </w:t>
      </w:r>
    </w:p>
    <w:p w14:paraId="237945DD" w14:textId="77777777" w:rsidR="00EF7339" w:rsidRPr="00D533E3" w:rsidRDefault="00EF7339"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attributeFormDefault</w:t>
      </w:r>
      <w:proofErr w:type="gramEnd"/>
      <w:r w:rsidRPr="00D533E3">
        <w:rPr>
          <w:rFonts w:ascii="Courier New" w:hAnsi="Courier New" w:cs="Courier New"/>
          <w:sz w:val="20"/>
          <w:szCs w:val="20"/>
          <w:lang w:val="en-GB"/>
        </w:rPr>
        <w:t xml:space="preserve">="unqualified" </w:t>
      </w:r>
    </w:p>
    <w:p w14:paraId="282EBE5F" w14:textId="3E63A6B9" w:rsidR="00AF610D" w:rsidRPr="00D533E3" w:rsidRDefault="00EF7339"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ab/>
      </w:r>
      <w:proofErr w:type="gramStart"/>
      <w:r w:rsidRPr="00D533E3">
        <w:rPr>
          <w:rFonts w:ascii="Courier New" w:hAnsi="Courier New" w:cs="Courier New"/>
          <w:sz w:val="20"/>
          <w:szCs w:val="20"/>
          <w:lang w:val="en-GB"/>
        </w:rPr>
        <w:t>version</w:t>
      </w:r>
      <w:proofErr w:type="gramEnd"/>
      <w:r w:rsidRPr="00D533E3">
        <w:rPr>
          <w:rFonts w:ascii="Courier New" w:hAnsi="Courier New" w:cs="Courier New"/>
          <w:sz w:val="20"/>
          <w:szCs w:val="20"/>
          <w:lang w:val="en-GB"/>
        </w:rPr>
        <w:t>="1"&gt;</w:t>
      </w:r>
      <w:r w:rsidR="00AF610D" w:rsidRPr="00D533E3">
        <w:rPr>
          <w:rFonts w:ascii="Courier New" w:hAnsi="Courier New" w:cs="Courier New"/>
          <w:sz w:val="20"/>
          <w:szCs w:val="20"/>
          <w:lang w:val="en-GB"/>
        </w:rPr>
        <w:t xml:space="preserve"> </w:t>
      </w:r>
    </w:p>
    <w:p w14:paraId="0FFFD43D" w14:textId="595A82D7" w:rsidR="00845E96" w:rsidRPr="00D533E3" w:rsidRDefault="00845E96" w:rsidP="008176B2">
      <w:pPr>
        <w:shd w:val="clear" w:color="auto" w:fill="CCCCCC"/>
        <w:spacing w:after="80" w:line="240" w:lineRule="auto"/>
        <w:jc w:val="left"/>
        <w:rPr>
          <w:rFonts w:ascii="Courier New" w:hAnsi="Courier New" w:cs="Courier New"/>
          <w:sz w:val="20"/>
          <w:szCs w:val="20"/>
          <w:lang w:val="en-GB"/>
        </w:rPr>
      </w:pPr>
    </w:p>
    <w:p w14:paraId="005A4FD8" w14:textId="5A5A2D04" w:rsidR="00A55197" w:rsidRPr="00D533E3" w:rsidRDefault="00A55197"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&lt;xsd</w:t>
      </w:r>
      <w:proofErr w:type="gramStart"/>
      <w:r w:rsidRPr="00D533E3">
        <w:rPr>
          <w:rFonts w:ascii="Courier New" w:hAnsi="Courier New" w:cs="Courier New"/>
          <w:sz w:val="20"/>
          <w:szCs w:val="20"/>
          <w:lang w:val="en-GB"/>
        </w:rPr>
        <w:t>:element</w:t>
      </w:r>
      <w:proofErr w:type="gramEnd"/>
      <w:r w:rsidRPr="00D533E3">
        <w:rPr>
          <w:rFonts w:ascii="Courier New" w:hAnsi="Courier New" w:cs="Courier New"/>
          <w:sz w:val="20"/>
          <w:szCs w:val="20"/>
          <w:lang w:val="en-GB"/>
        </w:rPr>
        <w:t xml:space="preserve"> name="RequestedAttribute" </w:t>
      </w:r>
      <w:r w:rsidRPr="00D533E3">
        <w:rPr>
          <w:rFonts w:ascii="Courier New" w:hAnsi="Courier New" w:cs="Courier New"/>
          <w:sz w:val="20"/>
          <w:szCs w:val="20"/>
          <w:lang w:val="en-GB"/>
        </w:rPr>
        <w:br/>
        <w:t xml:space="preserve">                type="eidas:RequestedAttributeType"/&gt;</w:t>
      </w:r>
    </w:p>
    <w:p w14:paraId="10A75A33" w14:textId="77777777" w:rsidR="00A55197" w:rsidRPr="00D533E3" w:rsidRDefault="00A55197" w:rsidP="008176B2">
      <w:pPr>
        <w:shd w:val="clear" w:color="auto" w:fill="CCCCCC"/>
        <w:spacing w:after="80" w:line="240" w:lineRule="auto"/>
        <w:jc w:val="left"/>
        <w:rPr>
          <w:rFonts w:ascii="Courier New" w:hAnsi="Courier New" w:cs="Courier New"/>
          <w:sz w:val="20"/>
          <w:szCs w:val="20"/>
          <w:lang w:val="en-GB"/>
        </w:rPr>
      </w:pPr>
    </w:p>
    <w:p w14:paraId="2449F923" w14:textId="7DD70165" w:rsidR="00AF610D" w:rsidRPr="00D533E3" w:rsidRDefault="00845E96"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AF610D" w:rsidRPr="00D533E3">
        <w:rPr>
          <w:rFonts w:ascii="Courier New" w:hAnsi="Courier New" w:cs="Courier New"/>
          <w:sz w:val="20"/>
          <w:szCs w:val="20"/>
          <w:lang w:val="en-GB"/>
        </w:rPr>
        <w:t>&lt;</w:t>
      </w:r>
      <w:r w:rsidRPr="00D533E3">
        <w:rPr>
          <w:rFonts w:ascii="Courier New" w:hAnsi="Courier New" w:cs="Courier New"/>
          <w:sz w:val="20"/>
          <w:szCs w:val="20"/>
          <w:lang w:val="en-GB"/>
        </w:rPr>
        <w:t>xsd</w:t>
      </w:r>
      <w:proofErr w:type="gramStart"/>
      <w:r w:rsidRPr="00D533E3">
        <w:rPr>
          <w:rFonts w:ascii="Courier New" w:hAnsi="Courier New" w:cs="Courier New"/>
          <w:sz w:val="20"/>
          <w:szCs w:val="20"/>
          <w:lang w:val="en-GB"/>
        </w:rPr>
        <w:t>:</w:t>
      </w:r>
      <w:r w:rsidR="00AF610D" w:rsidRPr="00D533E3">
        <w:rPr>
          <w:rFonts w:ascii="Courier New" w:hAnsi="Courier New" w:cs="Courier New"/>
          <w:sz w:val="20"/>
          <w:szCs w:val="20"/>
          <w:lang w:val="en-GB"/>
        </w:rPr>
        <w:t>complexType</w:t>
      </w:r>
      <w:proofErr w:type="gramEnd"/>
      <w:r w:rsidR="00AF610D" w:rsidRPr="00D533E3">
        <w:rPr>
          <w:rFonts w:ascii="Courier New" w:hAnsi="Courier New" w:cs="Courier New"/>
          <w:sz w:val="20"/>
          <w:szCs w:val="20"/>
          <w:lang w:val="en-GB"/>
        </w:rPr>
        <w:t xml:space="preserve"> name="RequestedAttributeType"&gt;</w:t>
      </w:r>
    </w:p>
    <w:p w14:paraId="44E77726" w14:textId="79650AAF" w:rsidR="00AF610D" w:rsidRPr="00D533E3" w:rsidRDefault="00845E96"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AF610D" w:rsidRPr="00D533E3">
        <w:rPr>
          <w:rFonts w:ascii="Courier New" w:hAnsi="Courier New" w:cs="Courier New"/>
          <w:sz w:val="20"/>
          <w:szCs w:val="20"/>
          <w:lang w:val="en-GB"/>
        </w:rPr>
        <w:t>&lt;</w:t>
      </w:r>
      <w:proofErr w:type="gramStart"/>
      <w:r w:rsidRPr="00D533E3">
        <w:rPr>
          <w:rFonts w:ascii="Courier New" w:hAnsi="Courier New" w:cs="Courier New"/>
          <w:sz w:val="20"/>
          <w:szCs w:val="20"/>
          <w:lang w:val="en-GB"/>
        </w:rPr>
        <w:t>xsd:</w:t>
      </w:r>
      <w:proofErr w:type="gramEnd"/>
      <w:r w:rsidR="00AF610D" w:rsidRPr="00D533E3">
        <w:rPr>
          <w:rFonts w:ascii="Courier New" w:hAnsi="Courier New" w:cs="Courier New"/>
          <w:sz w:val="20"/>
          <w:szCs w:val="20"/>
          <w:lang w:val="en-GB"/>
        </w:rPr>
        <w:t>sequence&gt;</w:t>
      </w:r>
    </w:p>
    <w:p w14:paraId="7ED2D8EC" w14:textId="44C8393B" w:rsidR="00AF610D" w:rsidRPr="00D533E3" w:rsidRDefault="00845E96"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AF610D" w:rsidRPr="00D533E3">
        <w:rPr>
          <w:rFonts w:ascii="Courier New" w:hAnsi="Courier New" w:cs="Courier New"/>
          <w:sz w:val="20"/>
          <w:szCs w:val="20"/>
          <w:lang w:val="en-GB"/>
        </w:rPr>
        <w:t>&lt;</w:t>
      </w:r>
      <w:r w:rsidRPr="00D533E3">
        <w:rPr>
          <w:rFonts w:ascii="Courier New" w:hAnsi="Courier New" w:cs="Courier New"/>
          <w:sz w:val="20"/>
          <w:szCs w:val="20"/>
          <w:lang w:val="en-GB"/>
        </w:rPr>
        <w:t>xsd</w:t>
      </w:r>
      <w:proofErr w:type="gramStart"/>
      <w:r w:rsidRPr="00D533E3">
        <w:rPr>
          <w:rFonts w:ascii="Courier New" w:hAnsi="Courier New" w:cs="Courier New"/>
          <w:sz w:val="20"/>
          <w:szCs w:val="20"/>
          <w:lang w:val="en-GB"/>
        </w:rPr>
        <w:t>:</w:t>
      </w:r>
      <w:r w:rsidR="00AF610D" w:rsidRPr="00D533E3">
        <w:rPr>
          <w:rFonts w:ascii="Courier New" w:hAnsi="Courier New" w:cs="Courier New"/>
          <w:sz w:val="20"/>
          <w:szCs w:val="20"/>
          <w:lang w:val="en-GB"/>
        </w:rPr>
        <w:t>element</w:t>
      </w:r>
      <w:proofErr w:type="gramEnd"/>
      <w:r w:rsidR="00AF610D" w:rsidRPr="00D533E3">
        <w:rPr>
          <w:rFonts w:ascii="Courier New" w:hAnsi="Courier New" w:cs="Courier New"/>
          <w:sz w:val="20"/>
          <w:szCs w:val="20"/>
          <w:lang w:val="en-GB"/>
        </w:rPr>
        <w:t xml:space="preserve"> </w:t>
      </w:r>
      <w:r w:rsidRPr="00D533E3">
        <w:rPr>
          <w:rFonts w:ascii="Courier New" w:hAnsi="Courier New" w:cs="Courier New"/>
          <w:sz w:val="20"/>
          <w:szCs w:val="20"/>
          <w:lang w:val="en-GB"/>
        </w:rPr>
        <w:t>name</w:t>
      </w:r>
      <w:r w:rsidR="00AF610D" w:rsidRPr="00D533E3">
        <w:rPr>
          <w:rFonts w:ascii="Courier New" w:hAnsi="Courier New" w:cs="Courier New"/>
          <w:sz w:val="20"/>
          <w:szCs w:val="20"/>
          <w:lang w:val="en-GB"/>
        </w:rPr>
        <w:t>="</w:t>
      </w:r>
      <w:r w:rsidRPr="00D533E3" w:rsidDel="00845E96">
        <w:rPr>
          <w:rFonts w:ascii="Courier New" w:hAnsi="Courier New" w:cs="Courier New"/>
          <w:sz w:val="20"/>
          <w:szCs w:val="20"/>
          <w:lang w:val="en-GB"/>
        </w:rPr>
        <w:t xml:space="preserve"> </w:t>
      </w:r>
      <w:r w:rsidR="00AF610D" w:rsidRPr="00D533E3">
        <w:rPr>
          <w:rFonts w:ascii="Courier New" w:hAnsi="Courier New" w:cs="Courier New"/>
          <w:sz w:val="20"/>
          <w:szCs w:val="20"/>
          <w:lang w:val="en-GB"/>
        </w:rPr>
        <w:t>AttributeValue" type="</w:t>
      </w:r>
      <w:r w:rsidRPr="00D533E3">
        <w:rPr>
          <w:rFonts w:ascii="Courier New" w:hAnsi="Courier New" w:cs="Courier New"/>
          <w:sz w:val="20"/>
          <w:szCs w:val="20"/>
          <w:lang w:val="en-GB"/>
        </w:rPr>
        <w:t>xsd:</w:t>
      </w:r>
      <w:r w:rsidR="00AF610D" w:rsidRPr="00D533E3">
        <w:rPr>
          <w:rFonts w:ascii="Courier New" w:hAnsi="Courier New" w:cs="Courier New"/>
          <w:sz w:val="20"/>
          <w:szCs w:val="20"/>
          <w:lang w:val="en-GB"/>
        </w:rPr>
        <w:t xml:space="preserve">anyType" </w:t>
      </w:r>
      <w:r w:rsidRPr="00D533E3">
        <w:rPr>
          <w:rFonts w:ascii="Courier New" w:hAnsi="Courier New" w:cs="Courier New"/>
          <w:sz w:val="20"/>
          <w:szCs w:val="20"/>
          <w:lang w:val="en-GB"/>
        </w:rPr>
        <w:br/>
        <w:t xml:space="preserve">                      </w:t>
      </w:r>
      <w:r w:rsidR="00AF610D" w:rsidRPr="00D533E3">
        <w:rPr>
          <w:rFonts w:ascii="Courier New" w:hAnsi="Courier New" w:cs="Courier New"/>
          <w:sz w:val="20"/>
          <w:szCs w:val="20"/>
          <w:lang w:val="en-GB"/>
        </w:rPr>
        <w:t>minOccurs="0" maxOccurs="unbounded"/&gt;</w:t>
      </w:r>
    </w:p>
    <w:p w14:paraId="79D8DA0E" w14:textId="74738B8B" w:rsidR="00AF610D" w:rsidRPr="00D533E3" w:rsidRDefault="00AF610D"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&lt;/</w:t>
      </w:r>
      <w:r w:rsidR="00845E96" w:rsidRPr="00D533E3">
        <w:rPr>
          <w:rFonts w:ascii="Courier New" w:hAnsi="Courier New" w:cs="Courier New"/>
          <w:sz w:val="20"/>
          <w:szCs w:val="20"/>
          <w:lang w:val="en-GB"/>
        </w:rPr>
        <w:t>xsd</w:t>
      </w:r>
      <w:proofErr w:type="gramStart"/>
      <w:r w:rsidR="00845E96" w:rsidRPr="00D533E3">
        <w:rPr>
          <w:rFonts w:ascii="Courier New" w:hAnsi="Courier New" w:cs="Courier New"/>
          <w:sz w:val="20"/>
          <w:szCs w:val="20"/>
          <w:lang w:val="en-GB"/>
        </w:rPr>
        <w:t>:</w:t>
      </w:r>
      <w:r w:rsidRPr="00D533E3">
        <w:rPr>
          <w:rFonts w:ascii="Courier New" w:hAnsi="Courier New" w:cs="Courier New"/>
          <w:sz w:val="20"/>
          <w:szCs w:val="20"/>
          <w:lang w:val="en-GB"/>
        </w:rPr>
        <w:t>sequence</w:t>
      </w:r>
      <w:proofErr w:type="gramEnd"/>
      <w:r w:rsidRPr="00D533E3">
        <w:rPr>
          <w:rFonts w:ascii="Courier New" w:hAnsi="Courier New" w:cs="Courier New"/>
          <w:sz w:val="20"/>
          <w:szCs w:val="20"/>
          <w:lang w:val="en-GB"/>
        </w:rPr>
        <w:t>&gt;</w:t>
      </w:r>
    </w:p>
    <w:p w14:paraId="0F3242E6" w14:textId="77BBFCC6" w:rsidR="00AF610D" w:rsidRPr="00D533E3" w:rsidRDefault="00AF610D"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&lt;</w:t>
      </w:r>
      <w:r w:rsidR="00845E96" w:rsidRPr="00D533E3">
        <w:rPr>
          <w:rFonts w:ascii="Courier New" w:hAnsi="Courier New" w:cs="Courier New"/>
          <w:sz w:val="20"/>
          <w:szCs w:val="20"/>
          <w:lang w:val="en-GB"/>
        </w:rPr>
        <w:t>xsd</w:t>
      </w:r>
      <w:proofErr w:type="gramStart"/>
      <w:r w:rsidR="00845E96" w:rsidRPr="00D533E3">
        <w:rPr>
          <w:rFonts w:ascii="Courier New" w:hAnsi="Courier New" w:cs="Courier New"/>
          <w:sz w:val="20"/>
          <w:szCs w:val="20"/>
          <w:lang w:val="en-GB"/>
        </w:rPr>
        <w:t>:</w:t>
      </w:r>
      <w:r w:rsidRPr="00D533E3">
        <w:rPr>
          <w:rFonts w:ascii="Courier New" w:hAnsi="Courier New" w:cs="Courier New"/>
          <w:sz w:val="20"/>
          <w:szCs w:val="20"/>
          <w:lang w:val="en-GB"/>
        </w:rPr>
        <w:t>attribute</w:t>
      </w:r>
      <w:proofErr w:type="gramEnd"/>
      <w:r w:rsidRPr="00D533E3">
        <w:rPr>
          <w:rFonts w:ascii="Courier New" w:hAnsi="Courier New" w:cs="Courier New"/>
          <w:sz w:val="20"/>
          <w:szCs w:val="20"/>
          <w:lang w:val="en-GB"/>
        </w:rPr>
        <w:t xml:space="preserve"> name="Name" type="</w:t>
      </w:r>
      <w:r w:rsidR="00845E96" w:rsidRPr="00D533E3">
        <w:rPr>
          <w:rFonts w:ascii="Courier New" w:hAnsi="Courier New" w:cs="Courier New"/>
          <w:sz w:val="20"/>
          <w:szCs w:val="20"/>
          <w:lang w:val="en-GB"/>
        </w:rPr>
        <w:t>xsd:</w:t>
      </w:r>
      <w:r w:rsidRPr="00D533E3">
        <w:rPr>
          <w:rFonts w:ascii="Courier New" w:hAnsi="Courier New" w:cs="Courier New"/>
          <w:sz w:val="20"/>
          <w:szCs w:val="20"/>
          <w:lang w:val="en-GB"/>
        </w:rPr>
        <w:t>string" use="required"/&gt;</w:t>
      </w:r>
    </w:p>
    <w:p w14:paraId="163D361E" w14:textId="43314077" w:rsidR="00AF610D" w:rsidRPr="00D533E3" w:rsidRDefault="00AF610D"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lastRenderedPageBreak/>
        <w:t>&lt;</w:t>
      </w:r>
      <w:r w:rsidR="00845E96" w:rsidRPr="00D533E3">
        <w:rPr>
          <w:rFonts w:ascii="Courier New" w:hAnsi="Courier New" w:cs="Courier New"/>
          <w:sz w:val="20"/>
          <w:szCs w:val="20"/>
          <w:lang w:val="en-GB"/>
        </w:rPr>
        <w:t>xsd</w:t>
      </w:r>
      <w:proofErr w:type="gramStart"/>
      <w:r w:rsidR="00845E96" w:rsidRPr="00D533E3">
        <w:rPr>
          <w:rFonts w:ascii="Courier New" w:hAnsi="Courier New" w:cs="Courier New"/>
          <w:sz w:val="20"/>
          <w:szCs w:val="20"/>
          <w:lang w:val="en-GB"/>
        </w:rPr>
        <w:t>:</w:t>
      </w:r>
      <w:r w:rsidRPr="00D533E3">
        <w:rPr>
          <w:rFonts w:ascii="Courier New" w:hAnsi="Courier New" w:cs="Courier New"/>
          <w:sz w:val="20"/>
          <w:szCs w:val="20"/>
          <w:lang w:val="en-GB"/>
        </w:rPr>
        <w:t>attribute</w:t>
      </w:r>
      <w:proofErr w:type="gramEnd"/>
      <w:r w:rsidRPr="00D533E3">
        <w:rPr>
          <w:rFonts w:ascii="Courier New" w:hAnsi="Courier New" w:cs="Courier New"/>
          <w:sz w:val="20"/>
          <w:szCs w:val="20"/>
          <w:lang w:val="en-GB"/>
        </w:rPr>
        <w:t xml:space="preserve"> name="NameFormat" type="</w:t>
      </w:r>
      <w:r w:rsidR="00845E96" w:rsidRPr="00D533E3">
        <w:rPr>
          <w:rFonts w:ascii="Courier New" w:hAnsi="Courier New" w:cs="Courier New"/>
          <w:sz w:val="20"/>
          <w:szCs w:val="20"/>
          <w:lang w:val="en-GB"/>
        </w:rPr>
        <w:t>xsd:</w:t>
      </w:r>
      <w:r w:rsidRPr="00D533E3">
        <w:rPr>
          <w:rFonts w:ascii="Courier New" w:hAnsi="Courier New" w:cs="Courier New"/>
          <w:sz w:val="20"/>
          <w:szCs w:val="20"/>
          <w:lang w:val="en-GB"/>
        </w:rPr>
        <w:t>anyURI" use="required"/&gt;</w:t>
      </w:r>
    </w:p>
    <w:p w14:paraId="2576BAD4" w14:textId="73F96785" w:rsidR="00845E96" w:rsidRPr="00D533E3" w:rsidRDefault="00845E96" w:rsidP="00845E96">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&lt;xsd</w:t>
      </w:r>
      <w:proofErr w:type="gramStart"/>
      <w:r w:rsidRPr="00D533E3">
        <w:rPr>
          <w:rFonts w:ascii="Courier New" w:hAnsi="Courier New" w:cs="Courier New"/>
          <w:sz w:val="20"/>
          <w:szCs w:val="20"/>
          <w:lang w:val="en-GB"/>
        </w:rPr>
        <w:t>:attribute</w:t>
      </w:r>
      <w:proofErr w:type="gramEnd"/>
      <w:r w:rsidRPr="00D533E3">
        <w:rPr>
          <w:rFonts w:ascii="Courier New" w:hAnsi="Courier New" w:cs="Courier New"/>
          <w:sz w:val="20"/>
          <w:szCs w:val="20"/>
          <w:lang w:val="en-GB"/>
        </w:rPr>
        <w:t xml:space="preserve"> name="isRequired" type=" xsd:boolean" use="required"/&gt;</w:t>
      </w:r>
    </w:p>
    <w:p w14:paraId="4551D817" w14:textId="13208DA3" w:rsidR="00AF610D" w:rsidRPr="00D533E3" w:rsidRDefault="00AF610D"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&lt;</w:t>
      </w:r>
      <w:r w:rsidR="00845E96" w:rsidRPr="00D533E3">
        <w:rPr>
          <w:rFonts w:ascii="Courier New" w:hAnsi="Courier New" w:cs="Courier New"/>
          <w:sz w:val="20"/>
          <w:szCs w:val="20"/>
          <w:lang w:val="en-GB"/>
        </w:rPr>
        <w:t>xsd</w:t>
      </w:r>
      <w:proofErr w:type="gramStart"/>
      <w:r w:rsidR="00845E96" w:rsidRPr="00D533E3">
        <w:rPr>
          <w:rFonts w:ascii="Courier New" w:hAnsi="Courier New" w:cs="Courier New"/>
          <w:sz w:val="20"/>
          <w:szCs w:val="20"/>
          <w:lang w:val="en-GB"/>
        </w:rPr>
        <w:t>:</w:t>
      </w:r>
      <w:r w:rsidRPr="00D533E3">
        <w:rPr>
          <w:rFonts w:ascii="Courier New" w:hAnsi="Courier New" w:cs="Courier New"/>
          <w:sz w:val="20"/>
          <w:szCs w:val="20"/>
          <w:lang w:val="en-GB"/>
        </w:rPr>
        <w:t>attribute</w:t>
      </w:r>
      <w:proofErr w:type="gramEnd"/>
      <w:r w:rsidRPr="00D533E3">
        <w:rPr>
          <w:rFonts w:ascii="Courier New" w:hAnsi="Courier New" w:cs="Courier New"/>
          <w:sz w:val="20"/>
          <w:szCs w:val="20"/>
          <w:lang w:val="en-GB"/>
        </w:rPr>
        <w:t xml:space="preserve"> name="FriendlyName" type="</w:t>
      </w:r>
      <w:r w:rsidR="00845E96" w:rsidRPr="00D533E3">
        <w:rPr>
          <w:rFonts w:ascii="Courier New" w:hAnsi="Courier New" w:cs="Courier New"/>
          <w:sz w:val="20"/>
          <w:szCs w:val="20"/>
          <w:lang w:val="en-GB"/>
        </w:rPr>
        <w:t>xsd:</w:t>
      </w:r>
      <w:r w:rsidRPr="00D533E3">
        <w:rPr>
          <w:rFonts w:ascii="Courier New" w:hAnsi="Courier New" w:cs="Courier New"/>
          <w:sz w:val="20"/>
          <w:szCs w:val="20"/>
          <w:lang w:val="en-GB"/>
        </w:rPr>
        <w:t>string" use="optional"/&gt;</w:t>
      </w:r>
    </w:p>
    <w:p w14:paraId="6FDBD739" w14:textId="73856E45" w:rsidR="00AF610D" w:rsidRPr="00D533E3" w:rsidRDefault="00AF610D" w:rsidP="008176B2">
      <w:pPr>
        <w:shd w:val="clear" w:color="auto" w:fill="CCCCCC"/>
        <w:spacing w:after="80" w:line="240" w:lineRule="auto"/>
        <w:ind w:firstLine="708"/>
        <w:jc w:val="left"/>
        <w:rPr>
          <w:rFonts w:ascii="Courier New" w:hAnsi="Courier New" w:cs="Courier New"/>
          <w:sz w:val="20"/>
          <w:szCs w:val="20"/>
          <w:lang w:val="en-GB"/>
        </w:rPr>
      </w:pPr>
      <w:r w:rsidRPr="00D533E3">
        <w:rPr>
          <w:rFonts w:ascii="Courier New" w:hAnsi="Courier New" w:cs="Courier New"/>
          <w:sz w:val="20"/>
          <w:szCs w:val="20"/>
          <w:lang w:val="en-GB"/>
        </w:rPr>
        <w:t>&lt;</w:t>
      </w:r>
      <w:r w:rsidR="00845E96" w:rsidRPr="00D533E3">
        <w:rPr>
          <w:rFonts w:ascii="Courier New" w:hAnsi="Courier New" w:cs="Courier New"/>
          <w:sz w:val="20"/>
          <w:szCs w:val="20"/>
          <w:lang w:val="en-GB"/>
        </w:rPr>
        <w:t>xsd</w:t>
      </w:r>
      <w:proofErr w:type="gramStart"/>
      <w:r w:rsidR="00845E96" w:rsidRPr="00D533E3">
        <w:rPr>
          <w:rFonts w:ascii="Courier New" w:hAnsi="Courier New" w:cs="Courier New"/>
          <w:sz w:val="20"/>
          <w:szCs w:val="20"/>
          <w:lang w:val="en-GB"/>
        </w:rPr>
        <w:t>:</w:t>
      </w:r>
      <w:r w:rsidRPr="00D533E3">
        <w:rPr>
          <w:rFonts w:ascii="Courier New" w:hAnsi="Courier New" w:cs="Courier New"/>
          <w:sz w:val="20"/>
          <w:szCs w:val="20"/>
          <w:lang w:val="en-GB"/>
        </w:rPr>
        <w:t>anyAttribute</w:t>
      </w:r>
      <w:proofErr w:type="gramEnd"/>
      <w:r w:rsidRPr="00D533E3">
        <w:rPr>
          <w:rFonts w:ascii="Courier New" w:hAnsi="Courier New" w:cs="Courier New"/>
          <w:sz w:val="20"/>
          <w:szCs w:val="20"/>
          <w:lang w:val="en-GB"/>
        </w:rPr>
        <w:t xml:space="preserve"> namespace="##other" processContents="lax"/&gt;</w:t>
      </w:r>
    </w:p>
    <w:p w14:paraId="2E65925D" w14:textId="50B1CE76" w:rsidR="00AF610D" w:rsidRPr="00D533E3" w:rsidRDefault="00845E96"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 xml:space="preserve">   </w:t>
      </w:r>
      <w:r w:rsidR="00AF610D" w:rsidRPr="00D533E3">
        <w:rPr>
          <w:rFonts w:ascii="Courier New" w:hAnsi="Courier New" w:cs="Courier New"/>
          <w:sz w:val="20"/>
          <w:szCs w:val="20"/>
          <w:lang w:val="en-GB"/>
        </w:rPr>
        <w:t>&lt;/</w:t>
      </w:r>
      <w:r w:rsidRPr="00D533E3">
        <w:rPr>
          <w:rFonts w:ascii="Courier New" w:hAnsi="Courier New" w:cs="Courier New"/>
          <w:sz w:val="20"/>
          <w:szCs w:val="20"/>
          <w:lang w:val="en-GB"/>
        </w:rPr>
        <w:t>xsd</w:t>
      </w:r>
      <w:proofErr w:type="gramStart"/>
      <w:r w:rsidRPr="00D533E3">
        <w:rPr>
          <w:rFonts w:ascii="Courier New" w:hAnsi="Courier New" w:cs="Courier New"/>
          <w:sz w:val="20"/>
          <w:szCs w:val="20"/>
          <w:lang w:val="en-GB"/>
        </w:rPr>
        <w:t>:</w:t>
      </w:r>
      <w:r w:rsidR="00AF610D" w:rsidRPr="00D533E3">
        <w:rPr>
          <w:rFonts w:ascii="Courier New" w:hAnsi="Courier New" w:cs="Courier New"/>
          <w:sz w:val="20"/>
          <w:szCs w:val="20"/>
          <w:lang w:val="en-GB"/>
        </w:rPr>
        <w:t>complexType</w:t>
      </w:r>
      <w:proofErr w:type="gramEnd"/>
      <w:r w:rsidR="00AF610D" w:rsidRPr="00D533E3">
        <w:rPr>
          <w:rFonts w:ascii="Courier New" w:hAnsi="Courier New" w:cs="Courier New"/>
          <w:sz w:val="20"/>
          <w:szCs w:val="20"/>
          <w:lang w:val="en-GB"/>
        </w:rPr>
        <w:t>&gt;</w:t>
      </w:r>
    </w:p>
    <w:p w14:paraId="07A6535A" w14:textId="77777777" w:rsidR="00EF7339" w:rsidRPr="00D533E3" w:rsidRDefault="00EF7339" w:rsidP="008176B2">
      <w:pPr>
        <w:shd w:val="clear" w:color="auto" w:fill="CCCCCC"/>
        <w:spacing w:after="80" w:line="240" w:lineRule="auto"/>
        <w:jc w:val="left"/>
        <w:rPr>
          <w:rFonts w:ascii="Courier New" w:hAnsi="Courier New" w:cs="Courier New"/>
          <w:sz w:val="20"/>
          <w:szCs w:val="20"/>
          <w:lang w:val="en-GB"/>
        </w:rPr>
      </w:pPr>
      <w:r w:rsidRPr="00D533E3">
        <w:rPr>
          <w:rFonts w:ascii="Courier New" w:hAnsi="Courier New" w:cs="Courier New"/>
          <w:sz w:val="20"/>
          <w:szCs w:val="20"/>
          <w:lang w:val="en-GB"/>
        </w:rPr>
        <w:t>&lt;/xsd</w:t>
      </w:r>
      <w:proofErr w:type="gramStart"/>
      <w:r w:rsidRPr="00D533E3">
        <w:rPr>
          <w:rFonts w:ascii="Courier New" w:hAnsi="Courier New" w:cs="Courier New"/>
          <w:sz w:val="20"/>
          <w:szCs w:val="20"/>
          <w:lang w:val="en-GB"/>
        </w:rPr>
        <w:t>:schema</w:t>
      </w:r>
      <w:proofErr w:type="gramEnd"/>
      <w:r w:rsidRPr="00D533E3">
        <w:rPr>
          <w:rFonts w:ascii="Courier New" w:hAnsi="Courier New" w:cs="Courier New"/>
          <w:sz w:val="20"/>
          <w:szCs w:val="20"/>
          <w:lang w:val="en-GB"/>
        </w:rPr>
        <w:t>&gt;</w:t>
      </w:r>
    </w:p>
    <w:p w14:paraId="2F2CC2AD" w14:textId="63353359" w:rsidR="001F6A3E" w:rsidRPr="00D533E3" w:rsidRDefault="001F6A3E" w:rsidP="00FB4F50">
      <w:pPr>
        <w:pStyle w:val="berschrift1"/>
        <w:rPr>
          <w:lang w:val="en-GB" w:eastAsia="ar-SA"/>
        </w:rPr>
      </w:pPr>
      <w:r w:rsidRPr="00D533E3">
        <w:rPr>
          <w:lang w:val="en-GB" w:eastAsia="ar-SA"/>
        </w:rPr>
        <w:t>Message Format Examples</w:t>
      </w:r>
    </w:p>
    <w:p w14:paraId="12CE37E0" w14:textId="04BAC39A" w:rsidR="008560FB" w:rsidRPr="00D533E3" w:rsidRDefault="008560FB" w:rsidP="004270EB">
      <w:pPr>
        <w:rPr>
          <w:lang w:val="en-GB" w:eastAsia="ar-SA"/>
        </w:rPr>
      </w:pPr>
      <w:r w:rsidRPr="00D533E3">
        <w:rPr>
          <w:lang w:val="en-GB" w:eastAsia="ar-SA"/>
        </w:rPr>
        <w:t>In the following, samples for SAML Metadata and exchanged SAML messages are provided.</w:t>
      </w:r>
    </w:p>
    <w:p w14:paraId="43FE100E" w14:textId="5E21321B" w:rsidR="008560FB" w:rsidRPr="00D533E3" w:rsidRDefault="008560FB" w:rsidP="00A1615E">
      <w:pPr>
        <w:pStyle w:val="berschrift2"/>
        <w:rPr>
          <w:lang w:eastAsia="ar-SA"/>
        </w:rPr>
      </w:pPr>
      <w:proofErr w:type="gramStart"/>
      <w:r w:rsidRPr="00D533E3">
        <w:rPr>
          <w:lang w:eastAsia="ar-SA"/>
        </w:rPr>
        <w:t>eIDAS</w:t>
      </w:r>
      <w:r w:rsidR="008B4AB7">
        <w:rPr>
          <w:lang w:eastAsia="ar-SA"/>
        </w:rPr>
        <w:t>-</w:t>
      </w:r>
      <w:r w:rsidRPr="00D533E3">
        <w:rPr>
          <w:lang w:eastAsia="ar-SA"/>
        </w:rPr>
        <w:t>Connector</w:t>
      </w:r>
      <w:proofErr w:type="gramEnd"/>
      <w:r w:rsidRPr="00D533E3">
        <w:rPr>
          <w:lang w:eastAsia="ar-SA"/>
        </w:rPr>
        <w:t xml:space="preserve"> SAML-Metadata</w:t>
      </w:r>
    </w:p>
    <w:p w14:paraId="3AD6DFB8"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proofErr w:type="gramStart"/>
      <w:r w:rsidRPr="00D533E3">
        <w:rPr>
          <w:rFonts w:ascii="Times New Roman" w:hAnsi="Times New Roman" w:cs="Times New Roman"/>
          <w:color w:val="8B26C9"/>
          <w:sz w:val="20"/>
          <w:szCs w:val="24"/>
          <w:lang w:val="en-GB"/>
        </w:rPr>
        <w:t>&lt;?xml</w:t>
      </w:r>
      <w:proofErr w:type="gramEnd"/>
      <w:r w:rsidRPr="00D533E3">
        <w:rPr>
          <w:rFonts w:ascii="Times New Roman" w:hAnsi="Times New Roman" w:cs="Times New Roman"/>
          <w:color w:val="8B26C9"/>
          <w:sz w:val="20"/>
          <w:szCs w:val="24"/>
          <w:lang w:val="en-GB"/>
        </w:rPr>
        <w:t xml:space="preserve"> version="1.0" encoding="UTF-8"?&gt;</w:t>
      </w:r>
    </w:p>
    <w:p w14:paraId="60517766" w14:textId="3949F65B"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:EntityDescriptor</w:t>
      </w:r>
      <w:proofErr w:type="gramEnd"/>
      <w:r w:rsidRPr="00D533E3">
        <w:rPr>
          <w:rFonts w:ascii="Times New Roman" w:hAnsi="Times New Roman" w:cs="Times New Roman"/>
          <w:color w:val="F5844C"/>
          <w:sz w:val="20"/>
          <w:szCs w:val="24"/>
          <w:lang w:val="en-GB"/>
        </w:rPr>
        <w:t xml:space="preserve"> xmlns:md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"urn:oasis:names:tc:SAML:2.0:metadata"</w:t>
      </w:r>
      <w:r w:rsidR="00210D18"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xmlns:eidas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"http://eidas.europa.eu/saml-extensions"</w:t>
      </w:r>
      <w:r w:rsidRPr="00D533E3">
        <w:rPr>
          <w:rFonts w:ascii="Times New Roman" w:hAnsi="Times New Roman" w:cs="Times New Roman"/>
          <w:color w:val="F5844C"/>
          <w:sz w:val="20"/>
          <w:szCs w:val="24"/>
          <w:lang w:val="en-GB"/>
        </w:rPr>
        <w:t xml:space="preserve"> </w:t>
      </w:r>
    </w:p>
    <w:p w14:paraId="305E70ED"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proofErr w:type="gramStart"/>
      <w:r w:rsidRPr="00D533E3">
        <w:rPr>
          <w:rFonts w:ascii="Times New Roman" w:hAnsi="Times New Roman" w:cs="Times New Roman"/>
          <w:color w:val="F5844C"/>
          <w:sz w:val="20"/>
          <w:szCs w:val="24"/>
          <w:lang w:val="en-GB"/>
        </w:rPr>
        <w:t>xmlns:</w:t>
      </w:r>
      <w:proofErr w:type="gramEnd"/>
      <w:r w:rsidRPr="00D533E3">
        <w:rPr>
          <w:rFonts w:ascii="Times New Roman" w:hAnsi="Times New Roman" w:cs="Times New Roman"/>
          <w:color w:val="F5844C"/>
          <w:sz w:val="20"/>
          <w:szCs w:val="24"/>
          <w:lang w:val="en-GB"/>
        </w:rPr>
        <w:t>alg</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"urn:oasis:names:tc:SAML:metadata:algsupport"</w:t>
      </w:r>
    </w:p>
    <w:p w14:paraId="321F0B04" w14:textId="5E673FFF" w:rsidR="00215B1F" w:rsidRPr="00E445BB"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de-AT"/>
        </w:rPr>
      </w:pPr>
      <w:r w:rsidRPr="00D533E3">
        <w:rPr>
          <w:rFonts w:ascii="Times New Roman" w:hAnsi="Times New Roman" w:cs="Times New Roman"/>
          <w:color w:val="F5844C"/>
          <w:sz w:val="20"/>
          <w:szCs w:val="24"/>
          <w:lang w:val="en-GB"/>
        </w:rPr>
        <w:t xml:space="preserve">    </w:t>
      </w:r>
      <w:r w:rsidRPr="00E445BB">
        <w:rPr>
          <w:rFonts w:ascii="Times New Roman" w:hAnsi="Times New Roman" w:cs="Times New Roman"/>
          <w:color w:val="F5844C"/>
          <w:sz w:val="20"/>
          <w:szCs w:val="24"/>
          <w:lang w:val="de-AT"/>
        </w:rPr>
        <w:t>ID</w:t>
      </w:r>
      <w:r w:rsidRPr="00E445BB">
        <w:rPr>
          <w:rFonts w:ascii="Times New Roman" w:hAnsi="Times New Roman" w:cs="Times New Roman"/>
          <w:color w:val="FF8040"/>
          <w:sz w:val="20"/>
          <w:szCs w:val="24"/>
          <w:lang w:val="de-AT"/>
        </w:rPr>
        <w:t>=</w:t>
      </w:r>
      <w:r w:rsidRPr="00E445BB">
        <w:rPr>
          <w:rFonts w:ascii="Times New Roman" w:hAnsi="Times New Roman" w:cs="Times New Roman"/>
          <w:color w:val="993300"/>
          <w:sz w:val="20"/>
          <w:szCs w:val="24"/>
          <w:lang w:val="de-AT"/>
        </w:rPr>
        <w:t>"_9ebc8854ec7f701da9749e87a801e5f2"</w:t>
      </w:r>
    </w:p>
    <w:p w14:paraId="6BF666E7" w14:textId="6DB01DAF" w:rsidR="00215B1F" w:rsidRPr="00E445BB"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de-AT"/>
        </w:rPr>
      </w:pPr>
      <w:r w:rsidRPr="00E445BB">
        <w:rPr>
          <w:rFonts w:ascii="Times New Roman" w:hAnsi="Times New Roman" w:cs="Times New Roman"/>
          <w:color w:val="F5844C"/>
          <w:sz w:val="20"/>
          <w:szCs w:val="24"/>
          <w:lang w:val="de-AT"/>
        </w:rPr>
        <w:t xml:space="preserve">    entityID</w:t>
      </w:r>
      <w:r w:rsidRPr="00E445BB">
        <w:rPr>
          <w:rFonts w:ascii="Times New Roman" w:hAnsi="Times New Roman" w:cs="Times New Roman"/>
          <w:color w:val="FF8040"/>
          <w:sz w:val="20"/>
          <w:szCs w:val="24"/>
          <w:lang w:val="de-AT"/>
        </w:rPr>
        <w:t>=</w:t>
      </w:r>
      <w:r w:rsidRPr="00E445BB">
        <w:rPr>
          <w:rFonts w:ascii="Times New Roman" w:hAnsi="Times New Roman" w:cs="Times New Roman"/>
          <w:color w:val="993300"/>
          <w:sz w:val="20"/>
          <w:szCs w:val="24"/>
          <w:lang w:val="de-AT"/>
        </w:rPr>
        <w:t>"https://eidas-connector.eu"</w:t>
      </w:r>
    </w:p>
    <w:p w14:paraId="66D68C93" w14:textId="20872231"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E445BB">
        <w:rPr>
          <w:rFonts w:ascii="Times New Roman" w:hAnsi="Times New Roman" w:cs="Times New Roman"/>
          <w:color w:val="F5844C"/>
          <w:sz w:val="20"/>
          <w:szCs w:val="24"/>
          <w:lang w:val="de-AT"/>
        </w:rPr>
        <w:t xml:space="preserve">    </w:t>
      </w:r>
      <w:proofErr w:type="gramStart"/>
      <w:r w:rsidRPr="00D533E3">
        <w:rPr>
          <w:rFonts w:ascii="Times New Roman" w:hAnsi="Times New Roman" w:cs="Times New Roman"/>
          <w:color w:val="F5844C"/>
          <w:sz w:val="20"/>
          <w:szCs w:val="24"/>
          <w:lang w:val="en-GB"/>
        </w:rPr>
        <w:t>validUntil</w:t>
      </w:r>
      <w:proofErr w:type="gramEnd"/>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"2015-05-24T19:30:26.624Z"</w:t>
      </w:r>
      <w:r w:rsidRPr="00D533E3">
        <w:rPr>
          <w:rFonts w:ascii="Times New Roman" w:hAnsi="Times New Roman" w:cs="Times New Roman"/>
          <w:color w:val="000096"/>
          <w:sz w:val="20"/>
          <w:szCs w:val="24"/>
          <w:lang w:val="en-GB"/>
        </w:rPr>
        <w:t>&gt;</w:t>
      </w:r>
    </w:p>
    <w:p w14:paraId="4FDBC987"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w:t>
      </w:r>
      <w:proofErr w:type="gramEnd"/>
      <w:r w:rsidRPr="00D533E3">
        <w:rPr>
          <w:rFonts w:ascii="Times New Roman" w:hAnsi="Times New Roman" w:cs="Times New Roman"/>
          <w:color w:val="F5844C"/>
          <w:sz w:val="20"/>
          <w:szCs w:val="24"/>
          <w:lang w:val="en-GB"/>
        </w:rPr>
        <w:t xml:space="preserve"> xmlns:ds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w:t>
      </w:r>
      <w:r w:rsidRPr="00D533E3">
        <w:rPr>
          <w:rFonts w:ascii="Times New Roman" w:hAnsi="Times New Roman" w:cs="Times New Roman"/>
          <w:color w:val="000096"/>
          <w:sz w:val="20"/>
          <w:szCs w:val="24"/>
          <w:lang w:val="en-GB"/>
        </w:rPr>
        <w:t>&gt;</w:t>
      </w:r>
    </w:p>
    <w:p w14:paraId="3DCF2FFC"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SignedInfo&gt;</w:t>
      </w:r>
    </w:p>
    <w:p w14:paraId="5070BE9F"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:CanonicalizationMethod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"http://www.w3.org/2001/10/xml-exc-c14n#"</w:t>
      </w:r>
      <w:r w:rsidRPr="00D533E3">
        <w:rPr>
          <w:rFonts w:ascii="Times New Roman" w:hAnsi="Times New Roman" w:cs="Times New Roman"/>
          <w:color w:val="000096"/>
          <w:sz w:val="20"/>
          <w:szCs w:val="24"/>
          <w:lang w:val="en-GB"/>
        </w:rPr>
        <w:t>/&gt;</w:t>
      </w:r>
    </w:p>
    <w:p w14:paraId="104DBF11" w14:textId="2B443455"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w:t>
      </w:r>
      <w:r w:rsidR="00823B24" w:rsidRPr="00D533E3">
        <w:rPr>
          <w:rFonts w:ascii="Times New Roman" w:hAnsi="Times New Roman" w:cs="Times New Roman"/>
          <w:color w:val="993300"/>
          <w:sz w:val="20"/>
          <w:szCs w:val="24"/>
          <w:lang w:val="en-GB"/>
        </w:rPr>
        <w:t>http://www.w3.org/2007/05/xmldsig-more#sha256-rsa-MGF1</w:t>
      </w:r>
      <w:del w:id="205" w:author="Thomas Lenz" w:date="2019-03-13T12:43:00Z">
        <w:r w:rsidR="00823B24" w:rsidRPr="00D533E3" w:rsidDel="00413C3A">
          <w:rPr>
            <w:rFonts w:ascii="Times New Roman" w:hAnsi="Times New Roman" w:cs="Times New Roman"/>
            <w:color w:val="993300"/>
            <w:sz w:val="20"/>
            <w:szCs w:val="24"/>
            <w:lang w:val="en-GB"/>
          </w:rPr>
          <w:delText xml:space="preserve"> </w:delText>
        </w:r>
      </w:del>
      <w:r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11A7B8D5"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:Reference</w:t>
      </w:r>
      <w:proofErr w:type="gramEnd"/>
      <w:r w:rsidRPr="00D533E3">
        <w:rPr>
          <w:rFonts w:ascii="Times New Roman" w:hAnsi="Times New Roman" w:cs="Times New Roman"/>
          <w:color w:val="F5844C"/>
          <w:sz w:val="20"/>
          <w:szCs w:val="24"/>
          <w:lang w:val="en-GB"/>
        </w:rPr>
        <w:t xml:space="preserve"> URI</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"#_9ebc8854ec7f701da9749e87a801e5f2"</w:t>
      </w:r>
      <w:r w:rsidRPr="00D533E3">
        <w:rPr>
          <w:rFonts w:ascii="Times New Roman" w:hAnsi="Times New Roman" w:cs="Times New Roman"/>
          <w:color w:val="000096"/>
          <w:sz w:val="20"/>
          <w:szCs w:val="24"/>
          <w:lang w:val="en-GB"/>
        </w:rPr>
        <w:t>&gt;</w:t>
      </w:r>
    </w:p>
    <w:p w14:paraId="6A6A8C0F"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Transforms&gt;</w:t>
      </w:r>
    </w:p>
    <w:p w14:paraId="148BFCA2"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w:t>
      </w:r>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"http://www.w3.org/2000/09/xmldsig#enveloped-signature"</w:t>
      </w:r>
      <w:r w:rsidRPr="00D533E3">
        <w:rPr>
          <w:rFonts w:ascii="Times New Roman" w:hAnsi="Times New Roman" w:cs="Times New Roman"/>
          <w:color w:val="000096"/>
          <w:sz w:val="20"/>
          <w:szCs w:val="24"/>
          <w:lang w:val="en-GB"/>
        </w:rPr>
        <w:t>/&gt;</w:t>
      </w:r>
    </w:p>
    <w:p w14:paraId="59679CE1"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w:t>
      </w:r>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"http://www.w3.org/2001/10/xml-exc-c14n#"</w:t>
      </w:r>
      <w:r w:rsidRPr="00D533E3">
        <w:rPr>
          <w:rFonts w:ascii="Times New Roman" w:hAnsi="Times New Roman" w:cs="Times New Roman"/>
          <w:color w:val="000096"/>
          <w:sz w:val="20"/>
          <w:szCs w:val="24"/>
          <w:lang w:val="en-GB"/>
        </w:rPr>
        <w:t>/&gt;</w:t>
      </w:r>
    </w:p>
    <w:p w14:paraId="76FA4F42"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:Transforms</w:t>
      </w:r>
      <w:proofErr w:type="gramEnd"/>
      <w:r w:rsidRPr="00D533E3">
        <w:rPr>
          <w:rFonts w:ascii="Times New Roman" w:hAnsi="Times New Roman" w:cs="Times New Roman"/>
          <w:color w:val="000096"/>
          <w:sz w:val="20"/>
          <w:szCs w:val="24"/>
          <w:lang w:val="en-GB"/>
        </w:rPr>
        <w:t>&gt;</w:t>
      </w:r>
    </w:p>
    <w:p w14:paraId="7BBF89EA"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:DigestMethod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"http://www.w3.org/2001/04/xmlenc#sha256"</w:t>
      </w:r>
      <w:r w:rsidRPr="00D533E3">
        <w:rPr>
          <w:rFonts w:ascii="Times New Roman" w:hAnsi="Times New Roman" w:cs="Times New Roman"/>
          <w:color w:val="000096"/>
          <w:sz w:val="20"/>
          <w:szCs w:val="24"/>
          <w:lang w:val="en-GB"/>
        </w:rPr>
        <w:t>/&gt;</w:t>
      </w:r>
    </w:p>
    <w:p w14:paraId="7E1AC86B"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:DigestValue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t2DvNbFynxqsLoF4BfJPIvauBrSeVDjBCPBHulKYh4g=</w:t>
      </w:r>
      <w:r w:rsidRPr="00D533E3">
        <w:rPr>
          <w:rFonts w:ascii="Times New Roman" w:hAnsi="Times New Roman" w:cs="Times New Roman"/>
          <w:color w:val="000096"/>
          <w:sz w:val="20"/>
          <w:szCs w:val="24"/>
          <w:lang w:val="en-GB"/>
        </w:rPr>
        <w:t>&lt;/ds:DigestValue&gt;</w:t>
      </w:r>
    </w:p>
    <w:p w14:paraId="6487BF28"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:Reference</w:t>
      </w:r>
      <w:proofErr w:type="gramEnd"/>
      <w:r w:rsidRPr="00D533E3">
        <w:rPr>
          <w:rFonts w:ascii="Times New Roman" w:hAnsi="Times New Roman" w:cs="Times New Roman"/>
          <w:color w:val="000096"/>
          <w:sz w:val="20"/>
          <w:szCs w:val="24"/>
          <w:lang w:val="en-GB"/>
        </w:rPr>
        <w:t>&gt;</w:t>
      </w:r>
    </w:p>
    <w:p w14:paraId="46BD5F56"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:SignedInfo</w:t>
      </w:r>
      <w:proofErr w:type="gramEnd"/>
      <w:r w:rsidRPr="00D533E3">
        <w:rPr>
          <w:rFonts w:ascii="Times New Roman" w:hAnsi="Times New Roman" w:cs="Times New Roman"/>
          <w:color w:val="000096"/>
          <w:sz w:val="20"/>
          <w:szCs w:val="24"/>
          <w:lang w:val="en-GB"/>
        </w:rPr>
        <w:t>&gt;</w:t>
      </w:r>
    </w:p>
    <w:p w14:paraId="69FF3F1B"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G34==</w:t>
      </w:r>
      <w:r w:rsidRPr="00D533E3">
        <w:rPr>
          <w:rFonts w:ascii="Times New Roman" w:hAnsi="Times New Roman" w:cs="Times New Roman"/>
          <w:color w:val="000096"/>
          <w:sz w:val="20"/>
          <w:szCs w:val="24"/>
          <w:lang w:val="en-GB"/>
        </w:rPr>
        <w:t>&lt;/ds:SignatureValue&gt;</w:t>
      </w:r>
    </w:p>
    <w:p w14:paraId="0024D8FC"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KeyInfo&gt;</w:t>
      </w:r>
    </w:p>
    <w:p w14:paraId="20A4FDC9"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X509Data&gt;</w:t>
      </w:r>
    </w:p>
    <w:p w14:paraId="74A8D15F"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:X509Certificate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MIID==</w:t>
      </w:r>
      <w:r w:rsidRPr="00D533E3">
        <w:rPr>
          <w:rFonts w:ascii="Times New Roman" w:hAnsi="Times New Roman" w:cs="Times New Roman"/>
          <w:color w:val="000096"/>
          <w:sz w:val="20"/>
          <w:szCs w:val="24"/>
          <w:lang w:val="en-GB"/>
        </w:rPr>
        <w:t>&lt;/ds:X509Certificate&gt;</w:t>
      </w:r>
    </w:p>
    <w:p w14:paraId="0B75316F"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:X509Data</w:t>
      </w:r>
      <w:proofErr w:type="gramEnd"/>
      <w:r w:rsidRPr="00D533E3">
        <w:rPr>
          <w:rFonts w:ascii="Times New Roman" w:hAnsi="Times New Roman" w:cs="Times New Roman"/>
          <w:color w:val="000096"/>
          <w:sz w:val="20"/>
          <w:szCs w:val="24"/>
          <w:lang w:val="en-GB"/>
        </w:rPr>
        <w:t>&gt;</w:t>
      </w:r>
    </w:p>
    <w:p w14:paraId="29F635FC"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6581C309"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w:t>
      </w:r>
      <w:proofErr w:type="gramEnd"/>
      <w:r w:rsidRPr="00D533E3">
        <w:rPr>
          <w:rFonts w:ascii="Times New Roman" w:hAnsi="Times New Roman" w:cs="Times New Roman"/>
          <w:color w:val="000096"/>
          <w:sz w:val="20"/>
          <w:szCs w:val="24"/>
          <w:lang w:val="en-GB"/>
        </w:rPr>
        <w:t>&gt;</w:t>
      </w:r>
    </w:p>
    <w:p w14:paraId="3E241CD7" w14:textId="77777777" w:rsidR="00215B1F" w:rsidRPr="00E445BB"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de-AT"/>
        </w:rPr>
      </w:pPr>
      <w:r w:rsidRPr="00D533E3">
        <w:rPr>
          <w:rFonts w:ascii="Times New Roman" w:hAnsi="Times New Roman" w:cs="Times New Roman"/>
          <w:color w:val="000000"/>
          <w:sz w:val="20"/>
          <w:szCs w:val="24"/>
          <w:lang w:val="en-GB"/>
        </w:rPr>
        <w:t xml:space="preserve">            </w:t>
      </w:r>
      <w:r w:rsidRPr="00E445BB">
        <w:rPr>
          <w:rFonts w:ascii="Times New Roman" w:hAnsi="Times New Roman" w:cs="Times New Roman"/>
          <w:color w:val="000096"/>
          <w:sz w:val="20"/>
          <w:szCs w:val="24"/>
          <w:lang w:val="de-AT"/>
        </w:rPr>
        <w:t>&lt;md:Extensions&gt;</w:t>
      </w:r>
    </w:p>
    <w:p w14:paraId="0A734584" w14:textId="773559F1" w:rsidR="00215B1F" w:rsidRPr="00E445BB"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de-AT"/>
        </w:rPr>
      </w:pPr>
      <w:r w:rsidRPr="00E445BB">
        <w:rPr>
          <w:rFonts w:ascii="Times New Roman" w:hAnsi="Times New Roman" w:cs="Times New Roman"/>
          <w:color w:val="000000"/>
          <w:sz w:val="20"/>
          <w:szCs w:val="24"/>
          <w:lang w:val="de-AT"/>
        </w:rPr>
        <w:t xml:space="preserve">                </w:t>
      </w:r>
      <w:r w:rsidRPr="00E445BB">
        <w:rPr>
          <w:rFonts w:ascii="Times New Roman" w:hAnsi="Times New Roman" w:cs="Times New Roman"/>
          <w:color w:val="000096"/>
          <w:sz w:val="20"/>
          <w:szCs w:val="24"/>
          <w:lang w:val="de-AT"/>
        </w:rPr>
        <w:t>&lt;eidas:SPType&gt;</w:t>
      </w:r>
      <w:r w:rsidRPr="00E445BB">
        <w:rPr>
          <w:rFonts w:ascii="Times New Roman" w:hAnsi="Times New Roman" w:cs="Times New Roman"/>
          <w:color w:val="000000"/>
          <w:sz w:val="20"/>
          <w:szCs w:val="24"/>
          <w:lang w:val="de-AT"/>
        </w:rPr>
        <w:t>public</w:t>
      </w:r>
      <w:r w:rsidRPr="00E445BB">
        <w:rPr>
          <w:rFonts w:ascii="Times New Roman" w:hAnsi="Times New Roman" w:cs="Times New Roman"/>
          <w:color w:val="000096"/>
          <w:sz w:val="20"/>
          <w:szCs w:val="24"/>
          <w:lang w:val="de-AT"/>
        </w:rPr>
        <w:t>&lt;/eidas:SPType&gt;</w:t>
      </w:r>
    </w:p>
    <w:p w14:paraId="033E9187" w14:textId="77777777" w:rsidR="00215B1F" w:rsidRPr="00E445BB"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de-AT"/>
        </w:rPr>
      </w:pPr>
      <w:r w:rsidRPr="00E445BB">
        <w:rPr>
          <w:rFonts w:ascii="Times New Roman" w:hAnsi="Times New Roman" w:cs="Times New Roman"/>
          <w:color w:val="000000"/>
          <w:sz w:val="20"/>
          <w:szCs w:val="24"/>
          <w:lang w:val="de-AT"/>
        </w:rPr>
        <w:t xml:space="preserve">                </w:t>
      </w:r>
      <w:r w:rsidRPr="00E445BB">
        <w:rPr>
          <w:rFonts w:ascii="Times New Roman" w:hAnsi="Times New Roman" w:cs="Times New Roman"/>
          <w:color w:val="000096"/>
          <w:sz w:val="20"/>
          <w:szCs w:val="24"/>
          <w:lang w:val="de-AT"/>
        </w:rPr>
        <w:t>&lt;alg:DigestMethod</w:t>
      </w:r>
      <w:r w:rsidRPr="00E445BB">
        <w:rPr>
          <w:rFonts w:ascii="Times New Roman" w:hAnsi="Times New Roman" w:cs="Times New Roman"/>
          <w:color w:val="F5844C"/>
          <w:sz w:val="20"/>
          <w:szCs w:val="24"/>
          <w:lang w:val="de-AT"/>
        </w:rPr>
        <w:t xml:space="preserve">  Algorithm</w:t>
      </w:r>
      <w:r w:rsidRPr="00E445BB">
        <w:rPr>
          <w:rFonts w:ascii="Times New Roman" w:hAnsi="Times New Roman" w:cs="Times New Roman"/>
          <w:color w:val="FF8040"/>
          <w:sz w:val="20"/>
          <w:szCs w:val="24"/>
          <w:lang w:val="de-AT"/>
        </w:rPr>
        <w:t>=</w:t>
      </w:r>
      <w:r w:rsidRPr="00E445BB">
        <w:rPr>
          <w:rFonts w:ascii="Times New Roman" w:hAnsi="Times New Roman" w:cs="Times New Roman"/>
          <w:color w:val="993300"/>
          <w:sz w:val="20"/>
          <w:szCs w:val="24"/>
          <w:lang w:val="de-AT"/>
        </w:rPr>
        <w:t>"http://www.w3.org/2001/04/xmlenc#sha256"</w:t>
      </w:r>
      <w:r w:rsidRPr="00E445BB">
        <w:rPr>
          <w:rFonts w:ascii="Times New Roman" w:hAnsi="Times New Roman" w:cs="Times New Roman"/>
          <w:color w:val="000096"/>
          <w:sz w:val="20"/>
          <w:szCs w:val="24"/>
          <w:lang w:val="de-AT"/>
        </w:rPr>
        <w:t>/&gt;</w:t>
      </w:r>
    </w:p>
    <w:p w14:paraId="1261A0D7" w14:textId="5982595F"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E445BB">
        <w:rPr>
          <w:rFonts w:ascii="Times New Roman" w:hAnsi="Times New Roman" w:cs="Times New Roman"/>
          <w:color w:val="000000"/>
          <w:sz w:val="20"/>
          <w:szCs w:val="24"/>
          <w:lang w:val="de-AT"/>
        </w:rPr>
        <w:t xml:space="preserve">                </w:t>
      </w:r>
      <w:r w:rsidRPr="00D533E3">
        <w:rPr>
          <w:rFonts w:ascii="Times New Roman" w:hAnsi="Times New Roman" w:cs="Times New Roman"/>
          <w:color w:val="000096"/>
          <w:sz w:val="20"/>
          <w:szCs w:val="24"/>
          <w:lang w:val="en-GB"/>
        </w:rPr>
        <w:t>&lt;alg</w:t>
      </w:r>
      <w:proofErr w:type="gramStart"/>
      <w:r w:rsidRPr="00D533E3">
        <w:rPr>
          <w:rFonts w:ascii="Times New Roman" w:hAnsi="Times New Roman" w:cs="Times New Roman"/>
          <w:color w:val="000096"/>
          <w:sz w:val="20"/>
          <w:szCs w:val="24"/>
          <w:lang w:val="en-GB"/>
        </w:rPr>
        <w:t>:SigningMethod</w:t>
      </w:r>
      <w:proofErr w:type="gramEnd"/>
      <w:r w:rsidRPr="00D533E3">
        <w:rPr>
          <w:rFonts w:ascii="Times New Roman" w:hAnsi="Times New Roman" w:cs="Times New Roman"/>
          <w:color w:val="F5844C"/>
          <w:sz w:val="20"/>
          <w:szCs w:val="24"/>
          <w:lang w:val="en-GB"/>
        </w:rPr>
        <w:t xml:space="preserve"> MinKeySize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"256"</w:t>
      </w:r>
      <w:r w:rsidRPr="00D533E3">
        <w:rPr>
          <w:rFonts w:ascii="Times New Roman" w:hAnsi="Times New Roman" w:cs="Times New Roman"/>
          <w:color w:val="F5844C"/>
          <w:sz w:val="20"/>
          <w:szCs w:val="24"/>
          <w:lang w:val="en-GB"/>
        </w:rPr>
        <w:t xml:space="preserve"> </w:t>
      </w:r>
      <w:r w:rsidR="00210D18"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"http://www.w3.org/2001/04/xmldsig-more#ecdsa-sha256"</w:t>
      </w:r>
      <w:r w:rsidRPr="00D533E3">
        <w:rPr>
          <w:rFonts w:ascii="Times New Roman" w:hAnsi="Times New Roman" w:cs="Times New Roman"/>
          <w:color w:val="000096"/>
          <w:sz w:val="20"/>
          <w:szCs w:val="24"/>
          <w:lang w:val="en-GB"/>
        </w:rPr>
        <w:t>/&gt;</w:t>
      </w:r>
    </w:p>
    <w:p w14:paraId="32A7AED0" w14:textId="57037CFC" w:rsidR="00D1438E"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&lt;alg</w:t>
      </w:r>
      <w:proofErr w:type="gramStart"/>
      <w:r w:rsidRPr="00D533E3">
        <w:rPr>
          <w:rFonts w:ascii="Times New Roman" w:hAnsi="Times New Roman" w:cs="Times New Roman"/>
          <w:color w:val="000096"/>
          <w:sz w:val="20"/>
          <w:szCs w:val="24"/>
          <w:lang w:val="en-GB"/>
        </w:rPr>
        <w:t>:SigningMethod</w:t>
      </w:r>
      <w:proofErr w:type="gramEnd"/>
      <w:r w:rsidRPr="00D533E3">
        <w:rPr>
          <w:rFonts w:ascii="Times New Roman" w:hAnsi="Times New Roman" w:cs="Times New Roman"/>
          <w:color w:val="F5844C"/>
          <w:sz w:val="20"/>
          <w:szCs w:val="24"/>
          <w:lang w:val="en-GB"/>
        </w:rPr>
        <w:t xml:space="preserve"> MinKeySize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"3072"</w:t>
      </w:r>
      <w:r w:rsidRPr="00D533E3">
        <w:rPr>
          <w:rFonts w:ascii="Times New Roman" w:hAnsi="Times New Roman" w:cs="Times New Roman"/>
          <w:color w:val="F5844C"/>
          <w:sz w:val="20"/>
          <w:szCs w:val="24"/>
          <w:lang w:val="en-GB"/>
        </w:rPr>
        <w:t xml:space="preserve"> MaxKeySize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"4096"</w:t>
      </w:r>
      <w:r w:rsidRPr="00D533E3">
        <w:rPr>
          <w:rFonts w:ascii="Times New Roman" w:hAnsi="Times New Roman" w:cs="Times New Roman"/>
          <w:color w:val="F5844C"/>
          <w:sz w:val="20"/>
          <w:szCs w:val="24"/>
          <w:lang w:val="en-GB"/>
        </w:rPr>
        <w:t xml:space="preserve"> </w:t>
      </w:r>
      <w:r w:rsidR="00210D18"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w:t>
      </w:r>
      <w:r w:rsidR="00E026A6">
        <w:fldChar w:fldCharType="begin"/>
      </w:r>
      <w:r w:rsidR="00E026A6" w:rsidRPr="009C6C0D">
        <w:rPr>
          <w:lang w:val="en-US"/>
          <w:rPrChange w:id="206" w:author="tlenz" w:date="2019-03-25T12:55:00Z">
            <w:rPr/>
          </w:rPrChange>
        </w:rPr>
        <w:instrText xml:space="preserve"> HYPERLINK "http://www.w3.org/2007/05/xmldsig-more" \l "sha256-rsa-MGF1" </w:instrText>
      </w:r>
      <w:r w:rsidR="00E026A6">
        <w:fldChar w:fldCharType="separate"/>
      </w:r>
      <w:r w:rsidR="00FC4085" w:rsidRPr="00D533E3">
        <w:rPr>
          <w:rStyle w:val="Hyperlink"/>
          <w:rFonts w:ascii="Times New Roman" w:hAnsi="Times New Roman" w:cs="Times New Roman"/>
          <w:sz w:val="20"/>
          <w:szCs w:val="24"/>
          <w:lang w:val="en-GB"/>
        </w:rPr>
        <w:t>http://www.w3.org/2007/05/xmldsig-more#sha256-rsa-MGF1</w:t>
      </w:r>
      <w:r w:rsidR="00E026A6">
        <w:rPr>
          <w:rStyle w:val="Hyperlink"/>
          <w:rFonts w:ascii="Times New Roman" w:hAnsi="Times New Roman" w:cs="Times New Roman"/>
          <w:sz w:val="20"/>
          <w:szCs w:val="24"/>
          <w:lang w:val="en-GB"/>
        </w:rPr>
        <w:fldChar w:fldCharType="end"/>
      </w:r>
      <w:r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637D4C8A" w14:textId="77777777"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&lt;mdattr</w:t>
      </w:r>
      <w:proofErr w:type="gramStart"/>
      <w:r w:rsidRPr="00D533E3">
        <w:rPr>
          <w:rFonts w:ascii="Times New Roman" w:hAnsi="Times New Roman" w:cs="Times New Roman"/>
          <w:color w:val="000096"/>
          <w:sz w:val="20"/>
          <w:szCs w:val="24"/>
          <w:lang w:val="en-GB"/>
        </w:rPr>
        <w:t>:EntityAttributes</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xmlns:mdattr=</w:t>
      </w:r>
      <w:r w:rsidRPr="00D533E3">
        <w:rPr>
          <w:rFonts w:ascii="Times New Roman" w:hAnsi="Times New Roman" w:cs="Times New Roman"/>
          <w:color w:val="993300"/>
          <w:sz w:val="20"/>
          <w:szCs w:val="24"/>
          <w:lang w:val="en-GB"/>
        </w:rPr>
        <w:t>"urn:oasis:names:tc:SAML:metadata:attribute"</w:t>
      </w:r>
    </w:p>
    <w:p w14:paraId="58EE3BCC" w14:textId="1A4503A5"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proofErr w:type="gramStart"/>
      <w:r w:rsidRPr="00D533E3">
        <w:rPr>
          <w:rFonts w:ascii="Times New Roman" w:hAnsi="Times New Roman" w:cs="Times New Roman"/>
          <w:color w:val="F5844C"/>
          <w:sz w:val="20"/>
          <w:szCs w:val="24"/>
          <w:lang w:val="en-GB"/>
        </w:rPr>
        <w:t>xmlns:</w:t>
      </w:r>
      <w:proofErr w:type="gramEnd"/>
      <w:r w:rsidRPr="00D533E3">
        <w:rPr>
          <w:rFonts w:ascii="Times New Roman" w:hAnsi="Times New Roman" w:cs="Times New Roman"/>
          <w:color w:val="F5844C"/>
          <w:sz w:val="20"/>
          <w:szCs w:val="24"/>
          <w:lang w:val="en-GB"/>
        </w:rPr>
        <w:t>saml</w:t>
      </w:r>
      <w:ins w:id="207" w:author="Thomas Lenz" w:date="2019-03-13T12:42:00Z">
        <w:r w:rsidR="00B227E0">
          <w:rPr>
            <w:rFonts w:ascii="Times New Roman" w:hAnsi="Times New Roman" w:cs="Times New Roman"/>
            <w:color w:val="F5844C"/>
            <w:sz w:val="20"/>
            <w:szCs w:val="24"/>
            <w:lang w:val="en-GB"/>
          </w:rPr>
          <w:t>2</w:t>
        </w:r>
      </w:ins>
      <w:r w:rsidRPr="00D533E3">
        <w:rPr>
          <w:rFonts w:ascii="Times New Roman" w:hAnsi="Times New Roman" w:cs="Times New Roman"/>
          <w:color w:val="F5844C"/>
          <w:sz w:val="20"/>
          <w:szCs w:val="24"/>
          <w:lang w:val="en-GB"/>
        </w:rPr>
        <w:t>=</w:t>
      </w:r>
      <w:r w:rsidRPr="00D533E3">
        <w:rPr>
          <w:rFonts w:ascii="Times New Roman" w:hAnsi="Times New Roman" w:cs="Times New Roman"/>
          <w:color w:val="993300"/>
          <w:sz w:val="20"/>
          <w:szCs w:val="24"/>
          <w:lang w:val="en-GB"/>
        </w:rPr>
        <w:t>"urn:oasis:names:tc:SAML:2.0:assertion"</w:t>
      </w:r>
      <w:r w:rsidRPr="00D533E3">
        <w:rPr>
          <w:rFonts w:ascii="Times New Roman" w:hAnsi="Times New Roman" w:cs="Times New Roman"/>
          <w:color w:val="000096"/>
          <w:sz w:val="20"/>
          <w:szCs w:val="24"/>
          <w:lang w:val="en-GB"/>
        </w:rPr>
        <w:t>&gt;</w:t>
      </w:r>
    </w:p>
    <w:p w14:paraId="4678F001" w14:textId="64A98C82"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&lt;saml</w:t>
      </w:r>
      <w:ins w:id="208" w:author="Thomas Lenz" w:date="2019-03-13T12:42: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w:t>
      </w:r>
      <w:r w:rsidRPr="00D533E3">
        <w:rPr>
          <w:rFonts w:ascii="Times New Roman" w:hAnsi="Times New Roman" w:cs="Times New Roman"/>
          <w:color w:val="993300"/>
          <w:sz w:val="20"/>
          <w:szCs w:val="24"/>
          <w:lang w:val="en-GB"/>
        </w:rPr>
        <w:t>"http://eidas.europa.eu/entity-attributes/protocol-version"</w:t>
      </w:r>
      <w:r w:rsidRPr="00D533E3">
        <w:rPr>
          <w:rFonts w:ascii="Times New Roman" w:hAnsi="Times New Roman" w:cs="Times New Roman"/>
          <w:color w:val="000096"/>
          <w:sz w:val="20"/>
          <w:szCs w:val="24"/>
          <w:lang w:val="en-GB"/>
        </w:rPr>
        <w:t xml:space="preserve"> </w:t>
      </w:r>
    </w:p>
    <w:p w14:paraId="289C299C" w14:textId="77777777"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-format:uri"</w:t>
      </w:r>
      <w:r w:rsidRPr="00D533E3">
        <w:rPr>
          <w:rFonts w:ascii="Times New Roman" w:hAnsi="Times New Roman" w:cs="Times New Roman"/>
          <w:color w:val="000096"/>
          <w:sz w:val="20"/>
          <w:szCs w:val="24"/>
          <w:lang w:val="en-GB"/>
        </w:rPr>
        <w:t xml:space="preserve"> &gt;</w:t>
      </w:r>
    </w:p>
    <w:p w14:paraId="09F517F2" w14:textId="57804093"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&lt;saml</w:t>
      </w:r>
      <w:ins w:id="209" w:author="Thomas Lenz" w:date="2019-03-13T12:42: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xsi:type=</w:t>
      </w:r>
      <w:r w:rsidRPr="00D533E3">
        <w:rPr>
          <w:rFonts w:ascii="Times New Roman" w:hAnsi="Times New Roman" w:cs="Times New Roman"/>
          <w:color w:val="993300"/>
          <w:sz w:val="20"/>
          <w:szCs w:val="24"/>
          <w:lang w:val="en-GB"/>
        </w:rPr>
        <w:t>"xs:string"</w:t>
      </w:r>
      <w:r w:rsidRPr="00D533E3">
        <w:rPr>
          <w:rFonts w:ascii="Times New Roman" w:hAnsi="Times New Roman" w:cs="Times New Roman"/>
          <w:color w:val="000096"/>
          <w:sz w:val="20"/>
          <w:szCs w:val="24"/>
          <w:lang w:val="en-GB"/>
        </w:rPr>
        <w:t xml:space="preserve"> </w:t>
      </w:r>
    </w:p>
    <w:p w14:paraId="1AA46354" w14:textId="77777777"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xmlns:xsi=</w:t>
      </w:r>
      <w:r w:rsidRPr="00D533E3">
        <w:rPr>
          <w:rFonts w:ascii="Times New Roman" w:hAnsi="Times New Roman" w:cs="Times New Roman"/>
          <w:color w:val="993300"/>
          <w:sz w:val="20"/>
          <w:szCs w:val="24"/>
          <w:lang w:val="en-GB"/>
        </w:rPr>
        <w:t>"http://www.w3.org/2001/XMLSchema-instance"</w:t>
      </w:r>
      <w:r w:rsidRPr="00D533E3">
        <w:rPr>
          <w:rFonts w:ascii="Times New Roman" w:hAnsi="Times New Roman" w:cs="Times New Roman"/>
          <w:color w:val="000096"/>
          <w:sz w:val="20"/>
          <w:szCs w:val="24"/>
          <w:lang w:val="en-GB"/>
        </w:rPr>
        <w:t>&gt;</w:t>
      </w:r>
    </w:p>
    <w:p w14:paraId="2F833AC6" w14:textId="77777777"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00"/>
          <w:sz w:val="20"/>
          <w:szCs w:val="24"/>
          <w:lang w:val="en-GB"/>
        </w:rPr>
        <w:t>1.1</w:t>
      </w:r>
    </w:p>
    <w:p w14:paraId="58728CAE" w14:textId="6E3A3013"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&lt;/saml</w:t>
      </w:r>
      <w:ins w:id="210" w:author="Thomas Lenz" w:date="2019-03-13T12:42: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3D8BC561" w14:textId="49533F97"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&lt;/saml</w:t>
      </w:r>
      <w:ins w:id="211" w:author="Thomas Lenz" w:date="2019-03-13T12:42: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361FEFBB" w14:textId="19BB52E8"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&lt;saml</w:t>
      </w:r>
      <w:ins w:id="212" w:author="Thomas Lenz" w:date="2019-03-13T12:42: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w:t>
      </w:r>
      <w:r w:rsidRPr="00D533E3">
        <w:rPr>
          <w:rFonts w:ascii="Times New Roman" w:hAnsi="Times New Roman" w:cs="Times New Roman"/>
          <w:color w:val="993300"/>
          <w:sz w:val="20"/>
          <w:szCs w:val="24"/>
          <w:lang w:val="en-GB"/>
        </w:rPr>
        <w:t>"http://eidas.europa.eu/entity-attributes/application-identifier"</w:t>
      </w:r>
      <w:r w:rsidRPr="00D533E3">
        <w:rPr>
          <w:rFonts w:ascii="Times New Roman" w:hAnsi="Times New Roman" w:cs="Times New Roman"/>
          <w:color w:val="000096"/>
          <w:sz w:val="20"/>
          <w:szCs w:val="24"/>
          <w:lang w:val="en-GB"/>
        </w:rPr>
        <w:t xml:space="preserve"> </w:t>
      </w:r>
    </w:p>
    <w:p w14:paraId="023CBC71" w14:textId="77777777"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 xml:space="preserve">-format:uri" </w:t>
      </w:r>
      <w:r w:rsidRPr="00D533E3">
        <w:rPr>
          <w:rFonts w:ascii="Times New Roman" w:hAnsi="Times New Roman" w:cs="Times New Roman"/>
          <w:color w:val="000096"/>
          <w:sz w:val="20"/>
          <w:szCs w:val="24"/>
          <w:lang w:val="en-GB"/>
        </w:rPr>
        <w:t>&gt;</w:t>
      </w:r>
    </w:p>
    <w:p w14:paraId="6F15F6EA" w14:textId="426859F6"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&lt;saml</w:t>
      </w:r>
      <w:ins w:id="213" w:author="Thomas Lenz" w:date="2019-03-13T12:42: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xsi:type=</w:t>
      </w:r>
      <w:r w:rsidRPr="00D533E3">
        <w:rPr>
          <w:rFonts w:ascii="Times New Roman" w:hAnsi="Times New Roman" w:cs="Times New Roman"/>
          <w:color w:val="993300"/>
          <w:sz w:val="20"/>
          <w:szCs w:val="24"/>
          <w:lang w:val="en-GB"/>
        </w:rPr>
        <w:t>"xs:string"</w:t>
      </w:r>
      <w:r w:rsidRPr="00D533E3">
        <w:rPr>
          <w:rFonts w:ascii="Times New Roman" w:hAnsi="Times New Roman" w:cs="Times New Roman"/>
          <w:color w:val="000096"/>
          <w:sz w:val="20"/>
          <w:szCs w:val="24"/>
          <w:lang w:val="en-GB"/>
        </w:rPr>
        <w:t xml:space="preserve"> </w:t>
      </w:r>
    </w:p>
    <w:p w14:paraId="38AE743C" w14:textId="77777777"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lastRenderedPageBreak/>
        <w:t xml:space="preserve">                                                          </w:t>
      </w:r>
      <w:r w:rsidRPr="00D533E3">
        <w:rPr>
          <w:rFonts w:ascii="Times New Roman" w:hAnsi="Times New Roman" w:cs="Times New Roman"/>
          <w:color w:val="F5844C"/>
          <w:sz w:val="20"/>
          <w:szCs w:val="24"/>
          <w:lang w:val="en-GB"/>
        </w:rPr>
        <w:t xml:space="preserve"> xmlns:xsi=</w:t>
      </w:r>
      <w:r w:rsidRPr="00D533E3">
        <w:rPr>
          <w:rFonts w:ascii="Times New Roman" w:hAnsi="Times New Roman" w:cs="Times New Roman"/>
          <w:color w:val="993300"/>
          <w:sz w:val="20"/>
          <w:szCs w:val="24"/>
          <w:lang w:val="en-GB"/>
        </w:rPr>
        <w:t>"http://www.w3.org/2001/XMLSchema-instance"</w:t>
      </w:r>
      <w:r w:rsidRPr="00D533E3">
        <w:rPr>
          <w:rFonts w:ascii="Times New Roman" w:hAnsi="Times New Roman" w:cs="Times New Roman"/>
          <w:color w:val="000096"/>
          <w:sz w:val="20"/>
          <w:szCs w:val="24"/>
          <w:lang w:val="en-GB"/>
        </w:rPr>
        <w:t>&gt;</w:t>
      </w:r>
    </w:p>
    <w:p w14:paraId="17ADEAB4" w14:textId="1D6DDA29"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00"/>
          <w:sz w:val="20"/>
          <w:szCs w:val="24"/>
          <w:lang w:val="en-GB"/>
        </w:rPr>
        <w:t>CEF</w:t>
      </w:r>
      <w:proofErr w:type="gramStart"/>
      <w:r w:rsidRPr="00D533E3">
        <w:rPr>
          <w:rFonts w:ascii="Times New Roman" w:hAnsi="Times New Roman" w:cs="Times New Roman"/>
          <w:color w:val="000000"/>
          <w:sz w:val="20"/>
          <w:szCs w:val="24"/>
          <w:lang w:val="en-GB"/>
        </w:rPr>
        <w:t>:eIDAS</w:t>
      </w:r>
      <w:proofErr w:type="gramEnd"/>
      <w:r w:rsidRPr="00D533E3">
        <w:rPr>
          <w:rFonts w:ascii="Times New Roman" w:hAnsi="Times New Roman" w:cs="Times New Roman"/>
          <w:color w:val="000000"/>
          <w:sz w:val="20"/>
          <w:szCs w:val="24"/>
          <w:lang w:val="en-GB"/>
        </w:rPr>
        <w:t>-ref</w:t>
      </w:r>
      <w:r w:rsidR="0041444D" w:rsidRPr="00D533E3">
        <w:rPr>
          <w:rFonts w:ascii="Times New Roman" w:hAnsi="Times New Roman" w:cs="Times New Roman"/>
          <w:color w:val="000000"/>
          <w:sz w:val="20"/>
          <w:szCs w:val="24"/>
          <w:lang w:val="en-GB"/>
        </w:rPr>
        <w:t>:2.0</w:t>
      </w:r>
    </w:p>
    <w:p w14:paraId="0611CB1E" w14:textId="384FF760" w:rsidR="00D1438E" w:rsidRPr="00D533E3" w:rsidRDefault="00D1438E" w:rsidP="00D1438E">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&lt;/saml</w:t>
      </w:r>
      <w:ins w:id="214" w:author="Thomas Lenz" w:date="2019-03-13T12:42: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6A3FCC8B" w14:textId="6ED202E0" w:rsidR="002070A8" w:rsidRPr="00D533E3" w:rsidDel="00587583" w:rsidRDefault="00D1438E" w:rsidP="00D1438E">
      <w:pPr>
        <w:shd w:val="clear" w:color="auto" w:fill="D9D9D9" w:themeFill="background1" w:themeFillShade="D9"/>
        <w:autoSpaceDE w:val="0"/>
        <w:autoSpaceDN w:val="0"/>
        <w:adjustRightInd w:val="0"/>
        <w:spacing w:after="0" w:line="240" w:lineRule="auto"/>
        <w:jc w:val="left"/>
        <w:rPr>
          <w:del w:id="215" w:author="Thomas Lenz" w:date="2019-02-26T09:15:00Z"/>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&lt;/saml</w:t>
      </w:r>
      <w:ins w:id="216" w:author="Thomas Lenz" w:date="2019-03-13T12:42: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329847D5" w14:textId="70023ED8" w:rsidR="0041444D" w:rsidRPr="00D533E3" w:rsidRDefault="00D1438E"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 xml:space="preserve">                &lt;/mdattr</w:t>
      </w:r>
      <w:proofErr w:type="gramStart"/>
      <w:r w:rsidRPr="00D533E3">
        <w:rPr>
          <w:rFonts w:ascii="Times New Roman" w:hAnsi="Times New Roman" w:cs="Times New Roman"/>
          <w:color w:val="000096"/>
          <w:sz w:val="20"/>
          <w:szCs w:val="24"/>
          <w:lang w:val="en-GB"/>
        </w:rPr>
        <w:t>:EntityAttributes</w:t>
      </w:r>
      <w:proofErr w:type="gramEnd"/>
      <w:r w:rsidRPr="00D533E3">
        <w:rPr>
          <w:rFonts w:ascii="Times New Roman" w:hAnsi="Times New Roman" w:cs="Times New Roman"/>
          <w:color w:val="000096"/>
          <w:sz w:val="20"/>
          <w:szCs w:val="24"/>
          <w:lang w:val="en-GB"/>
        </w:rPr>
        <w:t>&gt;</w:t>
      </w:r>
    </w:p>
    <w:p w14:paraId="0B0B4E8B" w14:textId="17087A44"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:Extensions</w:t>
      </w:r>
      <w:proofErr w:type="gramEnd"/>
      <w:r w:rsidRPr="00D533E3">
        <w:rPr>
          <w:rFonts w:ascii="Times New Roman" w:hAnsi="Times New Roman" w:cs="Times New Roman"/>
          <w:color w:val="000096"/>
          <w:sz w:val="20"/>
          <w:szCs w:val="24"/>
          <w:lang w:val="en-GB"/>
        </w:rPr>
        <w:t>&gt;</w:t>
      </w:r>
    </w:p>
    <w:p w14:paraId="4BD0E3E4"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:SPSSODescriptor</w:t>
      </w:r>
      <w:proofErr w:type="gramEnd"/>
      <w:r w:rsidRPr="00D533E3">
        <w:rPr>
          <w:rFonts w:ascii="Times New Roman" w:hAnsi="Times New Roman" w:cs="Times New Roman"/>
          <w:color w:val="F5844C"/>
          <w:sz w:val="20"/>
          <w:szCs w:val="24"/>
          <w:lang w:val="en-GB"/>
        </w:rPr>
        <w:t xml:space="preserve"> AuthnRequestsSigned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"true"</w:t>
      </w:r>
      <w:r w:rsidRPr="00D533E3">
        <w:rPr>
          <w:rFonts w:ascii="Times New Roman" w:hAnsi="Times New Roman" w:cs="Times New Roman"/>
          <w:color w:val="F5844C"/>
          <w:sz w:val="20"/>
          <w:szCs w:val="24"/>
          <w:lang w:val="en-GB"/>
        </w:rPr>
        <w:t xml:space="preserve"> WantAssertionsSigned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"false"</w:t>
      </w:r>
    </w:p>
    <w:p w14:paraId="27C380EA" w14:textId="77353AE6"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F5844C"/>
          <w:sz w:val="20"/>
          <w:szCs w:val="24"/>
          <w:lang w:val="en-GB"/>
        </w:rPr>
        <w:t xml:space="preserve">            </w:t>
      </w:r>
      <w:proofErr w:type="gramStart"/>
      <w:r w:rsidRPr="00D533E3">
        <w:rPr>
          <w:rFonts w:ascii="Times New Roman" w:hAnsi="Times New Roman" w:cs="Times New Roman"/>
          <w:color w:val="F5844C"/>
          <w:sz w:val="20"/>
          <w:szCs w:val="24"/>
          <w:lang w:val="en-GB"/>
        </w:rPr>
        <w:t>protocolSupportEnumeration</w:t>
      </w:r>
      <w:proofErr w:type="gramEnd"/>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"urn:oasis:names:tc:SAML:2.0:protocol"</w:t>
      </w:r>
      <w:r w:rsidRPr="00D533E3">
        <w:rPr>
          <w:rFonts w:ascii="Times New Roman" w:hAnsi="Times New Roman" w:cs="Times New Roman"/>
          <w:color w:val="000096"/>
          <w:sz w:val="20"/>
          <w:szCs w:val="24"/>
          <w:lang w:val="en-GB"/>
        </w:rPr>
        <w:t>&gt;</w:t>
      </w:r>
    </w:p>
    <w:p w14:paraId="768DE244" w14:textId="77777777" w:rsidR="00DD2A41" w:rsidRPr="00D533E3" w:rsidRDefault="00DD2A41"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w:t>
      </w:r>
      <w:proofErr w:type="gramStart"/>
      <w:r w:rsidRPr="00D533E3">
        <w:rPr>
          <w:rFonts w:ascii="Times New Roman" w:hAnsi="Times New Roman" w:cs="Times New Roman"/>
          <w:color w:val="000096"/>
          <w:sz w:val="20"/>
          <w:szCs w:val="24"/>
          <w:lang w:val="en-GB"/>
        </w:rPr>
        <w:t>md:</w:t>
      </w:r>
      <w:proofErr w:type="gramEnd"/>
      <w:r w:rsidRPr="00D533E3">
        <w:rPr>
          <w:rFonts w:ascii="Times New Roman" w:hAnsi="Times New Roman" w:cs="Times New Roman"/>
          <w:color w:val="000096"/>
          <w:sz w:val="20"/>
          <w:szCs w:val="24"/>
          <w:lang w:val="en-GB"/>
        </w:rPr>
        <w:t>Extensions&gt;</w:t>
      </w:r>
    </w:p>
    <w:p w14:paraId="50217AC5" w14:textId="51B433C3" w:rsidR="00DD2A41" w:rsidRPr="00D533E3" w:rsidRDefault="00DD2A41" w:rsidP="00C5642C">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&lt;eidas</w:t>
      </w:r>
      <w:proofErr w:type="gramStart"/>
      <w:r w:rsidRPr="00D533E3">
        <w:rPr>
          <w:rFonts w:ascii="Times New Roman" w:hAnsi="Times New Roman" w:cs="Times New Roman"/>
          <w:color w:val="000096"/>
          <w:sz w:val="20"/>
          <w:szCs w:val="24"/>
          <w:lang w:val="en-GB"/>
        </w:rPr>
        <w:t>:NodeCountry</w:t>
      </w:r>
      <w:proofErr w:type="gramEnd"/>
      <w:r w:rsidRPr="00D533E3">
        <w:rPr>
          <w:rFonts w:ascii="Times New Roman" w:hAnsi="Times New Roman" w:cs="Times New Roman"/>
          <w:color w:val="000096"/>
          <w:sz w:val="20"/>
          <w:szCs w:val="24"/>
          <w:lang w:val="en-GB"/>
        </w:rPr>
        <w:t>&gt;EU&lt;/eidas:NodeCountry&gt;</w:t>
      </w:r>
    </w:p>
    <w:p w14:paraId="5CB9962B" w14:textId="0F0033E6" w:rsidR="00DD2A41" w:rsidRPr="00D533E3" w:rsidRDefault="00DD2A41" w:rsidP="004B643A">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 xml:space="preserve">            &lt;/md</w:t>
      </w:r>
      <w:proofErr w:type="gramStart"/>
      <w:r w:rsidRPr="00D533E3">
        <w:rPr>
          <w:rFonts w:ascii="Times New Roman" w:hAnsi="Times New Roman" w:cs="Times New Roman"/>
          <w:color w:val="000096"/>
          <w:sz w:val="20"/>
          <w:szCs w:val="24"/>
          <w:lang w:val="en-GB"/>
        </w:rPr>
        <w:t>:Extensions</w:t>
      </w:r>
      <w:proofErr w:type="gramEnd"/>
      <w:r w:rsidRPr="00D533E3">
        <w:rPr>
          <w:rFonts w:ascii="Times New Roman" w:hAnsi="Times New Roman" w:cs="Times New Roman"/>
          <w:color w:val="000096"/>
          <w:sz w:val="20"/>
          <w:szCs w:val="24"/>
          <w:lang w:val="en-GB"/>
        </w:rPr>
        <w:t>&gt;</w:t>
      </w:r>
    </w:p>
    <w:p w14:paraId="123557BE"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:KeyDescriptor</w:t>
      </w:r>
      <w:proofErr w:type="gramEnd"/>
      <w:r w:rsidRPr="00D533E3">
        <w:rPr>
          <w:rFonts w:ascii="Times New Roman" w:hAnsi="Times New Roman" w:cs="Times New Roman"/>
          <w:color w:val="F5844C"/>
          <w:sz w:val="20"/>
          <w:szCs w:val="24"/>
          <w:lang w:val="en-GB"/>
        </w:rPr>
        <w:t xml:space="preserve"> use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"signing"</w:t>
      </w:r>
      <w:r w:rsidRPr="00D533E3">
        <w:rPr>
          <w:rFonts w:ascii="Times New Roman" w:hAnsi="Times New Roman" w:cs="Times New Roman"/>
          <w:color w:val="000096"/>
          <w:sz w:val="20"/>
          <w:szCs w:val="24"/>
          <w:lang w:val="en-GB"/>
        </w:rPr>
        <w:t>&gt;</w:t>
      </w:r>
    </w:p>
    <w:p w14:paraId="2373D97C"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F5844C"/>
          <w:sz w:val="20"/>
          <w:szCs w:val="24"/>
          <w:lang w:val="en-GB"/>
        </w:rPr>
        <w:t xml:space="preserve"> xmlns:ds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w:t>
      </w:r>
      <w:r w:rsidRPr="00D533E3">
        <w:rPr>
          <w:rFonts w:ascii="Times New Roman" w:hAnsi="Times New Roman" w:cs="Times New Roman"/>
          <w:color w:val="000096"/>
          <w:sz w:val="20"/>
          <w:szCs w:val="24"/>
          <w:lang w:val="en-GB"/>
        </w:rPr>
        <w:t>&gt;</w:t>
      </w:r>
    </w:p>
    <w:p w14:paraId="2E6B2C23"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X509Data&gt;</w:t>
      </w:r>
    </w:p>
    <w:p w14:paraId="6088F622"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:X509Certificate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MIID==</w:t>
      </w:r>
      <w:r w:rsidRPr="00D533E3">
        <w:rPr>
          <w:rFonts w:ascii="Times New Roman" w:hAnsi="Times New Roman" w:cs="Times New Roman"/>
          <w:color w:val="000096"/>
          <w:sz w:val="20"/>
          <w:szCs w:val="24"/>
          <w:lang w:val="en-GB"/>
        </w:rPr>
        <w:t>&lt;/ds:X509Certificate&gt;</w:t>
      </w:r>
    </w:p>
    <w:p w14:paraId="015751C5"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:X509Data</w:t>
      </w:r>
      <w:proofErr w:type="gramEnd"/>
      <w:r w:rsidRPr="00D533E3">
        <w:rPr>
          <w:rFonts w:ascii="Times New Roman" w:hAnsi="Times New Roman" w:cs="Times New Roman"/>
          <w:color w:val="000096"/>
          <w:sz w:val="20"/>
          <w:szCs w:val="24"/>
          <w:lang w:val="en-GB"/>
        </w:rPr>
        <w:t>&gt;</w:t>
      </w:r>
    </w:p>
    <w:p w14:paraId="0DE896C3"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2EEC600E"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:KeyDescriptor</w:t>
      </w:r>
      <w:proofErr w:type="gramEnd"/>
      <w:r w:rsidRPr="00D533E3">
        <w:rPr>
          <w:rFonts w:ascii="Times New Roman" w:hAnsi="Times New Roman" w:cs="Times New Roman"/>
          <w:color w:val="000096"/>
          <w:sz w:val="20"/>
          <w:szCs w:val="24"/>
          <w:lang w:val="en-GB"/>
        </w:rPr>
        <w:t>&gt;</w:t>
      </w:r>
    </w:p>
    <w:p w14:paraId="3D2DB451"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:KeyDescriptor</w:t>
      </w:r>
      <w:proofErr w:type="gramEnd"/>
      <w:r w:rsidRPr="00D533E3">
        <w:rPr>
          <w:rFonts w:ascii="Times New Roman" w:hAnsi="Times New Roman" w:cs="Times New Roman"/>
          <w:color w:val="F5844C"/>
          <w:sz w:val="20"/>
          <w:szCs w:val="24"/>
          <w:lang w:val="en-GB"/>
        </w:rPr>
        <w:t xml:space="preserve"> use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"encryption"</w:t>
      </w:r>
      <w:r w:rsidRPr="00D533E3">
        <w:rPr>
          <w:rFonts w:ascii="Times New Roman" w:hAnsi="Times New Roman" w:cs="Times New Roman"/>
          <w:color w:val="000096"/>
          <w:sz w:val="20"/>
          <w:szCs w:val="24"/>
          <w:lang w:val="en-GB"/>
        </w:rPr>
        <w:t>&gt;</w:t>
      </w:r>
    </w:p>
    <w:p w14:paraId="1D6B649A"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F5844C"/>
          <w:sz w:val="20"/>
          <w:szCs w:val="24"/>
          <w:lang w:val="en-GB"/>
        </w:rPr>
        <w:t xml:space="preserve"> xmlns:ds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w:t>
      </w:r>
      <w:r w:rsidRPr="00D533E3">
        <w:rPr>
          <w:rFonts w:ascii="Times New Roman" w:hAnsi="Times New Roman" w:cs="Times New Roman"/>
          <w:color w:val="000096"/>
          <w:sz w:val="20"/>
          <w:szCs w:val="24"/>
          <w:lang w:val="en-GB"/>
        </w:rPr>
        <w:t>&gt;</w:t>
      </w:r>
    </w:p>
    <w:p w14:paraId="3BFF2995"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X509Data&gt;</w:t>
      </w:r>
    </w:p>
    <w:p w14:paraId="46EB1777"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:X509Certificate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MIID==</w:t>
      </w:r>
      <w:r w:rsidRPr="00D533E3">
        <w:rPr>
          <w:rFonts w:ascii="Times New Roman" w:hAnsi="Times New Roman" w:cs="Times New Roman"/>
          <w:color w:val="000096"/>
          <w:sz w:val="20"/>
          <w:szCs w:val="24"/>
          <w:lang w:val="en-GB"/>
        </w:rPr>
        <w:t>&lt;/ds:X509Certificate&gt;</w:t>
      </w:r>
    </w:p>
    <w:p w14:paraId="43EFFE02"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:X509Data</w:t>
      </w:r>
      <w:proofErr w:type="gramEnd"/>
      <w:r w:rsidRPr="00D533E3">
        <w:rPr>
          <w:rFonts w:ascii="Times New Roman" w:hAnsi="Times New Roman" w:cs="Times New Roman"/>
          <w:color w:val="000096"/>
          <w:sz w:val="20"/>
          <w:szCs w:val="24"/>
          <w:lang w:val="en-GB"/>
        </w:rPr>
        <w:t>&gt;</w:t>
      </w:r>
    </w:p>
    <w:p w14:paraId="68F05B08"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67E1269C"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&lt;EncryptionMethod</w:t>
      </w:r>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"http://www.w3.org/2009/xmlenc11#aes 256-gcm"</w:t>
      </w:r>
      <w:r w:rsidRPr="00D533E3">
        <w:rPr>
          <w:rFonts w:ascii="Times New Roman" w:hAnsi="Times New Roman" w:cs="Times New Roman"/>
          <w:color w:val="000096"/>
          <w:sz w:val="20"/>
          <w:szCs w:val="24"/>
          <w:lang w:val="en-GB"/>
        </w:rPr>
        <w:t>/&gt;</w:t>
      </w:r>
    </w:p>
    <w:p w14:paraId="43930D4E"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:KeyDescriptor</w:t>
      </w:r>
      <w:proofErr w:type="gramEnd"/>
      <w:r w:rsidRPr="00D533E3">
        <w:rPr>
          <w:rFonts w:ascii="Times New Roman" w:hAnsi="Times New Roman" w:cs="Times New Roman"/>
          <w:color w:val="000096"/>
          <w:sz w:val="20"/>
          <w:szCs w:val="24"/>
          <w:lang w:val="en-GB"/>
        </w:rPr>
        <w:t>&gt;</w:t>
      </w:r>
    </w:p>
    <w:p w14:paraId="7B7252FB"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&lt;md:NameIDFormat&gt;</w:t>
      </w:r>
      <w:r w:rsidRPr="00D533E3">
        <w:rPr>
          <w:rFonts w:ascii="Times New Roman" w:hAnsi="Times New Roman" w:cs="Times New Roman"/>
          <w:color w:val="000000"/>
          <w:sz w:val="20"/>
          <w:szCs w:val="24"/>
          <w:lang w:val="en-GB"/>
        </w:rPr>
        <w:t>urn:oasis:names:tc:SAML:2.0:nameid-format:persistent</w:t>
      </w:r>
      <w:r w:rsidRPr="00D533E3">
        <w:rPr>
          <w:rFonts w:ascii="Times New Roman" w:hAnsi="Times New Roman" w:cs="Times New Roman"/>
          <w:color w:val="000096"/>
          <w:sz w:val="20"/>
          <w:szCs w:val="24"/>
          <w:lang w:val="en-GB"/>
        </w:rPr>
        <w:t>&lt;/md:NameIDFormat&gt;</w:t>
      </w:r>
    </w:p>
    <w:p w14:paraId="6BE66BBB"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&lt;md:NameIDFormat&gt;</w:t>
      </w:r>
      <w:r w:rsidRPr="00D533E3">
        <w:rPr>
          <w:rFonts w:ascii="Times New Roman" w:hAnsi="Times New Roman" w:cs="Times New Roman"/>
          <w:color w:val="000000"/>
          <w:sz w:val="20"/>
          <w:szCs w:val="24"/>
          <w:lang w:val="en-GB"/>
        </w:rPr>
        <w:t>urn:oasis:names:tc:SAML:2.0:nameid-format:transient</w:t>
      </w:r>
      <w:r w:rsidRPr="00D533E3">
        <w:rPr>
          <w:rFonts w:ascii="Times New Roman" w:hAnsi="Times New Roman" w:cs="Times New Roman"/>
          <w:color w:val="000096"/>
          <w:sz w:val="20"/>
          <w:szCs w:val="24"/>
          <w:lang w:val="en-GB"/>
        </w:rPr>
        <w:t>&lt;/md:NameIDFormat&gt;</w:t>
      </w:r>
    </w:p>
    <w:p w14:paraId="01BFCB37"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&lt;md:NameIDFormat&gt;</w:t>
      </w:r>
      <w:r w:rsidRPr="00D533E3">
        <w:rPr>
          <w:rFonts w:ascii="Times New Roman" w:hAnsi="Times New Roman" w:cs="Times New Roman"/>
          <w:color w:val="000000"/>
          <w:sz w:val="20"/>
          <w:szCs w:val="24"/>
          <w:lang w:val="en-GB"/>
        </w:rPr>
        <w:t>urn:oasis:names:tc:SAML:1.1:nameid-format:unspecified</w:t>
      </w:r>
      <w:r w:rsidRPr="00D533E3">
        <w:rPr>
          <w:rFonts w:ascii="Times New Roman" w:hAnsi="Times New Roman" w:cs="Times New Roman"/>
          <w:color w:val="000096"/>
          <w:sz w:val="20"/>
          <w:szCs w:val="24"/>
          <w:lang w:val="en-GB"/>
        </w:rPr>
        <w:t>&lt;/md:NameIDFormat&gt;</w:t>
      </w:r>
    </w:p>
    <w:p w14:paraId="35E3AE36"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:AssertionConsumerService</w:t>
      </w:r>
      <w:proofErr w:type="gramEnd"/>
      <w:r w:rsidRPr="00D533E3">
        <w:rPr>
          <w:rFonts w:ascii="Times New Roman" w:hAnsi="Times New Roman" w:cs="Times New Roman"/>
          <w:color w:val="F5844C"/>
          <w:sz w:val="20"/>
          <w:szCs w:val="24"/>
          <w:lang w:val="en-GB"/>
        </w:rPr>
        <w:t xml:space="preserve"> Binding</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"urn:oasis:names:tc:SAML:2.0:bindings:HTTP-POST"</w:t>
      </w:r>
    </w:p>
    <w:p w14:paraId="7D0CE8E1" w14:textId="569B8F57" w:rsidR="00210D18"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r w:rsidR="00210D18"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Location</w:t>
      </w:r>
      <w:r w:rsidRPr="00D533E3">
        <w:rPr>
          <w:rFonts w:ascii="Times New Roman" w:hAnsi="Times New Roman" w:cs="Times New Roman"/>
          <w:color w:val="FF8040"/>
          <w:sz w:val="20"/>
          <w:szCs w:val="24"/>
          <w:lang w:val="en-GB"/>
        </w:rPr>
        <w:t>=</w:t>
      </w:r>
      <w:r w:rsidR="00E026A6">
        <w:fldChar w:fldCharType="begin"/>
      </w:r>
      <w:r w:rsidR="00E026A6" w:rsidRPr="009C6C0D">
        <w:rPr>
          <w:lang w:val="en-GB"/>
          <w:rPrChange w:id="217" w:author="tlenz" w:date="2019-03-25T12:55:00Z">
            <w:rPr/>
          </w:rPrChange>
        </w:rPr>
        <w:instrText xml:space="preserve"> HYPERLINK "https://eidas-connector.eu/post" </w:instrText>
      </w:r>
      <w:r w:rsidR="00E026A6">
        <w:fldChar w:fldCharType="separate"/>
      </w:r>
      <w:r w:rsidR="00210D18" w:rsidRPr="00D533E3">
        <w:rPr>
          <w:rStyle w:val="Hyperlink"/>
          <w:rFonts w:ascii="Times New Roman" w:hAnsi="Times New Roman" w:cs="Times New Roman"/>
          <w:sz w:val="20"/>
          <w:szCs w:val="24"/>
          <w:lang w:val="en-GB"/>
        </w:rPr>
        <w:t>https://eidas-connector.eu/post</w:t>
      </w:r>
      <w:r w:rsidR="00E026A6">
        <w:rPr>
          <w:rStyle w:val="Hyperlink"/>
          <w:rFonts w:ascii="Times New Roman" w:hAnsi="Times New Roman" w:cs="Times New Roman"/>
          <w:sz w:val="20"/>
          <w:szCs w:val="24"/>
          <w:lang w:val="en-GB"/>
        </w:rPr>
        <w:fldChar w:fldCharType="end"/>
      </w:r>
      <w:r w:rsidR="00210D18" w:rsidRPr="00D533E3">
        <w:rPr>
          <w:rFonts w:ascii="Times New Roman" w:hAnsi="Times New Roman" w:cs="Times New Roman"/>
          <w:color w:val="993300"/>
          <w:sz w:val="20"/>
          <w:szCs w:val="24"/>
          <w:lang w:val="en-GB"/>
        </w:rPr>
        <w:t xml:space="preserve"> </w:t>
      </w:r>
    </w:p>
    <w:p w14:paraId="7A9F0E0E" w14:textId="3E59E05D" w:rsidR="00215B1F" w:rsidRPr="00D533E3" w:rsidRDefault="00210D18"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proofErr w:type="gramStart"/>
      <w:r w:rsidRPr="00D533E3">
        <w:rPr>
          <w:rFonts w:ascii="Times New Roman" w:hAnsi="Times New Roman" w:cs="Times New Roman"/>
          <w:color w:val="F5844C"/>
          <w:sz w:val="20"/>
          <w:szCs w:val="24"/>
          <w:lang w:val="en-GB"/>
        </w:rPr>
        <w:t>index</w:t>
      </w:r>
      <w:proofErr w:type="gramEnd"/>
      <w:r w:rsidRPr="00D533E3">
        <w:rPr>
          <w:rFonts w:ascii="Times New Roman" w:hAnsi="Times New Roman" w:cs="Times New Roman"/>
          <w:color w:val="F5844C"/>
          <w:sz w:val="20"/>
          <w:szCs w:val="24"/>
          <w:lang w:val="en-GB"/>
        </w:rPr>
        <w:t>="0"</w:t>
      </w:r>
    </w:p>
    <w:p w14:paraId="42EB2805" w14:textId="2131D9F5"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00210D18" w:rsidRPr="00D533E3">
        <w:rPr>
          <w:rFonts w:ascii="Times New Roman" w:hAnsi="Times New Roman" w:cs="Times New Roman"/>
          <w:color w:val="F5844C"/>
          <w:sz w:val="20"/>
          <w:szCs w:val="24"/>
          <w:lang w:val="en-GB"/>
        </w:rPr>
        <w:t xml:space="preserve">  </w:t>
      </w:r>
      <w:proofErr w:type="gramStart"/>
      <w:r w:rsidRPr="00D533E3">
        <w:rPr>
          <w:rFonts w:ascii="Times New Roman" w:hAnsi="Times New Roman" w:cs="Times New Roman"/>
          <w:color w:val="F5844C"/>
          <w:sz w:val="20"/>
          <w:szCs w:val="24"/>
          <w:lang w:val="en-GB"/>
        </w:rPr>
        <w:t>isDefault</w:t>
      </w:r>
      <w:proofErr w:type="gramEnd"/>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"true"</w:t>
      </w:r>
      <w:r w:rsidRPr="00D533E3">
        <w:rPr>
          <w:rFonts w:ascii="Times New Roman" w:hAnsi="Times New Roman" w:cs="Times New Roman"/>
          <w:color w:val="000096"/>
          <w:sz w:val="20"/>
          <w:szCs w:val="24"/>
          <w:lang w:val="en-GB"/>
        </w:rPr>
        <w:t>/&gt;</w:t>
      </w:r>
    </w:p>
    <w:p w14:paraId="526B2840"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:SPSSODescriptor</w:t>
      </w:r>
      <w:proofErr w:type="gramEnd"/>
      <w:r w:rsidRPr="00D533E3">
        <w:rPr>
          <w:rFonts w:ascii="Times New Roman" w:hAnsi="Times New Roman" w:cs="Times New Roman"/>
          <w:color w:val="000096"/>
          <w:sz w:val="20"/>
          <w:szCs w:val="24"/>
          <w:lang w:val="en-GB"/>
        </w:rPr>
        <w:t>&gt;</w:t>
      </w:r>
    </w:p>
    <w:p w14:paraId="73F3F052"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md:</w:t>
      </w:r>
      <w:proofErr w:type="gramEnd"/>
      <w:r w:rsidRPr="00D533E3">
        <w:rPr>
          <w:rFonts w:ascii="Times New Roman" w:hAnsi="Times New Roman" w:cs="Times New Roman"/>
          <w:color w:val="000096"/>
          <w:sz w:val="20"/>
          <w:szCs w:val="24"/>
          <w:lang w:val="en-GB"/>
        </w:rPr>
        <w:t>Organization&gt;</w:t>
      </w:r>
    </w:p>
    <w:p w14:paraId="70576828"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:OrganizationName</w:t>
      </w:r>
      <w:proofErr w:type="gramEnd"/>
      <w:r w:rsidRPr="00D533E3">
        <w:rPr>
          <w:rFonts w:ascii="Times New Roman" w:hAnsi="Times New Roman" w:cs="Times New Roman"/>
          <w:color w:val="F5844C"/>
          <w:sz w:val="20"/>
          <w:szCs w:val="24"/>
          <w:lang w:val="en-GB"/>
        </w:rPr>
        <w:t xml:space="preserve"> xml:lang</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"en"</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eIDAS Connector</w:t>
      </w:r>
      <w:r w:rsidRPr="00D533E3">
        <w:rPr>
          <w:rFonts w:ascii="Times New Roman" w:hAnsi="Times New Roman" w:cs="Times New Roman"/>
          <w:color w:val="000096"/>
          <w:sz w:val="20"/>
          <w:szCs w:val="24"/>
          <w:lang w:val="en-GB"/>
        </w:rPr>
        <w:t>&lt;/md:OrganizationName&gt;</w:t>
      </w:r>
    </w:p>
    <w:p w14:paraId="6443B5CC"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:OrganizationDisplayName</w:t>
      </w:r>
      <w:proofErr w:type="gramEnd"/>
      <w:r w:rsidRPr="00D533E3">
        <w:rPr>
          <w:rFonts w:ascii="Times New Roman" w:hAnsi="Times New Roman" w:cs="Times New Roman"/>
          <w:color w:val="F5844C"/>
          <w:sz w:val="20"/>
          <w:szCs w:val="24"/>
          <w:lang w:val="en-GB"/>
        </w:rPr>
        <w:t xml:space="preserve"> xml:lang</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"en"</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eIDAS Connector</w:t>
      </w:r>
      <w:r w:rsidRPr="00D533E3">
        <w:rPr>
          <w:rFonts w:ascii="Times New Roman" w:hAnsi="Times New Roman" w:cs="Times New Roman"/>
          <w:color w:val="000096"/>
          <w:sz w:val="20"/>
          <w:szCs w:val="24"/>
          <w:lang w:val="en-GB"/>
        </w:rPr>
        <w:t>&lt;/md:OrganizationDisplayName&gt;</w:t>
      </w:r>
    </w:p>
    <w:p w14:paraId="14A24946"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md:</w:t>
      </w:r>
      <w:proofErr w:type="gramEnd"/>
      <w:r w:rsidRPr="00D533E3">
        <w:rPr>
          <w:rFonts w:ascii="Times New Roman" w:hAnsi="Times New Roman" w:cs="Times New Roman"/>
          <w:color w:val="000096"/>
          <w:sz w:val="20"/>
          <w:szCs w:val="24"/>
          <w:lang w:val="en-GB"/>
        </w:rPr>
        <w:t>OrganizationURL</w:t>
      </w:r>
      <w:r w:rsidRPr="00D533E3">
        <w:rPr>
          <w:rFonts w:ascii="Times New Roman" w:hAnsi="Times New Roman" w:cs="Times New Roman"/>
          <w:color w:val="F5844C"/>
          <w:sz w:val="20"/>
          <w:szCs w:val="24"/>
          <w:lang w:val="en-GB"/>
        </w:rPr>
        <w:t xml:space="preserve"> xml:lang</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"en"</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https://eidas-connector.eu</w:t>
      </w:r>
      <w:r w:rsidRPr="00D533E3">
        <w:rPr>
          <w:rFonts w:ascii="Times New Roman" w:hAnsi="Times New Roman" w:cs="Times New Roman"/>
          <w:color w:val="000096"/>
          <w:sz w:val="20"/>
          <w:szCs w:val="24"/>
          <w:lang w:val="en-GB"/>
        </w:rPr>
        <w:t>&lt;/md:OrganizationURL&gt;</w:t>
      </w:r>
    </w:p>
    <w:p w14:paraId="30E1C711"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:Organization</w:t>
      </w:r>
      <w:proofErr w:type="gramEnd"/>
      <w:r w:rsidRPr="00D533E3">
        <w:rPr>
          <w:rFonts w:ascii="Times New Roman" w:hAnsi="Times New Roman" w:cs="Times New Roman"/>
          <w:color w:val="000096"/>
          <w:sz w:val="20"/>
          <w:szCs w:val="24"/>
          <w:lang w:val="en-GB"/>
        </w:rPr>
        <w:t>&gt;</w:t>
      </w:r>
    </w:p>
    <w:p w14:paraId="609E9956"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:ContactPerson</w:t>
      </w:r>
      <w:proofErr w:type="gramEnd"/>
      <w:r w:rsidRPr="00D533E3">
        <w:rPr>
          <w:rFonts w:ascii="Times New Roman" w:hAnsi="Times New Roman" w:cs="Times New Roman"/>
          <w:color w:val="F5844C"/>
          <w:sz w:val="20"/>
          <w:szCs w:val="24"/>
          <w:lang w:val="en-GB"/>
        </w:rPr>
        <w:t xml:space="preserve"> contactType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"technical"</w:t>
      </w:r>
      <w:r w:rsidRPr="00D533E3">
        <w:rPr>
          <w:rFonts w:ascii="Times New Roman" w:hAnsi="Times New Roman" w:cs="Times New Roman"/>
          <w:color w:val="000096"/>
          <w:sz w:val="20"/>
          <w:szCs w:val="24"/>
          <w:lang w:val="en-GB"/>
        </w:rPr>
        <w:t>&gt;</w:t>
      </w:r>
    </w:p>
    <w:p w14:paraId="3F6D60FE"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:Company</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eIDAS Connector Operator</w:t>
      </w:r>
      <w:r w:rsidRPr="00D533E3">
        <w:rPr>
          <w:rFonts w:ascii="Times New Roman" w:hAnsi="Times New Roman" w:cs="Times New Roman"/>
          <w:color w:val="000096"/>
          <w:sz w:val="20"/>
          <w:szCs w:val="24"/>
          <w:lang w:val="en-GB"/>
        </w:rPr>
        <w:t>&lt;/md:Company&gt;</w:t>
      </w:r>
    </w:p>
    <w:p w14:paraId="622EC790"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:GivenName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John</w:t>
      </w:r>
      <w:r w:rsidRPr="00D533E3">
        <w:rPr>
          <w:rFonts w:ascii="Times New Roman" w:hAnsi="Times New Roman" w:cs="Times New Roman"/>
          <w:color w:val="000096"/>
          <w:sz w:val="20"/>
          <w:szCs w:val="24"/>
          <w:lang w:val="en-GB"/>
        </w:rPr>
        <w:t>&lt;/md:GivenName&gt;</w:t>
      </w:r>
    </w:p>
    <w:p w14:paraId="37AAD09B"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:SurName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Doe</w:t>
      </w:r>
      <w:r w:rsidRPr="00D533E3">
        <w:rPr>
          <w:rFonts w:ascii="Times New Roman" w:hAnsi="Times New Roman" w:cs="Times New Roman"/>
          <w:color w:val="000096"/>
          <w:sz w:val="20"/>
          <w:szCs w:val="24"/>
          <w:lang w:val="en-GB"/>
        </w:rPr>
        <w:t>&lt;/md:SurName&gt;</w:t>
      </w:r>
    </w:p>
    <w:p w14:paraId="2F11965D"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&lt;md:EmailAddress&gt;</w:t>
      </w:r>
      <w:r w:rsidRPr="00D533E3">
        <w:rPr>
          <w:rFonts w:ascii="Times New Roman" w:hAnsi="Times New Roman" w:cs="Times New Roman"/>
          <w:color w:val="000000"/>
          <w:sz w:val="20"/>
          <w:szCs w:val="24"/>
          <w:lang w:val="en-GB"/>
        </w:rPr>
        <w:t>john.doe@eidas-connector.eu</w:t>
      </w:r>
      <w:r w:rsidRPr="00D533E3">
        <w:rPr>
          <w:rFonts w:ascii="Times New Roman" w:hAnsi="Times New Roman" w:cs="Times New Roman"/>
          <w:color w:val="000096"/>
          <w:sz w:val="20"/>
          <w:szCs w:val="24"/>
          <w:lang w:val="en-GB"/>
        </w:rPr>
        <w:t>&lt;/md:EmailAddress&gt;</w:t>
      </w:r>
    </w:p>
    <w:p w14:paraId="50C22F46"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:TelephoneNumber</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+43 123456</w:t>
      </w:r>
      <w:r w:rsidRPr="00D533E3">
        <w:rPr>
          <w:rFonts w:ascii="Times New Roman" w:hAnsi="Times New Roman" w:cs="Times New Roman"/>
          <w:color w:val="000096"/>
          <w:sz w:val="20"/>
          <w:szCs w:val="24"/>
          <w:lang w:val="en-GB"/>
        </w:rPr>
        <w:t>&lt;/md:TelephoneNumber&gt;</w:t>
      </w:r>
    </w:p>
    <w:p w14:paraId="449C60D4"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:ContactPerson</w:t>
      </w:r>
      <w:proofErr w:type="gramEnd"/>
      <w:r w:rsidRPr="00D533E3">
        <w:rPr>
          <w:rFonts w:ascii="Times New Roman" w:hAnsi="Times New Roman" w:cs="Times New Roman"/>
          <w:color w:val="000096"/>
          <w:sz w:val="20"/>
          <w:szCs w:val="24"/>
          <w:lang w:val="en-GB"/>
        </w:rPr>
        <w:t>&gt;</w:t>
      </w:r>
    </w:p>
    <w:p w14:paraId="3E3B7B09" w14:textId="77777777" w:rsidR="00215B1F" w:rsidRPr="00D533E3" w:rsidRDefault="00215B1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:EntityDescriptor</w:t>
      </w:r>
      <w:proofErr w:type="gramEnd"/>
      <w:r w:rsidRPr="00D533E3">
        <w:rPr>
          <w:rFonts w:ascii="Times New Roman" w:hAnsi="Times New Roman" w:cs="Times New Roman"/>
          <w:color w:val="000096"/>
          <w:sz w:val="20"/>
          <w:szCs w:val="24"/>
          <w:lang w:val="en-GB"/>
        </w:rPr>
        <w:t>&gt;</w:t>
      </w:r>
    </w:p>
    <w:p w14:paraId="3B152863" w14:textId="3A8C1A4A" w:rsidR="003A63A3" w:rsidRPr="00D533E3" w:rsidRDefault="00215B1F" w:rsidP="00A1615E">
      <w:pPr>
        <w:pStyle w:val="berschrift2"/>
        <w:rPr>
          <w:lang w:eastAsia="ar-SA"/>
        </w:rPr>
      </w:pPr>
      <w:proofErr w:type="gramStart"/>
      <w:r w:rsidRPr="00D533E3">
        <w:rPr>
          <w:lang w:eastAsia="ar-SA"/>
        </w:rPr>
        <w:t>eIDAS</w:t>
      </w:r>
      <w:r w:rsidR="008B4AB7">
        <w:rPr>
          <w:lang w:eastAsia="ar-SA"/>
        </w:rPr>
        <w:t>-</w:t>
      </w:r>
      <w:r w:rsidRPr="00D533E3">
        <w:rPr>
          <w:lang w:eastAsia="ar-SA"/>
        </w:rPr>
        <w:t>Service</w:t>
      </w:r>
      <w:proofErr w:type="gramEnd"/>
      <w:r w:rsidRPr="00D533E3">
        <w:rPr>
          <w:lang w:eastAsia="ar-SA"/>
        </w:rPr>
        <w:t xml:space="preserve"> SAML Metadata</w:t>
      </w:r>
    </w:p>
    <w:p w14:paraId="09929F9E" w14:textId="24B8E55B"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proofErr w:type="gramStart"/>
      <w:r w:rsidRPr="00D533E3">
        <w:rPr>
          <w:rFonts w:ascii="Times New Roman" w:hAnsi="Times New Roman" w:cs="Times New Roman"/>
          <w:color w:val="8B26C9"/>
          <w:sz w:val="20"/>
          <w:szCs w:val="24"/>
          <w:lang w:val="en-GB"/>
        </w:rPr>
        <w:t>&lt;?xml</w:t>
      </w:r>
      <w:proofErr w:type="gramEnd"/>
      <w:r w:rsidRPr="00D533E3">
        <w:rPr>
          <w:rFonts w:ascii="Times New Roman" w:hAnsi="Times New Roman" w:cs="Times New Roman"/>
          <w:color w:val="8B26C9"/>
          <w:sz w:val="20"/>
          <w:szCs w:val="24"/>
          <w:lang w:val="en-GB"/>
        </w:rPr>
        <w:t xml:space="preserve"> version=</w:t>
      </w:r>
      <w:r w:rsidR="0046608D" w:rsidRPr="00D533E3">
        <w:rPr>
          <w:rFonts w:ascii="Times New Roman" w:hAnsi="Times New Roman" w:cs="Times New Roman"/>
          <w:color w:val="8B26C9"/>
          <w:sz w:val="20"/>
          <w:szCs w:val="24"/>
          <w:lang w:val="en-GB"/>
        </w:rPr>
        <w:t>"</w:t>
      </w:r>
      <w:r w:rsidRPr="00D533E3">
        <w:rPr>
          <w:rFonts w:ascii="Times New Roman" w:hAnsi="Times New Roman" w:cs="Times New Roman"/>
          <w:color w:val="8B26C9"/>
          <w:sz w:val="20"/>
          <w:szCs w:val="24"/>
          <w:lang w:val="en-GB"/>
        </w:rPr>
        <w:t>1.0</w:t>
      </w:r>
      <w:r w:rsidR="0046608D" w:rsidRPr="00D533E3">
        <w:rPr>
          <w:rFonts w:ascii="Times New Roman" w:hAnsi="Times New Roman" w:cs="Times New Roman"/>
          <w:color w:val="8B26C9"/>
          <w:sz w:val="20"/>
          <w:szCs w:val="24"/>
          <w:lang w:val="en-GB"/>
        </w:rPr>
        <w:t>"</w:t>
      </w:r>
      <w:r w:rsidRPr="00D533E3">
        <w:rPr>
          <w:rFonts w:ascii="Times New Roman" w:hAnsi="Times New Roman" w:cs="Times New Roman"/>
          <w:color w:val="8B26C9"/>
          <w:sz w:val="20"/>
          <w:szCs w:val="24"/>
          <w:lang w:val="en-GB"/>
        </w:rPr>
        <w:t xml:space="preserve"> encoding=</w:t>
      </w:r>
      <w:r w:rsidR="0046608D" w:rsidRPr="00D533E3">
        <w:rPr>
          <w:rFonts w:ascii="Times New Roman" w:hAnsi="Times New Roman" w:cs="Times New Roman"/>
          <w:color w:val="8B26C9"/>
          <w:sz w:val="20"/>
          <w:szCs w:val="24"/>
          <w:lang w:val="en-GB"/>
        </w:rPr>
        <w:t>"</w:t>
      </w:r>
      <w:r w:rsidRPr="00D533E3">
        <w:rPr>
          <w:rFonts w:ascii="Times New Roman" w:hAnsi="Times New Roman" w:cs="Times New Roman"/>
          <w:color w:val="8B26C9"/>
          <w:sz w:val="20"/>
          <w:szCs w:val="24"/>
          <w:lang w:val="en-GB"/>
        </w:rPr>
        <w:t>UTF-8</w:t>
      </w:r>
      <w:r w:rsidR="0046608D" w:rsidRPr="00D533E3">
        <w:rPr>
          <w:rFonts w:ascii="Times New Roman" w:hAnsi="Times New Roman" w:cs="Times New Roman"/>
          <w:color w:val="8B26C9"/>
          <w:sz w:val="20"/>
          <w:szCs w:val="24"/>
          <w:lang w:val="en-GB"/>
        </w:rPr>
        <w:t>"</w:t>
      </w:r>
      <w:r w:rsidRPr="00D533E3">
        <w:rPr>
          <w:rFonts w:ascii="Times New Roman" w:hAnsi="Times New Roman" w:cs="Times New Roman"/>
          <w:color w:val="8B26C9"/>
          <w:sz w:val="20"/>
          <w:szCs w:val="24"/>
          <w:lang w:val="en-GB"/>
        </w:rPr>
        <w:t>?&gt;</w:t>
      </w:r>
    </w:p>
    <w:p w14:paraId="59021530" w14:textId="1BDDE4AE"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96"/>
          <w:sz w:val="20"/>
          <w:szCs w:val="24"/>
          <w:lang w:val="en-GB"/>
        </w:rPr>
        <w:t>&lt;md:EntityDescriptor</w:t>
      </w:r>
      <w:r w:rsidRPr="00D533E3">
        <w:rPr>
          <w:rFonts w:ascii="Times New Roman" w:hAnsi="Times New Roman" w:cs="Times New Roman"/>
          <w:color w:val="F5844C"/>
          <w:sz w:val="20"/>
          <w:szCs w:val="24"/>
          <w:lang w:val="en-GB"/>
        </w:rPr>
        <w:t xml:space="preserve"> xmlns:md</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urn:oasis:names:tc:SAML:2.0:metadata</w:t>
      </w:r>
      <w:r w:rsidR="0046608D" w:rsidRPr="00D533E3">
        <w:rPr>
          <w:rFonts w:ascii="Times New Roman" w:hAnsi="Times New Roman" w:cs="Times New Roman"/>
          <w:color w:val="993300"/>
          <w:sz w:val="20"/>
          <w:szCs w:val="24"/>
          <w:lang w:val="en-GB"/>
        </w:rPr>
        <w:t>"</w:t>
      </w:r>
      <w:r w:rsidR="00E43EF3"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xmlns:alg</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urn:oasis:names:tc:SAML:metadata:algsupport</w:t>
      </w:r>
      <w:r w:rsidR="0046608D" w:rsidRPr="00D533E3">
        <w:rPr>
          <w:rFonts w:ascii="Times New Roman" w:hAnsi="Times New Roman" w:cs="Times New Roman"/>
          <w:color w:val="993300"/>
          <w:sz w:val="20"/>
          <w:szCs w:val="24"/>
          <w:lang w:val="en-GB"/>
        </w:rPr>
        <w:t>"</w:t>
      </w:r>
    </w:p>
    <w:p w14:paraId="3FF3B365" w14:textId="79C3951C"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r w:rsidR="00E43EF3" w:rsidRPr="00D533E3">
        <w:rPr>
          <w:rFonts w:ascii="Times New Roman" w:hAnsi="Times New Roman" w:cs="Times New Roman"/>
          <w:color w:val="F5844C"/>
          <w:sz w:val="20"/>
          <w:szCs w:val="24"/>
          <w:lang w:val="en-GB"/>
        </w:rPr>
        <w:t xml:space="preserve"> </w:t>
      </w:r>
      <w:proofErr w:type="gramStart"/>
      <w:r w:rsidRPr="00D533E3">
        <w:rPr>
          <w:rFonts w:ascii="Times New Roman" w:hAnsi="Times New Roman" w:cs="Times New Roman"/>
          <w:color w:val="F5844C"/>
          <w:sz w:val="20"/>
          <w:szCs w:val="24"/>
          <w:lang w:val="en-GB"/>
        </w:rPr>
        <w:t>xmlns:</w:t>
      </w:r>
      <w:proofErr w:type="gramEnd"/>
      <w:r w:rsidRPr="00D533E3">
        <w:rPr>
          <w:rFonts w:ascii="Times New Roman" w:hAnsi="Times New Roman" w:cs="Times New Roman"/>
          <w:color w:val="F5844C"/>
          <w:sz w:val="20"/>
          <w:szCs w:val="24"/>
          <w:lang w:val="en-GB"/>
        </w:rPr>
        <w:t>saml2</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urn:oasis:names:tc:SAML:2.0:assertion</w:t>
      </w:r>
      <w:r w:rsidR="0046608D" w:rsidRPr="00D533E3">
        <w:rPr>
          <w:rFonts w:ascii="Times New Roman" w:hAnsi="Times New Roman" w:cs="Times New Roman"/>
          <w:color w:val="993300"/>
          <w:sz w:val="20"/>
          <w:szCs w:val="24"/>
          <w:lang w:val="en-GB"/>
        </w:rPr>
        <w:t>"</w:t>
      </w:r>
    </w:p>
    <w:p w14:paraId="26340B09" w14:textId="3EB1DB61" w:rsidR="00E26BE5" w:rsidRPr="00D533E3" w:rsidRDefault="00E26BE5"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r w:rsidR="00E43EF3" w:rsidRPr="00D533E3">
        <w:rPr>
          <w:rFonts w:ascii="Times New Roman" w:hAnsi="Times New Roman" w:cs="Times New Roman"/>
          <w:color w:val="F5844C"/>
          <w:sz w:val="20"/>
          <w:szCs w:val="24"/>
          <w:lang w:val="en-GB"/>
        </w:rPr>
        <w:t xml:space="preserve"> </w:t>
      </w:r>
      <w:proofErr w:type="gramStart"/>
      <w:r w:rsidRPr="00D533E3">
        <w:rPr>
          <w:rFonts w:ascii="Times New Roman" w:hAnsi="Times New Roman" w:cs="Times New Roman"/>
          <w:color w:val="F5844C"/>
          <w:sz w:val="20"/>
          <w:szCs w:val="24"/>
          <w:lang w:val="en-GB"/>
        </w:rPr>
        <w:t>xmlns:</w:t>
      </w:r>
      <w:proofErr w:type="gramEnd"/>
      <w:r w:rsidRPr="00D533E3">
        <w:rPr>
          <w:rFonts w:ascii="Times New Roman" w:hAnsi="Times New Roman" w:cs="Times New Roman"/>
          <w:color w:val="F5844C"/>
          <w:sz w:val="20"/>
          <w:szCs w:val="24"/>
          <w:lang w:val="en-GB"/>
        </w:rPr>
        <w:t>mdattr</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urn:oasis:names:tc:SAML:metadata:attribute</w:t>
      </w:r>
      <w:r w:rsidR="0046608D" w:rsidRPr="00D533E3">
        <w:rPr>
          <w:rFonts w:ascii="Times New Roman" w:hAnsi="Times New Roman" w:cs="Times New Roman"/>
          <w:color w:val="993300"/>
          <w:sz w:val="20"/>
          <w:szCs w:val="24"/>
          <w:lang w:val="en-GB"/>
        </w:rPr>
        <w:t>"</w:t>
      </w:r>
    </w:p>
    <w:p w14:paraId="0336052F" w14:textId="72A11415" w:rsidR="00BC105C" w:rsidRPr="00E445BB"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de-AT"/>
        </w:rPr>
      </w:pPr>
      <w:r w:rsidRPr="00D533E3">
        <w:rPr>
          <w:rFonts w:ascii="Times New Roman" w:hAnsi="Times New Roman" w:cs="Times New Roman"/>
          <w:color w:val="F5844C"/>
          <w:sz w:val="20"/>
          <w:szCs w:val="24"/>
          <w:lang w:val="en-GB"/>
        </w:rPr>
        <w:t xml:space="preserve">    </w:t>
      </w:r>
      <w:r w:rsidR="00E43EF3" w:rsidRPr="00D533E3">
        <w:rPr>
          <w:rFonts w:ascii="Times New Roman" w:hAnsi="Times New Roman" w:cs="Times New Roman"/>
          <w:color w:val="F5844C"/>
          <w:sz w:val="20"/>
          <w:szCs w:val="24"/>
          <w:lang w:val="en-GB"/>
        </w:rPr>
        <w:t xml:space="preserve"> </w:t>
      </w:r>
      <w:r w:rsidRPr="00E445BB">
        <w:rPr>
          <w:rFonts w:ascii="Times New Roman" w:hAnsi="Times New Roman" w:cs="Times New Roman"/>
          <w:color w:val="F5844C"/>
          <w:sz w:val="20"/>
          <w:szCs w:val="24"/>
          <w:lang w:val="de-AT"/>
        </w:rPr>
        <w:t>ID</w:t>
      </w:r>
      <w:r w:rsidRPr="00E445BB">
        <w:rPr>
          <w:rFonts w:ascii="Times New Roman" w:hAnsi="Times New Roman" w:cs="Times New Roman"/>
          <w:color w:val="FF8040"/>
          <w:sz w:val="20"/>
          <w:szCs w:val="24"/>
          <w:lang w:val="de-AT"/>
        </w:rPr>
        <w:t>=</w:t>
      </w:r>
      <w:r w:rsidR="0046608D" w:rsidRPr="00E445BB">
        <w:rPr>
          <w:rFonts w:ascii="Times New Roman" w:hAnsi="Times New Roman" w:cs="Times New Roman"/>
          <w:color w:val="993300"/>
          <w:sz w:val="20"/>
          <w:szCs w:val="24"/>
          <w:lang w:val="de-AT"/>
        </w:rPr>
        <w:t>"</w:t>
      </w:r>
      <w:r w:rsidRPr="00E445BB">
        <w:rPr>
          <w:rFonts w:ascii="Times New Roman" w:hAnsi="Times New Roman" w:cs="Times New Roman"/>
          <w:color w:val="993300"/>
          <w:sz w:val="20"/>
          <w:szCs w:val="24"/>
          <w:lang w:val="de-AT"/>
        </w:rPr>
        <w:t>_9ebc8854ec7f701da9749e87a801e5f2</w:t>
      </w:r>
      <w:r w:rsidR="0046608D" w:rsidRPr="00E445BB">
        <w:rPr>
          <w:rFonts w:ascii="Times New Roman" w:hAnsi="Times New Roman" w:cs="Times New Roman"/>
          <w:color w:val="993300"/>
          <w:sz w:val="20"/>
          <w:szCs w:val="24"/>
          <w:lang w:val="de-AT"/>
        </w:rPr>
        <w:t>"</w:t>
      </w:r>
    </w:p>
    <w:p w14:paraId="4A71873C" w14:textId="29B730E4" w:rsidR="00BC105C" w:rsidRPr="00E445BB"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de-AT"/>
        </w:rPr>
      </w:pPr>
      <w:r w:rsidRPr="00E445BB">
        <w:rPr>
          <w:rFonts w:ascii="Times New Roman" w:hAnsi="Times New Roman" w:cs="Times New Roman"/>
          <w:color w:val="F5844C"/>
          <w:sz w:val="20"/>
          <w:szCs w:val="24"/>
          <w:lang w:val="de-AT"/>
        </w:rPr>
        <w:t xml:space="preserve">     entityID</w:t>
      </w:r>
      <w:r w:rsidRPr="00E445BB">
        <w:rPr>
          <w:rFonts w:ascii="Times New Roman" w:hAnsi="Times New Roman" w:cs="Times New Roman"/>
          <w:color w:val="FF8040"/>
          <w:sz w:val="20"/>
          <w:szCs w:val="24"/>
          <w:lang w:val="de-AT"/>
        </w:rPr>
        <w:t>=</w:t>
      </w:r>
      <w:r w:rsidR="0046608D" w:rsidRPr="00E445BB">
        <w:rPr>
          <w:rFonts w:ascii="Times New Roman" w:hAnsi="Times New Roman" w:cs="Times New Roman"/>
          <w:color w:val="993300"/>
          <w:sz w:val="20"/>
          <w:szCs w:val="24"/>
          <w:lang w:val="de-AT"/>
        </w:rPr>
        <w:t>"</w:t>
      </w:r>
      <w:r w:rsidRPr="00E445BB">
        <w:rPr>
          <w:rFonts w:ascii="Times New Roman" w:hAnsi="Times New Roman" w:cs="Times New Roman"/>
          <w:color w:val="993300"/>
          <w:sz w:val="20"/>
          <w:szCs w:val="24"/>
          <w:lang w:val="de-AT"/>
        </w:rPr>
        <w:t>https://eidas-service.eu</w:t>
      </w:r>
      <w:r w:rsidR="0046608D" w:rsidRPr="00E445BB">
        <w:rPr>
          <w:rFonts w:ascii="Times New Roman" w:hAnsi="Times New Roman" w:cs="Times New Roman"/>
          <w:color w:val="993300"/>
          <w:sz w:val="20"/>
          <w:szCs w:val="24"/>
          <w:lang w:val="de-AT"/>
        </w:rPr>
        <w:t>"</w:t>
      </w:r>
    </w:p>
    <w:p w14:paraId="005DD442" w14:textId="40186F58"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E445BB">
        <w:rPr>
          <w:rFonts w:ascii="Times New Roman" w:hAnsi="Times New Roman" w:cs="Times New Roman"/>
          <w:color w:val="F5844C"/>
          <w:sz w:val="20"/>
          <w:szCs w:val="24"/>
          <w:lang w:val="de-AT"/>
        </w:rPr>
        <w:t xml:space="preserve">     </w:t>
      </w:r>
      <w:proofErr w:type="gramStart"/>
      <w:r w:rsidRPr="00D533E3">
        <w:rPr>
          <w:rFonts w:ascii="Times New Roman" w:hAnsi="Times New Roman" w:cs="Times New Roman"/>
          <w:color w:val="F5844C"/>
          <w:sz w:val="20"/>
          <w:szCs w:val="24"/>
          <w:lang w:val="en-GB"/>
        </w:rPr>
        <w:t>validUntil</w:t>
      </w:r>
      <w:proofErr w:type="gramEnd"/>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2015-05-24T19:30:26.624Z</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2AA488B9" w14:textId="7DE89093"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w:t>
      </w:r>
      <w:proofErr w:type="gramEnd"/>
      <w:r w:rsidRPr="00D533E3">
        <w:rPr>
          <w:rFonts w:ascii="Times New Roman" w:hAnsi="Times New Roman" w:cs="Times New Roman"/>
          <w:color w:val="F5844C"/>
          <w:sz w:val="20"/>
          <w:szCs w:val="24"/>
          <w:lang w:val="en-GB"/>
        </w:rPr>
        <w:t xml:space="preserve"> xmlns:ds</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http://www.w3.org/2000/09/xmldsig#</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051DE326"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SignedInfo&gt;</w:t>
      </w:r>
    </w:p>
    <w:p w14:paraId="669FE4AC" w14:textId="29F88E3A"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:CanonicalizationMethod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http://www.w3.org/2001/10/xml-exc-c14n#</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1F147959" w14:textId="5ED8084A"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00823B24" w:rsidRPr="00D533E3">
        <w:rPr>
          <w:rFonts w:ascii="Times New Roman" w:hAnsi="Times New Roman" w:cs="Times New Roman"/>
          <w:color w:val="993300"/>
          <w:sz w:val="20"/>
          <w:szCs w:val="24"/>
          <w:lang w:val="en-GB"/>
        </w:rPr>
        <w:t>http://www.w3.org/2007/</w:t>
      </w:r>
      <w:r w:rsidR="0046608D" w:rsidRPr="00D533E3">
        <w:rPr>
          <w:rFonts w:ascii="Times New Roman" w:hAnsi="Times New Roman" w:cs="Times New Roman"/>
          <w:color w:val="993300"/>
          <w:sz w:val="20"/>
          <w:szCs w:val="24"/>
          <w:lang w:val="en-GB"/>
        </w:rPr>
        <w:t>05/xmldsig-more#sha256-rsa-MGF1"</w:t>
      </w:r>
      <w:r w:rsidRPr="00D533E3">
        <w:rPr>
          <w:rFonts w:ascii="Times New Roman" w:hAnsi="Times New Roman" w:cs="Times New Roman"/>
          <w:color w:val="000096"/>
          <w:sz w:val="20"/>
          <w:szCs w:val="24"/>
          <w:lang w:val="en-GB"/>
        </w:rPr>
        <w:t>/&gt;</w:t>
      </w:r>
    </w:p>
    <w:p w14:paraId="6F7FFD28" w14:textId="706DE6F1"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lastRenderedPageBreak/>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:Reference</w:t>
      </w:r>
      <w:proofErr w:type="gramEnd"/>
      <w:r w:rsidRPr="00D533E3">
        <w:rPr>
          <w:rFonts w:ascii="Times New Roman" w:hAnsi="Times New Roman" w:cs="Times New Roman"/>
          <w:color w:val="F5844C"/>
          <w:sz w:val="20"/>
          <w:szCs w:val="24"/>
          <w:lang w:val="en-GB"/>
        </w:rPr>
        <w:t xml:space="preserve"> URI</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#_9ebc8854ec7f701da9749e87a801e5f2</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1C1FDFB8"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Transforms&gt;</w:t>
      </w:r>
    </w:p>
    <w:p w14:paraId="0DD656CF" w14:textId="482AAB16"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w:t>
      </w:r>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http://www.w3.org/2000/09/xmldsig#enveloped-signature</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72CD092E" w14:textId="143351F6"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w:t>
      </w:r>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http://www.w3.org/2001/10/xml-exc-c14n#</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3EE61C94"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:Transforms</w:t>
      </w:r>
      <w:proofErr w:type="gramEnd"/>
      <w:r w:rsidRPr="00D533E3">
        <w:rPr>
          <w:rFonts w:ascii="Times New Roman" w:hAnsi="Times New Roman" w:cs="Times New Roman"/>
          <w:color w:val="000096"/>
          <w:sz w:val="20"/>
          <w:szCs w:val="24"/>
          <w:lang w:val="en-GB"/>
        </w:rPr>
        <w:t>&gt;</w:t>
      </w:r>
    </w:p>
    <w:p w14:paraId="1CE31EC7" w14:textId="0427CA58"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:DigestMethod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http://www.w3.org/2001/04/xmlenc#sha256</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502076EF"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:DigestValue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t2DvNbFynxqsLoF4BfJPIvauBrSeVDjBCPBHulKYh4g=</w:t>
      </w:r>
      <w:r w:rsidRPr="00D533E3">
        <w:rPr>
          <w:rFonts w:ascii="Times New Roman" w:hAnsi="Times New Roman" w:cs="Times New Roman"/>
          <w:color w:val="000096"/>
          <w:sz w:val="20"/>
          <w:szCs w:val="24"/>
          <w:lang w:val="en-GB"/>
        </w:rPr>
        <w:t>&lt;/ds:DigestValue&gt;</w:t>
      </w:r>
    </w:p>
    <w:p w14:paraId="087F82F9"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:Reference</w:t>
      </w:r>
      <w:proofErr w:type="gramEnd"/>
      <w:r w:rsidRPr="00D533E3">
        <w:rPr>
          <w:rFonts w:ascii="Times New Roman" w:hAnsi="Times New Roman" w:cs="Times New Roman"/>
          <w:color w:val="000096"/>
          <w:sz w:val="20"/>
          <w:szCs w:val="24"/>
          <w:lang w:val="en-GB"/>
        </w:rPr>
        <w:t>&gt;</w:t>
      </w:r>
    </w:p>
    <w:p w14:paraId="1ED03D43"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:SignedInfo</w:t>
      </w:r>
      <w:proofErr w:type="gramEnd"/>
      <w:r w:rsidRPr="00D533E3">
        <w:rPr>
          <w:rFonts w:ascii="Times New Roman" w:hAnsi="Times New Roman" w:cs="Times New Roman"/>
          <w:color w:val="000096"/>
          <w:sz w:val="20"/>
          <w:szCs w:val="24"/>
          <w:lang w:val="en-GB"/>
        </w:rPr>
        <w:t>&gt;</w:t>
      </w:r>
    </w:p>
    <w:p w14:paraId="35CAECA9"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G34==</w:t>
      </w:r>
      <w:r w:rsidRPr="00D533E3">
        <w:rPr>
          <w:rFonts w:ascii="Times New Roman" w:hAnsi="Times New Roman" w:cs="Times New Roman"/>
          <w:color w:val="000096"/>
          <w:sz w:val="20"/>
          <w:szCs w:val="24"/>
          <w:lang w:val="en-GB"/>
        </w:rPr>
        <w:t>&lt;/ds:SignatureValue&gt;</w:t>
      </w:r>
    </w:p>
    <w:p w14:paraId="44E5E783"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KeyInfo&gt;</w:t>
      </w:r>
    </w:p>
    <w:p w14:paraId="42EF5771"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X509Data&gt;</w:t>
      </w:r>
    </w:p>
    <w:p w14:paraId="72FA757F"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:X509Certificate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MIIDPWA==</w:t>
      </w:r>
      <w:r w:rsidRPr="00D533E3">
        <w:rPr>
          <w:rFonts w:ascii="Times New Roman" w:hAnsi="Times New Roman" w:cs="Times New Roman"/>
          <w:color w:val="000096"/>
          <w:sz w:val="20"/>
          <w:szCs w:val="24"/>
          <w:lang w:val="en-GB"/>
        </w:rPr>
        <w:t>&lt;/ds:X509Certificate&gt;</w:t>
      </w:r>
    </w:p>
    <w:p w14:paraId="0D7A751D"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:X509Data</w:t>
      </w:r>
      <w:proofErr w:type="gramEnd"/>
      <w:r w:rsidRPr="00D533E3">
        <w:rPr>
          <w:rFonts w:ascii="Times New Roman" w:hAnsi="Times New Roman" w:cs="Times New Roman"/>
          <w:color w:val="000096"/>
          <w:sz w:val="20"/>
          <w:szCs w:val="24"/>
          <w:lang w:val="en-GB"/>
        </w:rPr>
        <w:t>&gt;</w:t>
      </w:r>
    </w:p>
    <w:p w14:paraId="2DEB8346"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3F17CE93"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w:t>
      </w:r>
      <w:proofErr w:type="gramEnd"/>
      <w:r w:rsidRPr="00D533E3">
        <w:rPr>
          <w:rFonts w:ascii="Times New Roman" w:hAnsi="Times New Roman" w:cs="Times New Roman"/>
          <w:color w:val="000096"/>
          <w:sz w:val="20"/>
          <w:szCs w:val="24"/>
          <w:lang w:val="en-GB"/>
        </w:rPr>
        <w:t>&gt;</w:t>
      </w:r>
    </w:p>
    <w:p w14:paraId="0F5CB572" w14:textId="5D5956DB"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00D14186"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md:</w:t>
      </w:r>
      <w:proofErr w:type="gramEnd"/>
      <w:r w:rsidRPr="00D533E3">
        <w:rPr>
          <w:rFonts w:ascii="Times New Roman" w:hAnsi="Times New Roman" w:cs="Times New Roman"/>
          <w:color w:val="000096"/>
          <w:sz w:val="20"/>
          <w:szCs w:val="24"/>
          <w:lang w:val="en-GB"/>
        </w:rPr>
        <w:t>Extensions&gt;</w:t>
      </w:r>
      <w:r w:rsidRPr="00D533E3">
        <w:rPr>
          <w:rFonts w:ascii="Times New Roman" w:hAnsi="Times New Roman" w:cs="Times New Roman"/>
          <w:color w:val="000000"/>
          <w:sz w:val="20"/>
          <w:szCs w:val="24"/>
          <w:lang w:val="en-GB"/>
        </w:rPr>
        <w:t xml:space="preserve">    </w:t>
      </w:r>
    </w:p>
    <w:p w14:paraId="45D1730C" w14:textId="058A5003" w:rsidR="00E959B5" w:rsidRPr="00D533E3" w:rsidRDefault="00E26BE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00E959B5" w:rsidRPr="00D533E3">
        <w:rPr>
          <w:rFonts w:ascii="Times New Roman" w:hAnsi="Times New Roman" w:cs="Times New Roman"/>
          <w:color w:val="000096"/>
          <w:sz w:val="20"/>
          <w:szCs w:val="24"/>
          <w:lang w:val="en-GB"/>
        </w:rPr>
        <w:t>&lt;mdattr</w:t>
      </w:r>
      <w:proofErr w:type="gramStart"/>
      <w:r w:rsidR="00E959B5" w:rsidRPr="00D533E3">
        <w:rPr>
          <w:rFonts w:ascii="Times New Roman" w:hAnsi="Times New Roman" w:cs="Times New Roman"/>
          <w:color w:val="000096"/>
          <w:sz w:val="20"/>
          <w:szCs w:val="24"/>
          <w:lang w:val="en-GB"/>
        </w:rPr>
        <w:t>:EntityAttributes</w:t>
      </w:r>
      <w:proofErr w:type="gramEnd"/>
      <w:r w:rsidR="00E959B5" w:rsidRPr="00D533E3">
        <w:rPr>
          <w:rFonts w:ascii="Times New Roman" w:hAnsi="Times New Roman" w:cs="Times New Roman"/>
          <w:color w:val="000096"/>
          <w:sz w:val="20"/>
          <w:szCs w:val="24"/>
          <w:lang w:val="en-GB"/>
        </w:rPr>
        <w:t xml:space="preserve"> </w:t>
      </w:r>
      <w:r w:rsidR="00E959B5" w:rsidRPr="00D533E3">
        <w:rPr>
          <w:rFonts w:ascii="Times New Roman" w:hAnsi="Times New Roman" w:cs="Times New Roman"/>
          <w:color w:val="F5844C"/>
          <w:sz w:val="20"/>
          <w:szCs w:val="24"/>
          <w:lang w:val="en-GB"/>
        </w:rPr>
        <w:t>xmlns:mdattr=</w:t>
      </w:r>
      <w:r w:rsidR="00E959B5" w:rsidRPr="00D533E3">
        <w:rPr>
          <w:rFonts w:ascii="Times New Roman" w:hAnsi="Times New Roman" w:cs="Times New Roman"/>
          <w:color w:val="993300"/>
          <w:sz w:val="20"/>
          <w:szCs w:val="24"/>
          <w:lang w:val="en-GB"/>
        </w:rPr>
        <w:t>"urn:oasis:names:tc:SAML:metadata:attribute"</w:t>
      </w:r>
    </w:p>
    <w:p w14:paraId="0F376F00" w14:textId="793C52E5"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proofErr w:type="gramStart"/>
      <w:r w:rsidRPr="00D533E3">
        <w:rPr>
          <w:rFonts w:ascii="Times New Roman" w:hAnsi="Times New Roman" w:cs="Times New Roman"/>
          <w:color w:val="F5844C"/>
          <w:sz w:val="20"/>
          <w:szCs w:val="24"/>
          <w:lang w:val="en-GB"/>
        </w:rPr>
        <w:t>xmlns:</w:t>
      </w:r>
      <w:proofErr w:type="gramEnd"/>
      <w:r w:rsidRPr="00D533E3">
        <w:rPr>
          <w:rFonts w:ascii="Times New Roman" w:hAnsi="Times New Roman" w:cs="Times New Roman"/>
          <w:color w:val="F5844C"/>
          <w:sz w:val="20"/>
          <w:szCs w:val="24"/>
          <w:lang w:val="en-GB"/>
        </w:rPr>
        <w:t>saml</w:t>
      </w:r>
      <w:ins w:id="218" w:author="Thomas Lenz" w:date="2019-03-13T12:41:00Z">
        <w:r w:rsidR="00B227E0">
          <w:rPr>
            <w:rFonts w:ascii="Times New Roman" w:hAnsi="Times New Roman" w:cs="Times New Roman"/>
            <w:color w:val="F5844C"/>
            <w:sz w:val="20"/>
            <w:szCs w:val="24"/>
            <w:lang w:val="en-GB"/>
          </w:rPr>
          <w:t>2</w:t>
        </w:r>
      </w:ins>
      <w:r w:rsidRPr="00D533E3">
        <w:rPr>
          <w:rFonts w:ascii="Times New Roman" w:hAnsi="Times New Roman" w:cs="Times New Roman"/>
          <w:color w:val="F5844C"/>
          <w:sz w:val="20"/>
          <w:szCs w:val="24"/>
          <w:lang w:val="en-GB"/>
        </w:rPr>
        <w:t>=</w:t>
      </w:r>
      <w:r w:rsidRPr="00D533E3">
        <w:rPr>
          <w:rFonts w:ascii="Times New Roman" w:hAnsi="Times New Roman" w:cs="Times New Roman"/>
          <w:color w:val="993300"/>
          <w:sz w:val="20"/>
          <w:szCs w:val="24"/>
          <w:lang w:val="en-GB"/>
        </w:rPr>
        <w:t>"urn:oasis:names:tc:SAML:2.0:assertion"</w:t>
      </w:r>
      <w:r w:rsidRPr="00D533E3">
        <w:rPr>
          <w:rFonts w:ascii="Times New Roman" w:hAnsi="Times New Roman" w:cs="Times New Roman"/>
          <w:color w:val="000096"/>
          <w:sz w:val="20"/>
          <w:szCs w:val="24"/>
          <w:lang w:val="en-GB"/>
        </w:rPr>
        <w:t>&gt;</w:t>
      </w:r>
    </w:p>
    <w:p w14:paraId="5CAA0C18" w14:textId="500C0C2F"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&lt;saml</w:t>
      </w:r>
      <w:ins w:id="219" w:author="Thomas Lenz" w:date="2019-03-13T12:41: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w:t>
      </w:r>
      <w:r w:rsidRPr="00D533E3">
        <w:rPr>
          <w:rFonts w:ascii="Times New Roman" w:hAnsi="Times New Roman" w:cs="Times New Roman"/>
          <w:color w:val="993300"/>
          <w:sz w:val="20"/>
          <w:szCs w:val="24"/>
          <w:lang w:val="en-GB"/>
        </w:rPr>
        <w:t>"http://eidas.europa.eu/entity-attributes/protocol-version"</w:t>
      </w:r>
      <w:r w:rsidRPr="00D533E3">
        <w:rPr>
          <w:rFonts w:ascii="Times New Roman" w:hAnsi="Times New Roman" w:cs="Times New Roman"/>
          <w:color w:val="000096"/>
          <w:sz w:val="20"/>
          <w:szCs w:val="24"/>
          <w:lang w:val="en-GB"/>
        </w:rPr>
        <w:t xml:space="preserve"> </w:t>
      </w:r>
    </w:p>
    <w:p w14:paraId="029EDE4C" w14:textId="3952F874"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-format:uri"</w:t>
      </w:r>
      <w:r w:rsidRPr="00D533E3">
        <w:rPr>
          <w:rFonts w:ascii="Times New Roman" w:hAnsi="Times New Roman" w:cs="Times New Roman"/>
          <w:color w:val="000096"/>
          <w:sz w:val="20"/>
          <w:szCs w:val="24"/>
          <w:lang w:val="en-GB"/>
        </w:rPr>
        <w:t xml:space="preserve"> &gt;</w:t>
      </w:r>
    </w:p>
    <w:p w14:paraId="23C2BA77" w14:textId="77E2BA25"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&lt;saml</w:t>
      </w:r>
      <w:ins w:id="220" w:author="Thomas Lenz" w:date="2019-03-13T12:41: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xsi:type=</w:t>
      </w:r>
      <w:r w:rsidRPr="00D533E3">
        <w:rPr>
          <w:rFonts w:ascii="Times New Roman" w:hAnsi="Times New Roman" w:cs="Times New Roman"/>
          <w:color w:val="993300"/>
          <w:sz w:val="20"/>
          <w:szCs w:val="24"/>
          <w:lang w:val="en-GB"/>
        </w:rPr>
        <w:t>"xs:string"</w:t>
      </w:r>
      <w:r w:rsidRPr="00D533E3">
        <w:rPr>
          <w:rFonts w:ascii="Times New Roman" w:hAnsi="Times New Roman" w:cs="Times New Roman"/>
          <w:color w:val="000096"/>
          <w:sz w:val="20"/>
          <w:szCs w:val="24"/>
          <w:lang w:val="en-GB"/>
        </w:rPr>
        <w:t xml:space="preserve"> </w:t>
      </w:r>
    </w:p>
    <w:p w14:paraId="00782B32" w14:textId="6BCD7799"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xmlns:xsi=</w:t>
      </w:r>
      <w:r w:rsidRPr="00D533E3">
        <w:rPr>
          <w:rFonts w:ascii="Times New Roman" w:hAnsi="Times New Roman" w:cs="Times New Roman"/>
          <w:color w:val="993300"/>
          <w:sz w:val="20"/>
          <w:szCs w:val="24"/>
          <w:lang w:val="en-GB"/>
        </w:rPr>
        <w:t>"http://www.w3.org/2001/XMLSchema-instance"</w:t>
      </w:r>
      <w:r w:rsidRPr="00D533E3">
        <w:rPr>
          <w:rFonts w:ascii="Times New Roman" w:hAnsi="Times New Roman" w:cs="Times New Roman"/>
          <w:color w:val="000096"/>
          <w:sz w:val="20"/>
          <w:szCs w:val="24"/>
          <w:lang w:val="en-GB"/>
        </w:rPr>
        <w:t>&gt;</w:t>
      </w:r>
    </w:p>
    <w:p w14:paraId="1D1DDDFB" w14:textId="3FEA16B6"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00"/>
          <w:sz w:val="20"/>
          <w:szCs w:val="24"/>
          <w:lang w:val="en-GB"/>
        </w:rPr>
        <w:t>1.1</w:t>
      </w:r>
    </w:p>
    <w:p w14:paraId="1DD99E3C" w14:textId="35722ADA"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&lt;/saml</w:t>
      </w:r>
      <w:ins w:id="221" w:author="Thomas Lenz" w:date="2019-03-13T12:41: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40981DAE" w14:textId="13EAE57A"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&lt;/saml</w:t>
      </w:r>
      <w:ins w:id="222" w:author="Thomas Lenz" w:date="2019-03-13T12:41: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26B76F0C" w14:textId="02871986"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&lt;saml</w:t>
      </w:r>
      <w:ins w:id="223" w:author="Thomas Lenz" w:date="2019-03-13T12:41: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w:t>
      </w:r>
      <w:r w:rsidRPr="00D533E3">
        <w:rPr>
          <w:rFonts w:ascii="Times New Roman" w:hAnsi="Times New Roman" w:cs="Times New Roman"/>
          <w:color w:val="993300"/>
          <w:sz w:val="20"/>
          <w:szCs w:val="24"/>
          <w:lang w:val="en-GB"/>
        </w:rPr>
        <w:t>"http://eidas.europa.eu/entity-attributes/application-identifier"</w:t>
      </w:r>
      <w:r w:rsidRPr="00D533E3">
        <w:rPr>
          <w:rFonts w:ascii="Times New Roman" w:hAnsi="Times New Roman" w:cs="Times New Roman"/>
          <w:color w:val="000096"/>
          <w:sz w:val="20"/>
          <w:szCs w:val="24"/>
          <w:lang w:val="en-GB"/>
        </w:rPr>
        <w:t xml:space="preserve"> </w:t>
      </w:r>
    </w:p>
    <w:p w14:paraId="662BDE72" w14:textId="7726878A"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 xml:space="preserve">-format:uri" </w:t>
      </w:r>
      <w:r w:rsidRPr="00D533E3">
        <w:rPr>
          <w:rFonts w:ascii="Times New Roman" w:hAnsi="Times New Roman" w:cs="Times New Roman"/>
          <w:color w:val="000096"/>
          <w:sz w:val="20"/>
          <w:szCs w:val="24"/>
          <w:lang w:val="en-GB"/>
        </w:rPr>
        <w:t>&gt;</w:t>
      </w:r>
    </w:p>
    <w:p w14:paraId="3C01B95E" w14:textId="2AF134E6"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&lt;saml</w:t>
      </w:r>
      <w:ins w:id="224" w:author="Thomas Lenz" w:date="2019-03-13T12:41: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xsi:type=</w:t>
      </w:r>
      <w:r w:rsidRPr="00D533E3">
        <w:rPr>
          <w:rFonts w:ascii="Times New Roman" w:hAnsi="Times New Roman" w:cs="Times New Roman"/>
          <w:color w:val="993300"/>
          <w:sz w:val="20"/>
          <w:szCs w:val="24"/>
          <w:lang w:val="en-GB"/>
        </w:rPr>
        <w:t>"xs:string"</w:t>
      </w:r>
      <w:r w:rsidRPr="00D533E3">
        <w:rPr>
          <w:rFonts w:ascii="Times New Roman" w:hAnsi="Times New Roman" w:cs="Times New Roman"/>
          <w:color w:val="000096"/>
          <w:sz w:val="20"/>
          <w:szCs w:val="24"/>
          <w:lang w:val="en-GB"/>
        </w:rPr>
        <w:t xml:space="preserve"> </w:t>
      </w:r>
    </w:p>
    <w:p w14:paraId="293131F4" w14:textId="77777777"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 xml:space="preserve"> xmlns:xsi=</w:t>
      </w:r>
      <w:r w:rsidRPr="00D533E3">
        <w:rPr>
          <w:rFonts w:ascii="Times New Roman" w:hAnsi="Times New Roman" w:cs="Times New Roman"/>
          <w:color w:val="993300"/>
          <w:sz w:val="20"/>
          <w:szCs w:val="24"/>
          <w:lang w:val="en-GB"/>
        </w:rPr>
        <w:t>"http://www.w3.org/2001/XMLSchema-instance"</w:t>
      </w:r>
      <w:r w:rsidRPr="00D533E3">
        <w:rPr>
          <w:rFonts w:ascii="Times New Roman" w:hAnsi="Times New Roman" w:cs="Times New Roman"/>
          <w:color w:val="000096"/>
          <w:sz w:val="20"/>
          <w:szCs w:val="24"/>
          <w:lang w:val="en-GB"/>
        </w:rPr>
        <w:t>&gt;</w:t>
      </w:r>
    </w:p>
    <w:p w14:paraId="5F561935" w14:textId="3B86BB02"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00"/>
          <w:sz w:val="20"/>
          <w:szCs w:val="24"/>
          <w:lang w:val="en-GB"/>
        </w:rPr>
        <w:t>CEF</w:t>
      </w:r>
      <w:proofErr w:type="gramStart"/>
      <w:r w:rsidRPr="00D533E3">
        <w:rPr>
          <w:rFonts w:ascii="Times New Roman" w:hAnsi="Times New Roman" w:cs="Times New Roman"/>
          <w:color w:val="000000"/>
          <w:sz w:val="20"/>
          <w:szCs w:val="24"/>
          <w:lang w:val="en-GB"/>
        </w:rPr>
        <w:t>:eIDAS</w:t>
      </w:r>
      <w:proofErr w:type="gramEnd"/>
      <w:r w:rsidRPr="00D533E3">
        <w:rPr>
          <w:rFonts w:ascii="Times New Roman" w:hAnsi="Times New Roman" w:cs="Times New Roman"/>
          <w:color w:val="000000"/>
          <w:sz w:val="20"/>
          <w:szCs w:val="24"/>
          <w:lang w:val="en-GB"/>
        </w:rPr>
        <w:t>-ref</w:t>
      </w:r>
      <w:r w:rsidR="00D32D41" w:rsidRPr="00D533E3">
        <w:rPr>
          <w:rFonts w:ascii="Times New Roman" w:hAnsi="Times New Roman" w:cs="Times New Roman"/>
          <w:color w:val="000000"/>
          <w:sz w:val="20"/>
          <w:szCs w:val="24"/>
          <w:lang w:val="en-GB"/>
        </w:rPr>
        <w:t>:2.0</w:t>
      </w:r>
    </w:p>
    <w:p w14:paraId="0511EF9B" w14:textId="7A15A1E8"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&lt;/saml</w:t>
      </w:r>
      <w:ins w:id="225" w:author="Thomas Lenz" w:date="2019-03-13T12:41: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1C21CF9F" w14:textId="781C8B36" w:rsidR="00E959B5" w:rsidRPr="00D533E3" w:rsidRDefault="00E959B5" w:rsidP="00E959B5">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w:t>
      </w:r>
      <w:r w:rsidR="00D14186"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 xml:space="preserve">      &lt;/saml</w:t>
      </w:r>
      <w:ins w:id="226" w:author="Thomas Lenz" w:date="2019-03-13T12:41:00Z">
        <w:r w:rsidR="00B227E0">
          <w:rPr>
            <w:rFonts w:ascii="Times New Roman" w:hAnsi="Times New Roman" w:cs="Times New Roman"/>
            <w:color w:val="000096"/>
            <w:sz w:val="20"/>
            <w:szCs w:val="24"/>
            <w:lang w:val="en-GB"/>
          </w:rPr>
          <w:t>2</w:t>
        </w:r>
      </w:ins>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21AC372E" w14:textId="38C5DECE" w:rsidR="00E26BE5" w:rsidRPr="00D533E3" w:rsidRDefault="00D14186" w:rsidP="00753120">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F5844C"/>
          <w:sz w:val="20"/>
          <w:szCs w:val="24"/>
          <w:lang w:val="en-GB"/>
        </w:rPr>
      </w:pPr>
      <w:r w:rsidRPr="00D533E3">
        <w:rPr>
          <w:rFonts w:ascii="Times New Roman" w:hAnsi="Times New Roman" w:cs="Times New Roman"/>
          <w:color w:val="000096"/>
          <w:sz w:val="20"/>
          <w:szCs w:val="24"/>
          <w:lang w:val="en-GB"/>
        </w:rPr>
        <w:t xml:space="preserve">    </w:t>
      </w:r>
      <w:r w:rsidR="00E26BE5" w:rsidRPr="00D533E3">
        <w:rPr>
          <w:rFonts w:ascii="Times New Roman" w:hAnsi="Times New Roman" w:cs="Times New Roman"/>
          <w:color w:val="000096"/>
          <w:sz w:val="20"/>
          <w:szCs w:val="24"/>
          <w:lang w:val="en-GB"/>
        </w:rPr>
        <w:t>&lt;saml2</w:t>
      </w:r>
      <w:proofErr w:type="gramStart"/>
      <w:r w:rsidR="00E26BE5" w:rsidRPr="00D533E3">
        <w:rPr>
          <w:rFonts w:ascii="Times New Roman" w:hAnsi="Times New Roman" w:cs="Times New Roman"/>
          <w:color w:val="000096"/>
          <w:sz w:val="20"/>
          <w:szCs w:val="24"/>
          <w:lang w:val="en-GB"/>
        </w:rPr>
        <w:t>:Attribute</w:t>
      </w:r>
      <w:proofErr w:type="gramEnd"/>
      <w:r w:rsidR="00E26BE5" w:rsidRPr="00D533E3">
        <w:rPr>
          <w:rFonts w:ascii="Times New Roman" w:hAnsi="Times New Roman" w:cs="Times New Roman"/>
          <w:color w:val="F5844C"/>
          <w:sz w:val="20"/>
          <w:szCs w:val="24"/>
          <w:lang w:val="en-GB"/>
        </w:rPr>
        <w:t xml:space="preserve"> </w:t>
      </w:r>
    </w:p>
    <w:p w14:paraId="7A070DEA" w14:textId="5E1FD36A" w:rsidR="00E26BE5" w:rsidRPr="00D533E3" w:rsidRDefault="00E26BE5" w:rsidP="00405E5E">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993300"/>
          <w:sz w:val="20"/>
          <w:szCs w:val="24"/>
          <w:lang w:val="en-GB"/>
        </w:rPr>
      </w:pPr>
      <w:r w:rsidRPr="00D533E3">
        <w:rPr>
          <w:rFonts w:ascii="Times New Roman" w:hAnsi="Times New Roman" w:cs="Times New Roman"/>
          <w:color w:val="F5844C"/>
          <w:sz w:val="20"/>
          <w:szCs w:val="24"/>
          <w:lang w:val="en-GB"/>
        </w:rPr>
        <w:t xml:space="preserve">    </w:t>
      </w:r>
      <w:r w:rsidR="00D14186"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 xml:space="preserve">   </w:t>
      </w:r>
      <w:r w:rsidR="00D14186"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w:t>
      </w:r>
      <w:r w:rsidR="00405E5E" w:rsidRPr="00D533E3">
        <w:rPr>
          <w:rFonts w:ascii="Times New Roman" w:hAnsi="Times New Roman" w:cs="Times New Roman"/>
          <w:color w:val="993300"/>
          <w:sz w:val="20"/>
          <w:szCs w:val="24"/>
          <w:lang w:val="en-GB"/>
        </w:rPr>
        <w:t>urn</w:t>
      </w:r>
      <w:proofErr w:type="gramStart"/>
      <w:r w:rsidR="00405E5E" w:rsidRPr="00D533E3">
        <w:rPr>
          <w:rFonts w:ascii="Times New Roman" w:hAnsi="Times New Roman" w:cs="Times New Roman"/>
          <w:color w:val="993300"/>
          <w:sz w:val="20"/>
          <w:szCs w:val="24"/>
          <w:lang w:val="en-GB"/>
        </w:rPr>
        <w:t>:oasis:names:tc:SAML:attribute:assurance</w:t>
      </w:r>
      <w:proofErr w:type="gramEnd"/>
      <w:r w:rsidR="00405E5E" w:rsidRPr="00D533E3">
        <w:rPr>
          <w:rFonts w:ascii="Times New Roman" w:hAnsi="Times New Roman" w:cs="Times New Roman"/>
          <w:color w:val="993300"/>
          <w:sz w:val="20"/>
          <w:szCs w:val="24"/>
          <w:lang w:val="en-GB"/>
        </w:rPr>
        <w:t>-certification</w:t>
      </w:r>
      <w:r w:rsidR="0046608D" w:rsidRPr="00D533E3">
        <w:rPr>
          <w:rFonts w:ascii="Times New Roman" w:hAnsi="Times New Roman" w:cs="Times New Roman"/>
          <w:color w:val="993300"/>
          <w:sz w:val="20"/>
          <w:szCs w:val="24"/>
          <w:lang w:val="en-GB"/>
        </w:rPr>
        <w:t>"</w:t>
      </w:r>
    </w:p>
    <w:p w14:paraId="7BADB9B9" w14:textId="6CD1D086" w:rsidR="00E26BE5" w:rsidRPr="00D533E3" w:rsidRDefault="00E26BE5" w:rsidP="00753120">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00D14186"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 xml:space="preserve">  </w:t>
      </w:r>
      <w:r w:rsidR="00D14186"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:oasis:names:tc:saml2:2.0:attrname</w:t>
      </w:r>
      <w:proofErr w:type="gramEnd"/>
      <w:r w:rsidRPr="00D533E3">
        <w:rPr>
          <w:rFonts w:ascii="Times New Roman" w:hAnsi="Times New Roman" w:cs="Times New Roman"/>
          <w:color w:val="993300"/>
          <w:sz w:val="20"/>
          <w:szCs w:val="24"/>
          <w:lang w:val="en-GB"/>
        </w:rPr>
        <w:t>-format:uri"</w:t>
      </w:r>
      <w:r w:rsidRPr="00D533E3">
        <w:rPr>
          <w:rFonts w:ascii="Times New Roman" w:hAnsi="Times New Roman" w:cs="Times New Roman"/>
          <w:color w:val="000096"/>
          <w:sz w:val="20"/>
          <w:szCs w:val="24"/>
          <w:lang w:val="en-GB"/>
        </w:rPr>
        <w:t>&gt;</w:t>
      </w:r>
    </w:p>
    <w:p w14:paraId="52BAE7D1" w14:textId="1A015982" w:rsidR="00E26BE5" w:rsidRPr="00D533E3" w:rsidRDefault="00E26BE5" w:rsidP="00753120">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00D14186"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675C0F45" w14:textId="3114571F" w:rsidR="00E26BE5" w:rsidRPr="00D533E3" w:rsidRDefault="00E26BE5" w:rsidP="00753120">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00D14186"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00"/>
          <w:sz w:val="20"/>
          <w:szCs w:val="24"/>
          <w:lang w:val="en-GB"/>
        </w:rPr>
        <w:t>http://eidas.europa.eu/LoA/high</w:t>
      </w:r>
    </w:p>
    <w:p w14:paraId="51C2BBCF" w14:textId="40D38D71" w:rsidR="00E26BE5" w:rsidRPr="00D533E3" w:rsidRDefault="00E26BE5" w:rsidP="00753120">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96"/>
          <w:sz w:val="20"/>
          <w:szCs w:val="24"/>
          <w:lang w:val="en-GB"/>
        </w:rPr>
      </w:pPr>
      <w:r w:rsidRPr="00D533E3">
        <w:rPr>
          <w:rFonts w:ascii="Times New Roman" w:hAnsi="Times New Roman" w:cs="Times New Roman"/>
          <w:color w:val="000000"/>
          <w:sz w:val="20"/>
          <w:szCs w:val="24"/>
          <w:lang w:val="en-GB"/>
        </w:rPr>
        <w:t xml:space="preserve">      </w:t>
      </w:r>
      <w:r w:rsidR="00D14186"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5C5988DE" w14:textId="0EE61141" w:rsidR="00B153C2" w:rsidRPr="00D533E3" w:rsidRDefault="00B153C2" w:rsidP="00B153C2">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 xml:space="preserve">       &lt;saml2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71E488BC" w14:textId="252E9BCF" w:rsidR="00B153C2" w:rsidRPr="00D533E3" w:rsidRDefault="00B153C2" w:rsidP="00B153C2">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00C63464"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00"/>
          <w:sz w:val="20"/>
          <w:szCs w:val="24"/>
          <w:lang w:val="en-GB"/>
        </w:rPr>
        <w:t>http://eidas.europa.eu/LoA/substantial</w:t>
      </w:r>
    </w:p>
    <w:p w14:paraId="675E7733" w14:textId="2B309EFD" w:rsidR="00B153C2" w:rsidRPr="00D533E3" w:rsidRDefault="00B153C2" w:rsidP="00B153C2">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35E53AE1" w14:textId="0350287B" w:rsidR="00B153C2" w:rsidRPr="00D533E3" w:rsidRDefault="00B153C2" w:rsidP="00B153C2">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3610A706" w14:textId="081C0FC5" w:rsidR="00B153C2" w:rsidRPr="00D533E3" w:rsidRDefault="00B153C2" w:rsidP="00B153C2">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00C63464"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00"/>
          <w:sz w:val="20"/>
          <w:szCs w:val="24"/>
          <w:lang w:val="en-GB"/>
        </w:rPr>
        <w:t>http://eidas.europa.eu/LoA/low</w:t>
      </w:r>
    </w:p>
    <w:p w14:paraId="37E4707D" w14:textId="352D9E9F" w:rsidR="00B153C2" w:rsidRPr="00D533E3" w:rsidRDefault="00B153C2" w:rsidP="00B153C2">
      <w:pPr>
        <w:shd w:val="clear" w:color="auto" w:fill="D9D9D9" w:themeFill="background1" w:themeFillShade="D9"/>
        <w:autoSpaceDE w:val="0"/>
        <w:autoSpaceDN w:val="0"/>
        <w:adjustRightInd w:val="0"/>
        <w:spacing w:after="0" w:line="240" w:lineRule="auto"/>
        <w:ind w:firstLine="708"/>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4089FA51" w14:textId="322B0C7C" w:rsidR="004B643A" w:rsidRDefault="004B643A" w:rsidP="004B643A">
      <w:pPr>
        <w:shd w:val="clear" w:color="auto" w:fill="D9D9D9" w:themeFill="background1" w:themeFillShade="D9"/>
        <w:autoSpaceDE w:val="0"/>
        <w:autoSpaceDN w:val="0"/>
        <w:adjustRightInd w:val="0"/>
        <w:spacing w:after="0" w:line="240" w:lineRule="auto"/>
        <w:ind w:firstLine="708"/>
        <w:jc w:val="left"/>
        <w:rPr>
          <w:ins w:id="227" w:author="Thomas Lenz" w:date="2019-02-26T09:15:00Z"/>
          <w:rFonts w:ascii="Times New Roman" w:hAnsi="Times New Roman" w:cs="Times New Roman"/>
          <w:color w:val="000096"/>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7C9E4411" w14:textId="1EE0C207" w:rsidR="00587583" w:rsidRPr="00D533E3" w:rsidRDefault="00587583" w:rsidP="00587583">
      <w:pPr>
        <w:shd w:val="clear" w:color="auto" w:fill="D9D9D9" w:themeFill="background1" w:themeFillShade="D9"/>
        <w:autoSpaceDE w:val="0"/>
        <w:autoSpaceDN w:val="0"/>
        <w:adjustRightInd w:val="0"/>
        <w:spacing w:after="0" w:line="240" w:lineRule="auto"/>
        <w:jc w:val="left"/>
        <w:rPr>
          <w:ins w:id="228" w:author="Thomas Lenz" w:date="2019-02-26T09:15:00Z"/>
          <w:rFonts w:ascii="Times New Roman" w:hAnsi="Times New Roman" w:cs="Times New Roman"/>
          <w:color w:val="000096"/>
          <w:sz w:val="20"/>
          <w:szCs w:val="24"/>
          <w:lang w:val="en-GB"/>
        </w:rPr>
      </w:pPr>
      <w:ins w:id="229" w:author="Thomas Lenz" w:date="2019-02-26T09:15:00Z">
        <w:r w:rsidRPr="00D533E3">
          <w:rPr>
            <w:rFonts w:ascii="Times New Roman" w:hAnsi="Times New Roman" w:cs="Times New Roman"/>
            <w:color w:val="000096"/>
            <w:sz w:val="20"/>
            <w:szCs w:val="24"/>
            <w:lang w:val="en-GB"/>
          </w:rPr>
          <w:t xml:space="preserve">                  &lt;saml</w:t>
        </w:r>
      </w:ins>
      <w:ins w:id="230" w:author="Thomas Lenz" w:date="2019-03-13T12:40:00Z">
        <w:r w:rsidR="00B227E0">
          <w:rPr>
            <w:rFonts w:ascii="Times New Roman" w:hAnsi="Times New Roman" w:cs="Times New Roman"/>
            <w:color w:val="000096"/>
            <w:sz w:val="20"/>
            <w:szCs w:val="24"/>
            <w:lang w:val="en-GB"/>
          </w:rPr>
          <w:t>2</w:t>
        </w:r>
      </w:ins>
      <w:proofErr w:type="gramStart"/>
      <w:ins w:id="231" w:author="Thomas Lenz" w:date="2019-02-26T09:15:00Z">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w:t>
        </w:r>
        <w:r w:rsidRPr="00D533E3">
          <w:rPr>
            <w:rFonts w:ascii="Times New Roman" w:hAnsi="Times New Roman" w:cs="Times New Roman"/>
            <w:color w:val="993300"/>
            <w:sz w:val="20"/>
            <w:szCs w:val="24"/>
            <w:lang w:val="en-GB"/>
          </w:rPr>
          <w:t>"</w:t>
        </w:r>
      </w:ins>
      <w:ins w:id="232" w:author="Thomas Lenz" w:date="2019-03-13T12:37:00Z">
        <w:r w:rsidR="00B227E0" w:rsidRPr="00B227E0">
          <w:rPr>
            <w:rFonts w:ascii="Times New Roman" w:hAnsi="Times New Roman" w:cs="Times New Roman"/>
            <w:color w:val="993300"/>
            <w:sz w:val="20"/>
            <w:szCs w:val="24"/>
            <w:lang w:val="en-GB"/>
          </w:rPr>
          <w:t>http://macedir.org/entity-category</w:t>
        </w:r>
      </w:ins>
      <w:ins w:id="233" w:author="Thomas Lenz" w:date="2019-02-26T09:15:00Z">
        <w:r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 xml:space="preserve"> </w:t>
        </w:r>
      </w:ins>
    </w:p>
    <w:p w14:paraId="5EA63E94" w14:textId="05EA1B6D" w:rsidR="00587583" w:rsidRDefault="00587583" w:rsidP="00587583">
      <w:pPr>
        <w:shd w:val="clear" w:color="auto" w:fill="D9D9D9" w:themeFill="background1" w:themeFillShade="D9"/>
        <w:autoSpaceDE w:val="0"/>
        <w:autoSpaceDN w:val="0"/>
        <w:adjustRightInd w:val="0"/>
        <w:spacing w:after="0" w:line="240" w:lineRule="auto"/>
        <w:jc w:val="left"/>
        <w:rPr>
          <w:ins w:id="234" w:author="Thomas Lenz" w:date="2019-03-13T12:37:00Z"/>
          <w:rFonts w:ascii="Times New Roman" w:hAnsi="Times New Roman" w:cs="Times New Roman"/>
          <w:color w:val="000096"/>
          <w:sz w:val="20"/>
          <w:szCs w:val="24"/>
          <w:lang w:val="en-GB"/>
        </w:rPr>
      </w:pPr>
      <w:ins w:id="235" w:author="Thomas Lenz" w:date="2019-02-26T09:15:00Z">
        <w:r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 xml:space="preserve">-format:uri" </w:t>
        </w:r>
        <w:r w:rsidRPr="00D533E3">
          <w:rPr>
            <w:rFonts w:ascii="Times New Roman" w:hAnsi="Times New Roman" w:cs="Times New Roman"/>
            <w:color w:val="000096"/>
            <w:sz w:val="20"/>
            <w:szCs w:val="24"/>
            <w:lang w:val="en-GB"/>
          </w:rPr>
          <w:t>&gt;</w:t>
        </w:r>
      </w:ins>
    </w:p>
    <w:p w14:paraId="02738168" w14:textId="789692D5" w:rsidR="00B227E0" w:rsidRPr="00D533E3" w:rsidRDefault="00B227E0" w:rsidP="00B227E0">
      <w:pPr>
        <w:shd w:val="clear" w:color="auto" w:fill="D9D9D9" w:themeFill="background1" w:themeFillShade="D9"/>
        <w:autoSpaceDE w:val="0"/>
        <w:autoSpaceDN w:val="0"/>
        <w:adjustRightInd w:val="0"/>
        <w:spacing w:after="0" w:line="240" w:lineRule="auto"/>
        <w:ind w:firstLine="708"/>
        <w:jc w:val="left"/>
        <w:rPr>
          <w:ins w:id="236" w:author="Thomas Lenz" w:date="2019-03-13T12:37:00Z"/>
          <w:rFonts w:ascii="Times New Roman" w:hAnsi="Times New Roman" w:cs="Times New Roman"/>
          <w:color w:val="000000"/>
          <w:sz w:val="20"/>
          <w:szCs w:val="24"/>
          <w:lang w:val="en-GB"/>
        </w:rPr>
      </w:pPr>
      <w:ins w:id="237" w:author="Thomas Lenz" w:date="2019-03-13T12:37:00Z">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w:t>
        </w:r>
      </w:ins>
      <w:ins w:id="238" w:author="Thomas Lenz" w:date="2019-03-13T12:40:00Z">
        <w:r>
          <w:rPr>
            <w:rFonts w:ascii="Times New Roman" w:hAnsi="Times New Roman" w:cs="Times New Roman"/>
            <w:color w:val="000096"/>
            <w:sz w:val="20"/>
            <w:szCs w:val="24"/>
            <w:lang w:val="en-GB"/>
          </w:rPr>
          <w:t>2</w:t>
        </w:r>
      </w:ins>
      <w:proofErr w:type="gramStart"/>
      <w:ins w:id="239" w:author="Thomas Lenz" w:date="2019-03-13T12:37:00Z">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ins>
    </w:p>
    <w:p w14:paraId="24382CED" w14:textId="0FD2E85A" w:rsidR="00B227E0" w:rsidRPr="00D533E3" w:rsidRDefault="00B227E0" w:rsidP="00B227E0">
      <w:pPr>
        <w:shd w:val="clear" w:color="auto" w:fill="D9D9D9" w:themeFill="background1" w:themeFillShade="D9"/>
        <w:autoSpaceDE w:val="0"/>
        <w:autoSpaceDN w:val="0"/>
        <w:adjustRightInd w:val="0"/>
        <w:spacing w:after="0" w:line="240" w:lineRule="auto"/>
        <w:ind w:firstLine="708"/>
        <w:jc w:val="left"/>
        <w:rPr>
          <w:ins w:id="240" w:author="Thomas Lenz" w:date="2019-03-13T12:37:00Z"/>
          <w:rFonts w:ascii="Times New Roman" w:hAnsi="Times New Roman" w:cs="Times New Roman"/>
          <w:color w:val="000000"/>
          <w:sz w:val="20"/>
          <w:szCs w:val="24"/>
          <w:lang w:val="en-GB"/>
        </w:rPr>
      </w:pPr>
      <w:ins w:id="241" w:author="Thomas Lenz" w:date="2019-03-13T12:37:00Z">
        <w:r w:rsidRPr="00D533E3">
          <w:rPr>
            <w:rFonts w:ascii="Times New Roman" w:hAnsi="Times New Roman" w:cs="Times New Roman"/>
            <w:color w:val="000000"/>
            <w:sz w:val="20"/>
            <w:szCs w:val="24"/>
            <w:lang w:val="en-GB"/>
          </w:rPr>
          <w:t xml:space="preserve">             </w:t>
        </w:r>
      </w:ins>
      <w:ins w:id="242" w:author="Thomas Lenz" w:date="2019-03-13T12:42:00Z">
        <w:r w:rsidR="006F6C5C" w:rsidRPr="006F6C5C">
          <w:rPr>
            <w:rFonts w:ascii="Times New Roman" w:hAnsi="Times New Roman" w:cs="Times New Roman"/>
            <w:color w:val="000000"/>
            <w:sz w:val="20"/>
            <w:szCs w:val="24"/>
            <w:lang w:val="en-GB"/>
          </w:rPr>
          <w:t>http://eidas.europa.eu/entity-attributes/termsofaccess/requesterid</w:t>
        </w:r>
      </w:ins>
    </w:p>
    <w:p w14:paraId="1A205825" w14:textId="1EE5FFE4" w:rsidR="00B227E0" w:rsidRPr="00D533E3" w:rsidRDefault="00B227E0" w:rsidP="00B227E0">
      <w:pPr>
        <w:shd w:val="clear" w:color="auto" w:fill="D9D9D9" w:themeFill="background1" w:themeFillShade="D9"/>
        <w:autoSpaceDE w:val="0"/>
        <w:autoSpaceDN w:val="0"/>
        <w:adjustRightInd w:val="0"/>
        <w:spacing w:after="0" w:line="240" w:lineRule="auto"/>
        <w:ind w:firstLine="708"/>
        <w:jc w:val="left"/>
        <w:rPr>
          <w:ins w:id="243" w:author="Thomas Lenz" w:date="2019-03-13T12:37:00Z"/>
          <w:rFonts w:ascii="Times New Roman" w:hAnsi="Times New Roman" w:cs="Times New Roman"/>
          <w:color w:val="000000"/>
          <w:sz w:val="20"/>
          <w:szCs w:val="24"/>
          <w:lang w:val="en-GB"/>
        </w:rPr>
      </w:pPr>
      <w:ins w:id="244" w:author="Thomas Lenz" w:date="2019-03-13T12:37:00Z">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w:t>
        </w:r>
      </w:ins>
      <w:ins w:id="245" w:author="Thomas Lenz" w:date="2019-03-13T12:40:00Z">
        <w:r>
          <w:rPr>
            <w:rFonts w:ascii="Times New Roman" w:hAnsi="Times New Roman" w:cs="Times New Roman"/>
            <w:color w:val="000096"/>
            <w:sz w:val="20"/>
            <w:szCs w:val="24"/>
            <w:lang w:val="en-GB"/>
          </w:rPr>
          <w:t>2</w:t>
        </w:r>
      </w:ins>
      <w:proofErr w:type="gramStart"/>
      <w:ins w:id="246" w:author="Thomas Lenz" w:date="2019-03-13T12:37:00Z">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ins>
    </w:p>
    <w:p w14:paraId="14A798D1" w14:textId="733DA4BE" w:rsidR="00587583" w:rsidRPr="00D533E3" w:rsidRDefault="00587583" w:rsidP="00B227E0">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ins w:id="247" w:author="Thomas Lenz" w:date="2019-02-26T09:15:00Z">
        <w:r w:rsidRPr="00D533E3">
          <w:rPr>
            <w:rFonts w:ascii="Times New Roman" w:hAnsi="Times New Roman" w:cs="Times New Roman"/>
            <w:color w:val="000096"/>
            <w:sz w:val="20"/>
            <w:szCs w:val="24"/>
            <w:lang w:val="en-GB"/>
          </w:rPr>
          <w:t xml:space="preserve">                  &lt;/saml</w:t>
        </w:r>
      </w:ins>
      <w:ins w:id="248" w:author="Thomas Lenz" w:date="2019-03-13T12:40:00Z">
        <w:r w:rsidR="00B227E0">
          <w:rPr>
            <w:rFonts w:ascii="Times New Roman" w:hAnsi="Times New Roman" w:cs="Times New Roman"/>
            <w:color w:val="000096"/>
            <w:sz w:val="20"/>
            <w:szCs w:val="24"/>
            <w:lang w:val="en-GB"/>
          </w:rPr>
          <w:t>2</w:t>
        </w:r>
      </w:ins>
      <w:proofErr w:type="gramStart"/>
      <w:ins w:id="249" w:author="Thomas Lenz" w:date="2019-02-26T09:15:00Z">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ins>
    </w:p>
    <w:p w14:paraId="22FE3E7A" w14:textId="20FDCDF2" w:rsidR="00E26BE5" w:rsidRPr="00D533E3" w:rsidRDefault="00E26BE5"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 xml:space="preserve">        </w:t>
      </w:r>
      <w:r w:rsidR="00B153C2" w:rsidRPr="00D533E3">
        <w:rPr>
          <w:rFonts w:ascii="Times New Roman" w:hAnsi="Times New Roman" w:cs="Times New Roman"/>
          <w:color w:val="000096"/>
          <w:sz w:val="20"/>
          <w:szCs w:val="24"/>
          <w:lang w:val="en-GB"/>
        </w:rPr>
        <w:t xml:space="preserve">    </w:t>
      </w:r>
      <w:r w:rsidRPr="00D533E3">
        <w:rPr>
          <w:rFonts w:ascii="Times New Roman" w:hAnsi="Times New Roman" w:cs="Times New Roman"/>
          <w:color w:val="000096"/>
          <w:sz w:val="20"/>
          <w:szCs w:val="24"/>
          <w:lang w:val="en-GB"/>
        </w:rPr>
        <w:t>&lt;/mdattr</w:t>
      </w:r>
      <w:proofErr w:type="gramStart"/>
      <w:r w:rsidRPr="00D533E3">
        <w:rPr>
          <w:rFonts w:ascii="Times New Roman" w:hAnsi="Times New Roman" w:cs="Times New Roman"/>
          <w:color w:val="000096"/>
          <w:sz w:val="20"/>
          <w:szCs w:val="24"/>
          <w:lang w:val="en-GB"/>
        </w:rPr>
        <w:t>:EntityAttributes</w:t>
      </w:r>
      <w:proofErr w:type="gramEnd"/>
      <w:r w:rsidRPr="00D533E3">
        <w:rPr>
          <w:rFonts w:ascii="Times New Roman" w:hAnsi="Times New Roman" w:cs="Times New Roman"/>
          <w:color w:val="000096"/>
          <w:sz w:val="20"/>
          <w:szCs w:val="24"/>
          <w:lang w:val="en-GB"/>
        </w:rPr>
        <w:t>"&gt;</w:t>
      </w:r>
    </w:p>
    <w:p w14:paraId="72A99A4C" w14:textId="299A7E44" w:rsidR="00BC105C" w:rsidRPr="009C6C0D"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rPrChange w:id="250" w:author="tlenz" w:date="2019-03-25T12:55:00Z">
            <w:rPr>
              <w:rFonts w:ascii="Times New Roman" w:hAnsi="Times New Roman" w:cs="Times New Roman"/>
              <w:color w:val="000000"/>
              <w:sz w:val="20"/>
              <w:szCs w:val="24"/>
              <w:lang w:val="en-US"/>
            </w:rPr>
          </w:rPrChange>
        </w:rPr>
      </w:pPr>
      <w:r w:rsidRPr="00D533E3">
        <w:rPr>
          <w:rFonts w:ascii="Times New Roman" w:hAnsi="Times New Roman" w:cs="Times New Roman"/>
          <w:color w:val="000000"/>
          <w:sz w:val="20"/>
          <w:szCs w:val="24"/>
          <w:lang w:val="en-GB"/>
        </w:rPr>
        <w:t xml:space="preserve">        </w:t>
      </w:r>
      <w:r w:rsidR="00B153C2" w:rsidRPr="00D533E3">
        <w:rPr>
          <w:rFonts w:ascii="Times New Roman" w:hAnsi="Times New Roman" w:cs="Times New Roman"/>
          <w:color w:val="000000"/>
          <w:sz w:val="20"/>
          <w:szCs w:val="24"/>
          <w:lang w:val="en-GB"/>
        </w:rPr>
        <w:t xml:space="preserve">    </w:t>
      </w:r>
      <w:r w:rsidRPr="009C6C0D">
        <w:rPr>
          <w:rFonts w:ascii="Times New Roman" w:hAnsi="Times New Roman" w:cs="Times New Roman"/>
          <w:color w:val="000096"/>
          <w:sz w:val="20"/>
          <w:szCs w:val="24"/>
          <w:rPrChange w:id="251" w:author="tlenz" w:date="2019-03-25T12:55:00Z">
            <w:rPr>
              <w:rFonts w:ascii="Times New Roman" w:hAnsi="Times New Roman" w:cs="Times New Roman"/>
              <w:color w:val="000096"/>
              <w:sz w:val="20"/>
              <w:szCs w:val="24"/>
              <w:lang w:val="en-US"/>
            </w:rPr>
          </w:rPrChange>
        </w:rPr>
        <w:t>&lt;alg:DigestMethod</w:t>
      </w:r>
      <w:r w:rsidRPr="009C6C0D">
        <w:rPr>
          <w:rFonts w:ascii="Times New Roman" w:hAnsi="Times New Roman" w:cs="Times New Roman"/>
          <w:color w:val="F5844C"/>
          <w:sz w:val="20"/>
          <w:szCs w:val="24"/>
          <w:rPrChange w:id="252" w:author="tlenz" w:date="2019-03-25T12:55:00Z">
            <w:rPr>
              <w:rFonts w:ascii="Times New Roman" w:hAnsi="Times New Roman" w:cs="Times New Roman"/>
              <w:color w:val="F5844C"/>
              <w:sz w:val="20"/>
              <w:szCs w:val="24"/>
              <w:lang w:val="en-US"/>
            </w:rPr>
          </w:rPrChange>
        </w:rPr>
        <w:t xml:space="preserve">  Algorithm</w:t>
      </w:r>
      <w:r w:rsidRPr="009C6C0D">
        <w:rPr>
          <w:rFonts w:ascii="Times New Roman" w:hAnsi="Times New Roman" w:cs="Times New Roman"/>
          <w:color w:val="FF8040"/>
          <w:sz w:val="20"/>
          <w:szCs w:val="24"/>
          <w:rPrChange w:id="253" w:author="tlenz" w:date="2019-03-25T12:55:00Z">
            <w:rPr>
              <w:rFonts w:ascii="Times New Roman" w:hAnsi="Times New Roman" w:cs="Times New Roman"/>
              <w:color w:val="FF8040"/>
              <w:sz w:val="20"/>
              <w:szCs w:val="24"/>
              <w:lang w:val="en-US"/>
            </w:rPr>
          </w:rPrChange>
        </w:rPr>
        <w:t>=</w:t>
      </w:r>
      <w:r w:rsidR="0046608D" w:rsidRPr="009C6C0D">
        <w:rPr>
          <w:rFonts w:ascii="Times New Roman" w:hAnsi="Times New Roman" w:cs="Times New Roman"/>
          <w:color w:val="993300"/>
          <w:sz w:val="20"/>
          <w:szCs w:val="24"/>
          <w:rPrChange w:id="254" w:author="tlenz" w:date="2019-03-25T12:55:00Z">
            <w:rPr>
              <w:rFonts w:ascii="Times New Roman" w:hAnsi="Times New Roman" w:cs="Times New Roman"/>
              <w:color w:val="993300"/>
              <w:sz w:val="20"/>
              <w:szCs w:val="24"/>
              <w:lang w:val="en-US"/>
            </w:rPr>
          </w:rPrChange>
        </w:rPr>
        <w:t>"</w:t>
      </w:r>
      <w:r w:rsidRPr="009C6C0D">
        <w:rPr>
          <w:rFonts w:ascii="Times New Roman" w:hAnsi="Times New Roman" w:cs="Times New Roman"/>
          <w:color w:val="993300"/>
          <w:sz w:val="20"/>
          <w:szCs w:val="24"/>
          <w:rPrChange w:id="255" w:author="tlenz" w:date="2019-03-25T12:55:00Z">
            <w:rPr>
              <w:rFonts w:ascii="Times New Roman" w:hAnsi="Times New Roman" w:cs="Times New Roman"/>
              <w:color w:val="993300"/>
              <w:sz w:val="20"/>
              <w:szCs w:val="24"/>
              <w:lang w:val="en-US"/>
            </w:rPr>
          </w:rPrChange>
        </w:rPr>
        <w:t>http://www.w3.org/2001/04/xmlenc#sha256</w:t>
      </w:r>
      <w:r w:rsidR="0046608D" w:rsidRPr="009C6C0D">
        <w:rPr>
          <w:rFonts w:ascii="Times New Roman" w:hAnsi="Times New Roman" w:cs="Times New Roman"/>
          <w:color w:val="993300"/>
          <w:sz w:val="20"/>
          <w:szCs w:val="24"/>
          <w:rPrChange w:id="256" w:author="tlenz" w:date="2019-03-25T12:55:00Z">
            <w:rPr>
              <w:rFonts w:ascii="Times New Roman" w:hAnsi="Times New Roman" w:cs="Times New Roman"/>
              <w:color w:val="993300"/>
              <w:sz w:val="20"/>
              <w:szCs w:val="24"/>
              <w:lang w:val="en-US"/>
            </w:rPr>
          </w:rPrChange>
        </w:rPr>
        <w:t>"</w:t>
      </w:r>
      <w:r w:rsidRPr="009C6C0D">
        <w:rPr>
          <w:rFonts w:ascii="Times New Roman" w:hAnsi="Times New Roman" w:cs="Times New Roman"/>
          <w:color w:val="000096"/>
          <w:sz w:val="20"/>
          <w:szCs w:val="24"/>
          <w:rPrChange w:id="257" w:author="tlenz" w:date="2019-03-25T12:55:00Z">
            <w:rPr>
              <w:rFonts w:ascii="Times New Roman" w:hAnsi="Times New Roman" w:cs="Times New Roman"/>
              <w:color w:val="000096"/>
              <w:sz w:val="20"/>
              <w:szCs w:val="24"/>
              <w:lang w:val="en-US"/>
            </w:rPr>
          </w:rPrChange>
        </w:rPr>
        <w:t>/&gt;</w:t>
      </w:r>
    </w:p>
    <w:p w14:paraId="6F91452D" w14:textId="2F0A3272"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9C6C0D">
        <w:rPr>
          <w:rFonts w:ascii="Times New Roman" w:hAnsi="Times New Roman" w:cs="Times New Roman"/>
          <w:color w:val="000000"/>
          <w:sz w:val="20"/>
          <w:szCs w:val="24"/>
          <w:rPrChange w:id="258" w:author="tlenz" w:date="2019-03-25T12:55:00Z">
            <w:rPr>
              <w:rFonts w:ascii="Times New Roman" w:hAnsi="Times New Roman" w:cs="Times New Roman"/>
              <w:color w:val="000000"/>
              <w:sz w:val="20"/>
              <w:szCs w:val="24"/>
              <w:lang w:val="en-US"/>
            </w:rPr>
          </w:rPrChange>
        </w:rPr>
        <w:t xml:space="preserve">        </w:t>
      </w:r>
      <w:r w:rsidR="00B153C2" w:rsidRPr="009C6C0D">
        <w:rPr>
          <w:rFonts w:ascii="Times New Roman" w:hAnsi="Times New Roman" w:cs="Times New Roman"/>
          <w:color w:val="000000"/>
          <w:sz w:val="20"/>
          <w:szCs w:val="24"/>
          <w:rPrChange w:id="259" w:author="tlenz" w:date="2019-03-25T12:55:00Z">
            <w:rPr>
              <w:rFonts w:ascii="Times New Roman" w:hAnsi="Times New Roman" w:cs="Times New Roman"/>
              <w:color w:val="000000"/>
              <w:sz w:val="20"/>
              <w:szCs w:val="24"/>
              <w:lang w:val="en-US"/>
            </w:rPr>
          </w:rPrChange>
        </w:rPr>
        <w:t xml:space="preserve">    </w:t>
      </w:r>
      <w:r w:rsidRPr="00D533E3">
        <w:rPr>
          <w:rFonts w:ascii="Times New Roman" w:hAnsi="Times New Roman" w:cs="Times New Roman"/>
          <w:color w:val="000096"/>
          <w:sz w:val="20"/>
          <w:szCs w:val="24"/>
          <w:lang w:val="en-GB"/>
        </w:rPr>
        <w:t>&lt;alg</w:t>
      </w:r>
      <w:proofErr w:type="gramStart"/>
      <w:r w:rsidRPr="00D533E3">
        <w:rPr>
          <w:rFonts w:ascii="Times New Roman" w:hAnsi="Times New Roman" w:cs="Times New Roman"/>
          <w:color w:val="000096"/>
          <w:sz w:val="20"/>
          <w:szCs w:val="24"/>
          <w:lang w:val="en-GB"/>
        </w:rPr>
        <w:t>:SigningMethod</w:t>
      </w:r>
      <w:proofErr w:type="gramEnd"/>
      <w:r w:rsidRPr="00D533E3">
        <w:rPr>
          <w:rFonts w:ascii="Times New Roman" w:hAnsi="Times New Roman" w:cs="Times New Roman"/>
          <w:color w:val="F5844C"/>
          <w:sz w:val="20"/>
          <w:szCs w:val="24"/>
          <w:lang w:val="en-GB"/>
        </w:rPr>
        <w:t xml:space="preserve"> MinKeySize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256</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F5844C"/>
          <w:sz w:val="20"/>
          <w:szCs w:val="24"/>
          <w:lang w:val="en-GB"/>
        </w:rPr>
        <w:t xml:space="preserve"> </w:t>
      </w:r>
      <w:r w:rsidR="00E43EF3" w:rsidRPr="00D533E3">
        <w:rPr>
          <w:rFonts w:ascii="Times New Roman" w:hAnsi="Times New Roman" w:cs="Times New Roman"/>
          <w:color w:val="F5844C"/>
          <w:sz w:val="20"/>
          <w:szCs w:val="24"/>
          <w:lang w:val="en-GB"/>
        </w:rPr>
        <w:br/>
        <w:t xml:space="preserve">                      </w:t>
      </w:r>
      <w:r w:rsidR="00B153C2"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Algorithm</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http://www.w3.org/2001/04/xmldsig-more#ecdsa-sha256</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3317BB05" w14:textId="610DF0B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00B153C2"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&lt;alg</w:t>
      </w:r>
      <w:proofErr w:type="gramStart"/>
      <w:r w:rsidRPr="00D533E3">
        <w:rPr>
          <w:rFonts w:ascii="Times New Roman" w:hAnsi="Times New Roman" w:cs="Times New Roman"/>
          <w:color w:val="000096"/>
          <w:sz w:val="20"/>
          <w:szCs w:val="24"/>
          <w:lang w:val="en-GB"/>
        </w:rPr>
        <w:t>:SigningMethod</w:t>
      </w:r>
      <w:proofErr w:type="gramEnd"/>
      <w:r w:rsidRPr="00D533E3">
        <w:rPr>
          <w:rFonts w:ascii="Times New Roman" w:hAnsi="Times New Roman" w:cs="Times New Roman"/>
          <w:color w:val="F5844C"/>
          <w:sz w:val="20"/>
          <w:szCs w:val="24"/>
          <w:lang w:val="en-GB"/>
        </w:rPr>
        <w:t xml:space="preserve"> MinKeySize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3072</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F5844C"/>
          <w:sz w:val="20"/>
          <w:szCs w:val="24"/>
          <w:lang w:val="en-GB"/>
        </w:rPr>
        <w:t xml:space="preserve"> MaxKeySize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4096</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F5844C"/>
          <w:sz w:val="20"/>
          <w:szCs w:val="24"/>
          <w:lang w:val="en-GB"/>
        </w:rPr>
        <w:t xml:space="preserve"> </w:t>
      </w:r>
      <w:r w:rsidR="00E43EF3" w:rsidRPr="00D533E3">
        <w:rPr>
          <w:rFonts w:ascii="Times New Roman" w:hAnsi="Times New Roman" w:cs="Times New Roman"/>
          <w:color w:val="F5844C"/>
          <w:sz w:val="20"/>
          <w:szCs w:val="24"/>
          <w:lang w:val="en-GB"/>
        </w:rPr>
        <w:br/>
        <w:t xml:space="preserve">                      </w:t>
      </w:r>
      <w:r w:rsidR="00B153C2"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Algorithm</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00FC4085" w:rsidRPr="00D533E3">
        <w:rPr>
          <w:rFonts w:ascii="Times New Roman" w:hAnsi="Times New Roman" w:cs="Times New Roman"/>
          <w:color w:val="993300"/>
          <w:sz w:val="20"/>
          <w:szCs w:val="24"/>
          <w:lang w:val="en-GB"/>
        </w:rPr>
        <w:t>http://www.w3.org/2007/05/xmldsig-more#sha256-rsa-MGF1</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306E8968" w14:textId="17CE9258"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00B153C2"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:Extensions</w:t>
      </w:r>
      <w:proofErr w:type="gramEnd"/>
      <w:r w:rsidRPr="00D533E3">
        <w:rPr>
          <w:rFonts w:ascii="Times New Roman" w:hAnsi="Times New Roman" w:cs="Times New Roman"/>
          <w:color w:val="000096"/>
          <w:sz w:val="20"/>
          <w:szCs w:val="24"/>
          <w:lang w:val="en-GB"/>
        </w:rPr>
        <w:t>&gt;</w:t>
      </w:r>
    </w:p>
    <w:p w14:paraId="1B9A256A" w14:textId="02904A55"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9933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:IDPSSODescriptor</w:t>
      </w:r>
      <w:proofErr w:type="gramEnd"/>
      <w:r w:rsidRPr="00D533E3">
        <w:rPr>
          <w:rFonts w:ascii="Times New Roman" w:hAnsi="Times New Roman" w:cs="Times New Roman"/>
          <w:color w:val="F5844C"/>
          <w:sz w:val="20"/>
          <w:szCs w:val="24"/>
          <w:lang w:val="en-GB"/>
        </w:rPr>
        <w:t xml:space="preserve"> WantAuthnRequestsSigned</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true</w:t>
      </w:r>
      <w:r w:rsidR="0046608D" w:rsidRPr="00D533E3">
        <w:rPr>
          <w:rFonts w:ascii="Times New Roman" w:hAnsi="Times New Roman" w:cs="Times New Roman"/>
          <w:color w:val="993300"/>
          <w:sz w:val="20"/>
          <w:szCs w:val="24"/>
          <w:lang w:val="en-GB"/>
        </w:rPr>
        <w:t>"</w:t>
      </w:r>
    </w:p>
    <w:p w14:paraId="039A03B1" w14:textId="7C5122CC"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F5844C"/>
          <w:sz w:val="20"/>
          <w:szCs w:val="24"/>
          <w:lang w:val="en-GB"/>
        </w:rPr>
        <w:t xml:space="preserve">            </w:t>
      </w:r>
      <w:proofErr w:type="gramStart"/>
      <w:r w:rsidRPr="00D533E3">
        <w:rPr>
          <w:rFonts w:ascii="Times New Roman" w:hAnsi="Times New Roman" w:cs="Times New Roman"/>
          <w:color w:val="F5844C"/>
          <w:sz w:val="20"/>
          <w:szCs w:val="24"/>
          <w:lang w:val="en-GB"/>
        </w:rPr>
        <w:t>protocolSupportEnumeration</w:t>
      </w:r>
      <w:proofErr w:type="gramEnd"/>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urn:oasis:names:tc:SAML:2.0:protocol</w:t>
      </w:r>
      <w:r w:rsidR="0046608D" w:rsidRPr="00D533E3">
        <w:rPr>
          <w:rFonts w:ascii="Times New Roman" w:hAnsi="Times New Roman" w:cs="Times New Roman"/>
          <w:color w:val="993300"/>
          <w:sz w:val="20"/>
          <w:szCs w:val="24"/>
          <w:lang w:val="en-GB"/>
        </w:rPr>
        <w:t>"</w:t>
      </w:r>
      <w:r w:rsidR="0046608D" w:rsidRPr="00D533E3" w:rsidDel="0046608D">
        <w:rPr>
          <w:rFonts w:ascii="Times New Roman" w:hAnsi="Times New Roman" w:cs="Times New Roman"/>
          <w:color w:val="993300"/>
          <w:sz w:val="20"/>
          <w:szCs w:val="24"/>
          <w:lang w:val="en-GB"/>
        </w:rPr>
        <w:t xml:space="preserve"> </w:t>
      </w:r>
      <w:r w:rsidRPr="00D533E3">
        <w:rPr>
          <w:rFonts w:ascii="Times New Roman" w:hAnsi="Times New Roman" w:cs="Times New Roman"/>
          <w:color w:val="000096"/>
          <w:sz w:val="20"/>
          <w:szCs w:val="24"/>
          <w:lang w:val="en-GB"/>
        </w:rPr>
        <w:t>&gt;</w:t>
      </w:r>
    </w:p>
    <w:p w14:paraId="4B1B99C7" w14:textId="77777777" w:rsidR="00DD2A41" w:rsidRPr="00D533E3" w:rsidRDefault="00DD2A41" w:rsidP="00DD2A41">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t xml:space="preserve">            &lt;</w:t>
      </w:r>
      <w:proofErr w:type="gramStart"/>
      <w:r w:rsidRPr="00D533E3">
        <w:rPr>
          <w:rFonts w:ascii="Times New Roman" w:hAnsi="Times New Roman" w:cs="Times New Roman"/>
          <w:color w:val="000096"/>
          <w:sz w:val="20"/>
          <w:szCs w:val="24"/>
          <w:lang w:val="en-GB"/>
        </w:rPr>
        <w:t>md:</w:t>
      </w:r>
      <w:proofErr w:type="gramEnd"/>
      <w:r w:rsidRPr="00D533E3">
        <w:rPr>
          <w:rFonts w:ascii="Times New Roman" w:hAnsi="Times New Roman" w:cs="Times New Roman"/>
          <w:color w:val="000096"/>
          <w:sz w:val="20"/>
          <w:szCs w:val="24"/>
          <w:lang w:val="en-GB"/>
        </w:rPr>
        <w:t>Extensions&gt;</w:t>
      </w:r>
    </w:p>
    <w:p w14:paraId="7CE74879" w14:textId="77777777" w:rsidR="00DD2A41" w:rsidRPr="00D533E3" w:rsidRDefault="00DD2A41" w:rsidP="00DD2A41">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96"/>
          <w:sz w:val="20"/>
          <w:szCs w:val="24"/>
          <w:lang w:val="en-GB"/>
        </w:rPr>
        <w:lastRenderedPageBreak/>
        <w:t xml:space="preserve">                &lt;eidas</w:t>
      </w:r>
      <w:proofErr w:type="gramStart"/>
      <w:r w:rsidRPr="00D533E3">
        <w:rPr>
          <w:rFonts w:ascii="Times New Roman" w:hAnsi="Times New Roman" w:cs="Times New Roman"/>
          <w:color w:val="000096"/>
          <w:sz w:val="20"/>
          <w:szCs w:val="24"/>
          <w:lang w:val="en-GB"/>
        </w:rPr>
        <w:t>:NodeCountry</w:t>
      </w:r>
      <w:proofErr w:type="gramEnd"/>
      <w:r w:rsidRPr="00D533E3">
        <w:rPr>
          <w:rFonts w:ascii="Times New Roman" w:hAnsi="Times New Roman" w:cs="Times New Roman"/>
          <w:color w:val="000096"/>
          <w:sz w:val="20"/>
          <w:szCs w:val="24"/>
          <w:lang w:val="en-GB"/>
        </w:rPr>
        <w:t>&gt;EU&lt;/eidas:NodeCountry&gt;</w:t>
      </w:r>
    </w:p>
    <w:p w14:paraId="2AA9B1ED" w14:textId="7BD0C522" w:rsidR="00DD2A41" w:rsidRPr="00D533E3" w:rsidRDefault="00DD2A41"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 xml:space="preserve">            &lt;/md</w:t>
      </w:r>
      <w:proofErr w:type="gramStart"/>
      <w:r w:rsidRPr="00D533E3">
        <w:rPr>
          <w:rFonts w:ascii="Times New Roman" w:hAnsi="Times New Roman" w:cs="Times New Roman"/>
          <w:color w:val="000096"/>
          <w:sz w:val="20"/>
          <w:szCs w:val="24"/>
          <w:lang w:val="en-GB"/>
        </w:rPr>
        <w:t>:Extensions</w:t>
      </w:r>
      <w:proofErr w:type="gramEnd"/>
      <w:r w:rsidRPr="00D533E3">
        <w:rPr>
          <w:rFonts w:ascii="Times New Roman" w:hAnsi="Times New Roman" w:cs="Times New Roman"/>
          <w:color w:val="000096"/>
          <w:sz w:val="20"/>
          <w:szCs w:val="24"/>
          <w:lang w:val="en-GB"/>
        </w:rPr>
        <w:t>&gt;</w:t>
      </w:r>
    </w:p>
    <w:p w14:paraId="468C48E9" w14:textId="4DDFF36B"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:KeyDescriptor</w:t>
      </w:r>
      <w:proofErr w:type="gramEnd"/>
      <w:r w:rsidRPr="00D533E3">
        <w:rPr>
          <w:rFonts w:ascii="Times New Roman" w:hAnsi="Times New Roman" w:cs="Times New Roman"/>
          <w:color w:val="F5844C"/>
          <w:sz w:val="20"/>
          <w:szCs w:val="24"/>
          <w:lang w:val="en-GB"/>
        </w:rPr>
        <w:t xml:space="preserve"> use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signing</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0ED5E18C" w14:textId="05DC6363"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F5844C"/>
          <w:sz w:val="20"/>
          <w:szCs w:val="24"/>
          <w:lang w:val="en-GB"/>
        </w:rPr>
        <w:t xml:space="preserve"> xmlns:ds</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http://www.w3.org/2000/09/xmldsig#</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3E3A759A"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X509Data&gt;</w:t>
      </w:r>
    </w:p>
    <w:p w14:paraId="63BE6232"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:X509Certificate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MIID==</w:t>
      </w:r>
      <w:r w:rsidRPr="00D533E3">
        <w:rPr>
          <w:rFonts w:ascii="Times New Roman" w:hAnsi="Times New Roman" w:cs="Times New Roman"/>
          <w:color w:val="000096"/>
          <w:sz w:val="20"/>
          <w:szCs w:val="24"/>
          <w:lang w:val="en-GB"/>
        </w:rPr>
        <w:t>&lt;/ds:X509Certificate&gt;</w:t>
      </w:r>
    </w:p>
    <w:p w14:paraId="19C9FC6C"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:X509Data</w:t>
      </w:r>
      <w:proofErr w:type="gramEnd"/>
      <w:r w:rsidRPr="00D533E3">
        <w:rPr>
          <w:rFonts w:ascii="Times New Roman" w:hAnsi="Times New Roman" w:cs="Times New Roman"/>
          <w:color w:val="000096"/>
          <w:sz w:val="20"/>
          <w:szCs w:val="24"/>
          <w:lang w:val="en-GB"/>
        </w:rPr>
        <w:t>&gt;</w:t>
      </w:r>
    </w:p>
    <w:p w14:paraId="74E5700E"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2108CB77"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:KeyDescriptor</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2E80B799" w14:textId="77777777" w:rsidR="00BC105C" w:rsidRPr="00E445BB"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de-AT"/>
        </w:rPr>
      </w:pPr>
      <w:r w:rsidRPr="00D533E3">
        <w:rPr>
          <w:rFonts w:ascii="Times New Roman" w:hAnsi="Times New Roman" w:cs="Times New Roman"/>
          <w:color w:val="000000"/>
          <w:sz w:val="20"/>
          <w:szCs w:val="24"/>
          <w:lang w:val="en-GB"/>
        </w:rPr>
        <w:t xml:space="preserve">            </w:t>
      </w:r>
      <w:r w:rsidRPr="00E445BB">
        <w:rPr>
          <w:rFonts w:ascii="Times New Roman" w:hAnsi="Times New Roman" w:cs="Times New Roman"/>
          <w:color w:val="000096"/>
          <w:sz w:val="20"/>
          <w:szCs w:val="24"/>
          <w:lang w:val="de-AT"/>
        </w:rPr>
        <w:t>&lt;md:NameIDFormat&gt;</w:t>
      </w:r>
      <w:r w:rsidRPr="00E445BB">
        <w:rPr>
          <w:rFonts w:ascii="Times New Roman" w:hAnsi="Times New Roman" w:cs="Times New Roman"/>
          <w:color w:val="000000"/>
          <w:sz w:val="20"/>
          <w:szCs w:val="24"/>
          <w:lang w:val="de-AT"/>
        </w:rPr>
        <w:t>urn:oasis:names:tc:SAML:2.0:nameid-format:persistent</w:t>
      </w:r>
      <w:r w:rsidRPr="00E445BB">
        <w:rPr>
          <w:rFonts w:ascii="Times New Roman" w:hAnsi="Times New Roman" w:cs="Times New Roman"/>
          <w:color w:val="000096"/>
          <w:sz w:val="20"/>
          <w:szCs w:val="24"/>
          <w:lang w:val="de-AT"/>
        </w:rPr>
        <w:t>&lt;/md:NameIDFormat&gt;</w:t>
      </w:r>
    </w:p>
    <w:p w14:paraId="1B102D5E" w14:textId="77777777" w:rsidR="00BC105C" w:rsidRPr="00E445BB"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de-AT"/>
        </w:rPr>
      </w:pPr>
      <w:r w:rsidRPr="00E445BB">
        <w:rPr>
          <w:rFonts w:ascii="Times New Roman" w:hAnsi="Times New Roman" w:cs="Times New Roman"/>
          <w:color w:val="000000"/>
          <w:sz w:val="20"/>
          <w:szCs w:val="24"/>
          <w:lang w:val="de-AT"/>
        </w:rPr>
        <w:t xml:space="preserve">            </w:t>
      </w:r>
      <w:r w:rsidRPr="00E445BB">
        <w:rPr>
          <w:rFonts w:ascii="Times New Roman" w:hAnsi="Times New Roman" w:cs="Times New Roman"/>
          <w:color w:val="000096"/>
          <w:sz w:val="20"/>
          <w:szCs w:val="24"/>
          <w:lang w:val="de-AT"/>
        </w:rPr>
        <w:t>&lt;md:NameIDFormat&gt;</w:t>
      </w:r>
      <w:r w:rsidRPr="00E445BB">
        <w:rPr>
          <w:rFonts w:ascii="Times New Roman" w:hAnsi="Times New Roman" w:cs="Times New Roman"/>
          <w:color w:val="000000"/>
          <w:sz w:val="20"/>
          <w:szCs w:val="24"/>
          <w:lang w:val="de-AT"/>
        </w:rPr>
        <w:t>urn:oasis:names:tc:SAML:2.0:nameid-format:transient</w:t>
      </w:r>
      <w:r w:rsidRPr="00E445BB">
        <w:rPr>
          <w:rFonts w:ascii="Times New Roman" w:hAnsi="Times New Roman" w:cs="Times New Roman"/>
          <w:color w:val="000096"/>
          <w:sz w:val="20"/>
          <w:szCs w:val="24"/>
          <w:lang w:val="de-AT"/>
        </w:rPr>
        <w:t>&lt;/md:NameIDFormat&gt;</w:t>
      </w:r>
    </w:p>
    <w:p w14:paraId="56A93F3F" w14:textId="77777777" w:rsidR="00BC105C" w:rsidRPr="00E445BB"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de-AT"/>
        </w:rPr>
      </w:pPr>
      <w:r w:rsidRPr="00E445BB">
        <w:rPr>
          <w:rFonts w:ascii="Times New Roman" w:hAnsi="Times New Roman" w:cs="Times New Roman"/>
          <w:color w:val="000000"/>
          <w:sz w:val="20"/>
          <w:szCs w:val="24"/>
          <w:lang w:val="de-AT"/>
        </w:rPr>
        <w:t xml:space="preserve">            </w:t>
      </w:r>
      <w:r w:rsidRPr="00E445BB">
        <w:rPr>
          <w:rFonts w:ascii="Times New Roman" w:hAnsi="Times New Roman" w:cs="Times New Roman"/>
          <w:color w:val="000096"/>
          <w:sz w:val="20"/>
          <w:szCs w:val="24"/>
          <w:lang w:val="de-AT"/>
        </w:rPr>
        <w:t>&lt;md:NameIDFormat&gt;</w:t>
      </w:r>
      <w:r w:rsidRPr="00E445BB">
        <w:rPr>
          <w:rFonts w:ascii="Times New Roman" w:hAnsi="Times New Roman" w:cs="Times New Roman"/>
          <w:color w:val="000000"/>
          <w:sz w:val="20"/>
          <w:szCs w:val="24"/>
          <w:lang w:val="de-AT"/>
        </w:rPr>
        <w:t>urn:oasis:names:tc:SAML:1.1:nameid-format:unspecified</w:t>
      </w:r>
      <w:r w:rsidRPr="00E445BB">
        <w:rPr>
          <w:rFonts w:ascii="Times New Roman" w:hAnsi="Times New Roman" w:cs="Times New Roman"/>
          <w:color w:val="000096"/>
          <w:sz w:val="20"/>
          <w:szCs w:val="24"/>
          <w:lang w:val="de-AT"/>
        </w:rPr>
        <w:t>&lt;/md:NameIDFormat&gt;</w:t>
      </w:r>
    </w:p>
    <w:p w14:paraId="35EC3465" w14:textId="4E476035" w:rsidR="00BC105C" w:rsidRPr="00E445BB"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de-AT"/>
        </w:rPr>
      </w:pPr>
      <w:r w:rsidRPr="00E445BB">
        <w:rPr>
          <w:rFonts w:ascii="Times New Roman" w:hAnsi="Times New Roman" w:cs="Times New Roman"/>
          <w:color w:val="000000"/>
          <w:sz w:val="20"/>
          <w:szCs w:val="24"/>
          <w:lang w:val="de-AT"/>
        </w:rPr>
        <w:t xml:space="preserve">            </w:t>
      </w:r>
      <w:r w:rsidRPr="00E445BB">
        <w:rPr>
          <w:rFonts w:ascii="Times New Roman" w:hAnsi="Times New Roman" w:cs="Times New Roman"/>
          <w:color w:val="000096"/>
          <w:sz w:val="20"/>
          <w:szCs w:val="24"/>
          <w:lang w:val="de-AT"/>
        </w:rPr>
        <w:t>&lt;md:SingleSignOnService</w:t>
      </w:r>
      <w:r w:rsidRPr="00E445BB">
        <w:rPr>
          <w:rFonts w:ascii="Times New Roman" w:hAnsi="Times New Roman" w:cs="Times New Roman"/>
          <w:color w:val="F5844C"/>
          <w:sz w:val="20"/>
          <w:szCs w:val="24"/>
          <w:lang w:val="de-AT"/>
        </w:rPr>
        <w:t xml:space="preserve"> Binding</w:t>
      </w:r>
      <w:r w:rsidRPr="00E445BB">
        <w:rPr>
          <w:rFonts w:ascii="Times New Roman" w:hAnsi="Times New Roman" w:cs="Times New Roman"/>
          <w:color w:val="FF8040"/>
          <w:sz w:val="20"/>
          <w:szCs w:val="24"/>
          <w:lang w:val="de-AT"/>
        </w:rPr>
        <w:t>=</w:t>
      </w:r>
      <w:r w:rsidR="0046608D" w:rsidRPr="00E445BB">
        <w:rPr>
          <w:rFonts w:ascii="Times New Roman" w:hAnsi="Times New Roman" w:cs="Times New Roman"/>
          <w:color w:val="993300"/>
          <w:sz w:val="20"/>
          <w:szCs w:val="24"/>
          <w:lang w:val="de-AT"/>
        </w:rPr>
        <w:t>"</w:t>
      </w:r>
      <w:r w:rsidRPr="00E445BB">
        <w:rPr>
          <w:rFonts w:ascii="Times New Roman" w:hAnsi="Times New Roman" w:cs="Times New Roman"/>
          <w:color w:val="993300"/>
          <w:sz w:val="20"/>
          <w:szCs w:val="24"/>
          <w:lang w:val="de-AT"/>
        </w:rPr>
        <w:t>urn:oasis:names:tc:SAML:2.0:bindings:HTTP-POST</w:t>
      </w:r>
      <w:r w:rsidR="0046608D" w:rsidRPr="00E445BB">
        <w:rPr>
          <w:rFonts w:ascii="Times New Roman" w:hAnsi="Times New Roman" w:cs="Times New Roman"/>
          <w:color w:val="993300"/>
          <w:sz w:val="20"/>
          <w:szCs w:val="24"/>
          <w:lang w:val="de-AT"/>
        </w:rPr>
        <w:t>"</w:t>
      </w:r>
    </w:p>
    <w:p w14:paraId="41A2DEBB" w14:textId="4ED8B2D5" w:rsidR="00BC105C" w:rsidRPr="00E445BB"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de-AT"/>
        </w:rPr>
      </w:pPr>
      <w:r w:rsidRPr="00E445BB">
        <w:rPr>
          <w:rFonts w:ascii="Times New Roman" w:hAnsi="Times New Roman" w:cs="Times New Roman"/>
          <w:color w:val="F5844C"/>
          <w:sz w:val="20"/>
          <w:szCs w:val="24"/>
          <w:lang w:val="de-AT"/>
        </w:rPr>
        <w:t xml:space="preserve">                Location</w:t>
      </w:r>
      <w:r w:rsidRPr="00E445BB">
        <w:rPr>
          <w:rFonts w:ascii="Times New Roman" w:hAnsi="Times New Roman" w:cs="Times New Roman"/>
          <w:color w:val="FF8040"/>
          <w:sz w:val="20"/>
          <w:szCs w:val="24"/>
          <w:lang w:val="de-AT"/>
        </w:rPr>
        <w:t>=</w:t>
      </w:r>
      <w:r w:rsidR="0046608D" w:rsidRPr="00E445BB">
        <w:rPr>
          <w:rFonts w:ascii="Times New Roman" w:hAnsi="Times New Roman" w:cs="Times New Roman"/>
          <w:color w:val="993300"/>
          <w:sz w:val="20"/>
          <w:szCs w:val="24"/>
          <w:lang w:val="de-AT"/>
        </w:rPr>
        <w:t>"</w:t>
      </w:r>
      <w:r w:rsidRPr="00E445BB">
        <w:rPr>
          <w:rFonts w:ascii="Times New Roman" w:hAnsi="Times New Roman" w:cs="Times New Roman"/>
          <w:color w:val="993300"/>
          <w:sz w:val="20"/>
          <w:szCs w:val="24"/>
          <w:lang w:val="de-AT"/>
        </w:rPr>
        <w:t>https://eidas-service.eu/post</w:t>
      </w:r>
      <w:r w:rsidR="0046608D" w:rsidRPr="00E445BB">
        <w:rPr>
          <w:rFonts w:ascii="Times New Roman" w:hAnsi="Times New Roman" w:cs="Times New Roman"/>
          <w:color w:val="993300"/>
          <w:sz w:val="20"/>
          <w:szCs w:val="24"/>
          <w:lang w:val="de-AT"/>
        </w:rPr>
        <w:t>"</w:t>
      </w:r>
      <w:r w:rsidRPr="00E445BB">
        <w:rPr>
          <w:rFonts w:ascii="Times New Roman" w:hAnsi="Times New Roman" w:cs="Times New Roman"/>
          <w:color w:val="000096"/>
          <w:sz w:val="20"/>
          <w:szCs w:val="24"/>
          <w:lang w:val="de-AT"/>
        </w:rPr>
        <w:t>/&gt;</w:t>
      </w:r>
    </w:p>
    <w:p w14:paraId="2047962F" w14:textId="502A7444"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E445BB">
        <w:rPr>
          <w:rFonts w:ascii="Times New Roman" w:hAnsi="Times New Roman" w:cs="Times New Roman"/>
          <w:color w:val="000000"/>
          <w:sz w:val="20"/>
          <w:szCs w:val="24"/>
          <w:lang w:val="de-AT"/>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:SingleSignOnService</w:t>
      </w:r>
      <w:proofErr w:type="gramEnd"/>
      <w:r w:rsidRPr="00D533E3">
        <w:rPr>
          <w:rFonts w:ascii="Times New Roman" w:hAnsi="Times New Roman" w:cs="Times New Roman"/>
          <w:color w:val="F5844C"/>
          <w:sz w:val="20"/>
          <w:szCs w:val="24"/>
          <w:lang w:val="en-GB"/>
        </w:rPr>
        <w:t xml:space="preserve"> Binding</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urn:oasis:names:tc:SAML:2.0:bindings:HTTP-Redirect</w:t>
      </w:r>
      <w:r w:rsidR="0046608D" w:rsidRPr="00D533E3">
        <w:rPr>
          <w:rFonts w:ascii="Times New Roman" w:hAnsi="Times New Roman" w:cs="Times New Roman"/>
          <w:color w:val="993300"/>
          <w:sz w:val="20"/>
          <w:szCs w:val="24"/>
          <w:lang w:val="en-GB"/>
        </w:rPr>
        <w:t>"</w:t>
      </w:r>
    </w:p>
    <w:p w14:paraId="75595247" w14:textId="34E0E60E"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Location</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https://eidas-service.eu/redirect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7EB65963"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F5844C"/>
          <w:sz w:val="20"/>
          <w:szCs w:val="24"/>
          <w:lang w:val="en-GB"/>
        </w:rPr>
        <w:t xml:space="preserve"> </w:t>
      </w:r>
    </w:p>
    <w:p w14:paraId="349024E0" w14:textId="4DBC4EFD"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FriendlyName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PersonIdentifier</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F5844C"/>
          <w:sz w:val="20"/>
          <w:szCs w:val="24"/>
          <w:lang w:val="en-GB"/>
        </w:rPr>
        <w:t xml:space="preserve"> </w:t>
      </w:r>
    </w:p>
    <w:p w14:paraId="18E36D3C" w14:textId="459CD0B1"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http://eidas.europa.eu/attributes/naturalperson/PersonIdentifier</w:t>
      </w:r>
      <w:r w:rsidR="0046608D" w:rsidRPr="00D533E3">
        <w:rPr>
          <w:rFonts w:ascii="Times New Roman" w:hAnsi="Times New Roman" w:cs="Times New Roman"/>
          <w:color w:val="993300"/>
          <w:sz w:val="20"/>
          <w:szCs w:val="24"/>
          <w:lang w:val="en-GB"/>
        </w:rPr>
        <w:t>"</w:t>
      </w:r>
    </w:p>
    <w:p w14:paraId="67E251B0" w14:textId="6BA065A8"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-format:uri</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7064C44C"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64CB7F02"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F5844C"/>
          <w:sz w:val="20"/>
          <w:szCs w:val="24"/>
          <w:lang w:val="en-GB"/>
        </w:rPr>
        <w:t xml:space="preserve"> </w:t>
      </w:r>
    </w:p>
    <w:p w14:paraId="6DD4630A" w14:textId="67312BFD"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FriendlyName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FamilyName</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F5844C"/>
          <w:sz w:val="20"/>
          <w:szCs w:val="24"/>
          <w:lang w:val="en-GB"/>
        </w:rPr>
        <w:t xml:space="preserve"> </w:t>
      </w:r>
    </w:p>
    <w:p w14:paraId="07E86561" w14:textId="72471379"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006E669C">
        <w:fldChar w:fldCharType="begin"/>
      </w:r>
      <w:r w:rsidR="006E669C" w:rsidRPr="003E33C9">
        <w:rPr>
          <w:lang w:val="en-US"/>
          <w:rPrChange w:id="260" w:author="Herbert Leitold" w:date="2018-09-04T20:06:00Z">
            <w:rPr/>
          </w:rPrChange>
        </w:rPr>
        <w:instrText xml:space="preserve"> HYPERLINK "http://eidas.europa.eu/attributes/naturalperson/CurrentFamilyName" </w:instrText>
      </w:r>
      <w:r w:rsidR="006E669C">
        <w:fldChar w:fldCharType="separate"/>
      </w:r>
      <w:r w:rsidRPr="00D533E3">
        <w:rPr>
          <w:rStyle w:val="Hyperlink"/>
          <w:rFonts w:ascii="Times New Roman" w:hAnsi="Times New Roman" w:cs="Times New Roman"/>
          <w:sz w:val="20"/>
          <w:szCs w:val="24"/>
          <w:lang w:val="en-GB"/>
        </w:rPr>
        <w:t>http://eidas.europa.eu/attributes/naturalperson/CurrentFamilyName</w:t>
      </w:r>
      <w:r w:rsidR="006E669C">
        <w:rPr>
          <w:rStyle w:val="Hyperlink"/>
          <w:rFonts w:ascii="Times New Roman" w:hAnsi="Times New Roman" w:cs="Times New Roman"/>
          <w:sz w:val="20"/>
          <w:szCs w:val="24"/>
          <w:lang w:val="en-GB"/>
        </w:rPr>
        <w:fldChar w:fldCharType="end"/>
      </w:r>
      <w:r w:rsidR="0046608D" w:rsidRPr="00D533E3">
        <w:rPr>
          <w:rFonts w:ascii="Times New Roman" w:hAnsi="Times New Roman" w:cs="Times New Roman"/>
          <w:color w:val="993300"/>
          <w:sz w:val="20"/>
          <w:szCs w:val="24"/>
          <w:lang w:val="en-GB"/>
        </w:rPr>
        <w:t>"</w:t>
      </w:r>
    </w:p>
    <w:p w14:paraId="7985FFB2" w14:textId="71943A79"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-format:uri</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24AF381E"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71089277"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F5844C"/>
          <w:sz w:val="20"/>
          <w:szCs w:val="24"/>
          <w:lang w:val="en-GB"/>
        </w:rPr>
        <w:t xml:space="preserve"> </w:t>
      </w:r>
    </w:p>
    <w:p w14:paraId="70E7C894" w14:textId="34BAF6B9"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FriendlyName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FirstName</w:t>
      </w:r>
      <w:r w:rsidR="0046608D" w:rsidRPr="00D533E3">
        <w:rPr>
          <w:rFonts w:ascii="Times New Roman" w:hAnsi="Times New Roman" w:cs="Times New Roman"/>
          <w:color w:val="993300"/>
          <w:sz w:val="20"/>
          <w:szCs w:val="24"/>
          <w:lang w:val="en-GB"/>
        </w:rPr>
        <w:t>"</w:t>
      </w:r>
    </w:p>
    <w:p w14:paraId="0706BE98" w14:textId="75DC387A"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006E669C">
        <w:fldChar w:fldCharType="begin"/>
      </w:r>
      <w:r w:rsidR="006E669C" w:rsidRPr="003E33C9">
        <w:rPr>
          <w:lang w:val="en-US"/>
          <w:rPrChange w:id="261" w:author="Herbert Leitold" w:date="2018-09-04T20:06:00Z">
            <w:rPr/>
          </w:rPrChange>
        </w:rPr>
        <w:instrText xml:space="preserve"> HYPERLINK "http://eidas.europa.eu/attributes/naturalperson/CurrentGivenName" </w:instrText>
      </w:r>
      <w:r w:rsidR="006E669C">
        <w:fldChar w:fldCharType="separate"/>
      </w:r>
      <w:r w:rsidRPr="00D533E3">
        <w:rPr>
          <w:rStyle w:val="Hyperlink"/>
          <w:rFonts w:ascii="Times New Roman" w:hAnsi="Times New Roman" w:cs="Times New Roman"/>
          <w:sz w:val="20"/>
          <w:szCs w:val="24"/>
          <w:lang w:val="en-GB"/>
        </w:rPr>
        <w:t>http://eidas.europa.eu/attributes/naturalperson/CurrentGivenName</w:t>
      </w:r>
      <w:r w:rsidR="006E669C">
        <w:rPr>
          <w:rStyle w:val="Hyperlink"/>
          <w:rFonts w:ascii="Times New Roman" w:hAnsi="Times New Roman" w:cs="Times New Roman"/>
          <w:sz w:val="20"/>
          <w:szCs w:val="24"/>
          <w:lang w:val="en-GB"/>
        </w:rPr>
        <w:fldChar w:fldCharType="end"/>
      </w:r>
      <w:r w:rsidR="0046608D" w:rsidRPr="00D533E3">
        <w:rPr>
          <w:rFonts w:ascii="Times New Roman" w:hAnsi="Times New Roman" w:cs="Times New Roman"/>
          <w:color w:val="993300"/>
          <w:sz w:val="20"/>
          <w:szCs w:val="24"/>
          <w:lang w:val="en-GB"/>
        </w:rPr>
        <w:t>"</w:t>
      </w:r>
    </w:p>
    <w:p w14:paraId="28CA8531" w14:textId="0259BBD3"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-format:uri</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7C647693"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3525D413"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F5844C"/>
          <w:sz w:val="20"/>
          <w:szCs w:val="24"/>
          <w:lang w:val="en-GB"/>
        </w:rPr>
        <w:t xml:space="preserve"> </w:t>
      </w:r>
    </w:p>
    <w:p w14:paraId="07459B52" w14:textId="479DA98F"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FriendlyName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DateOfBirth</w:t>
      </w:r>
      <w:r w:rsidR="0046608D" w:rsidRPr="00D533E3">
        <w:rPr>
          <w:rFonts w:ascii="Times New Roman" w:hAnsi="Times New Roman" w:cs="Times New Roman"/>
          <w:color w:val="993300"/>
          <w:sz w:val="20"/>
          <w:szCs w:val="24"/>
          <w:lang w:val="en-GB"/>
        </w:rPr>
        <w:t>"</w:t>
      </w:r>
    </w:p>
    <w:p w14:paraId="14645808" w14:textId="46416156"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006E669C">
        <w:fldChar w:fldCharType="begin"/>
      </w:r>
      <w:r w:rsidR="006E669C" w:rsidRPr="003E33C9">
        <w:rPr>
          <w:lang w:val="en-US"/>
          <w:rPrChange w:id="262" w:author="Herbert Leitold" w:date="2018-09-04T20:06:00Z">
            <w:rPr/>
          </w:rPrChange>
        </w:rPr>
        <w:instrText xml:space="preserve"> HYPERLINK "http://eidas.europa.eu/attributes/naturalperson/DateOfBirth" </w:instrText>
      </w:r>
      <w:r w:rsidR="006E669C">
        <w:fldChar w:fldCharType="separate"/>
      </w:r>
      <w:r w:rsidRPr="00D533E3">
        <w:rPr>
          <w:rStyle w:val="Hyperlink"/>
          <w:rFonts w:ascii="Times New Roman" w:hAnsi="Times New Roman" w:cs="Times New Roman"/>
          <w:sz w:val="20"/>
          <w:szCs w:val="24"/>
          <w:lang w:val="en-GB"/>
        </w:rPr>
        <w:t>http://eidas.europa.eu/attributes/naturalperson/DateOfBirth</w:t>
      </w:r>
      <w:r w:rsidR="006E669C">
        <w:rPr>
          <w:rStyle w:val="Hyperlink"/>
          <w:rFonts w:ascii="Times New Roman" w:hAnsi="Times New Roman" w:cs="Times New Roman"/>
          <w:sz w:val="20"/>
          <w:szCs w:val="24"/>
          <w:lang w:val="en-GB"/>
        </w:rPr>
        <w:fldChar w:fldCharType="end"/>
      </w:r>
      <w:r w:rsidR="0046608D" w:rsidRPr="00D533E3">
        <w:rPr>
          <w:rFonts w:ascii="Times New Roman" w:hAnsi="Times New Roman" w:cs="Times New Roman"/>
          <w:color w:val="993300"/>
          <w:sz w:val="20"/>
          <w:szCs w:val="24"/>
          <w:lang w:val="en-GB"/>
        </w:rPr>
        <w:t>"</w:t>
      </w:r>
    </w:p>
    <w:p w14:paraId="6891EA12" w14:textId="13F95754"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-format:uri</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40CD9319"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299108C4"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:IDPSSODescriptor</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3C0A0325"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md:</w:t>
      </w:r>
      <w:proofErr w:type="gramEnd"/>
      <w:r w:rsidRPr="00D533E3">
        <w:rPr>
          <w:rFonts w:ascii="Times New Roman" w:hAnsi="Times New Roman" w:cs="Times New Roman"/>
          <w:color w:val="000096"/>
          <w:sz w:val="20"/>
          <w:szCs w:val="24"/>
          <w:lang w:val="en-GB"/>
        </w:rPr>
        <w:t>Organization&gt;</w:t>
      </w:r>
    </w:p>
    <w:p w14:paraId="67278844" w14:textId="618C1231"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:OrganizationName</w:t>
      </w:r>
      <w:proofErr w:type="gramEnd"/>
      <w:r w:rsidRPr="00D533E3">
        <w:rPr>
          <w:rFonts w:ascii="Times New Roman" w:hAnsi="Times New Roman" w:cs="Times New Roman"/>
          <w:color w:val="F5844C"/>
          <w:sz w:val="20"/>
          <w:szCs w:val="24"/>
          <w:lang w:val="en-GB"/>
        </w:rPr>
        <w:t xml:space="preserve"> xml:lang</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en</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eIDAS Service</w:t>
      </w:r>
      <w:r w:rsidRPr="00D533E3">
        <w:rPr>
          <w:rFonts w:ascii="Times New Roman" w:hAnsi="Times New Roman" w:cs="Times New Roman"/>
          <w:color w:val="000096"/>
          <w:sz w:val="20"/>
          <w:szCs w:val="24"/>
          <w:lang w:val="en-GB"/>
        </w:rPr>
        <w:t>&lt;/md:OrganizationName&gt;</w:t>
      </w:r>
    </w:p>
    <w:p w14:paraId="72A39322" w14:textId="640A3A70"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:OrganizationDisplayName</w:t>
      </w:r>
      <w:proofErr w:type="gramEnd"/>
      <w:r w:rsidRPr="00D533E3">
        <w:rPr>
          <w:rFonts w:ascii="Times New Roman" w:hAnsi="Times New Roman" w:cs="Times New Roman"/>
          <w:color w:val="F5844C"/>
          <w:sz w:val="20"/>
          <w:szCs w:val="24"/>
          <w:lang w:val="en-GB"/>
        </w:rPr>
        <w:t xml:space="preserve"> xml:lang</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en</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eIDAS Service</w:t>
      </w:r>
      <w:r w:rsidRPr="00D533E3">
        <w:rPr>
          <w:rFonts w:ascii="Times New Roman" w:hAnsi="Times New Roman" w:cs="Times New Roman"/>
          <w:color w:val="000096"/>
          <w:sz w:val="20"/>
          <w:szCs w:val="24"/>
          <w:lang w:val="en-GB"/>
        </w:rPr>
        <w:t>&lt;/md:OrganizationDisplayName&gt;</w:t>
      </w:r>
    </w:p>
    <w:p w14:paraId="085077EA" w14:textId="3F5F1071"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:OrganizationURL</w:t>
      </w:r>
      <w:proofErr w:type="gramEnd"/>
      <w:r w:rsidRPr="00D533E3">
        <w:rPr>
          <w:rFonts w:ascii="Times New Roman" w:hAnsi="Times New Roman" w:cs="Times New Roman"/>
          <w:color w:val="F5844C"/>
          <w:sz w:val="20"/>
          <w:szCs w:val="24"/>
          <w:lang w:val="en-GB"/>
        </w:rPr>
        <w:t xml:space="preserve"> xml:lang</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en</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r w:rsidR="006E669C">
        <w:fldChar w:fldCharType="begin"/>
      </w:r>
      <w:r w:rsidR="006E669C" w:rsidRPr="003E33C9">
        <w:rPr>
          <w:lang w:val="en-US"/>
          <w:rPrChange w:id="263" w:author="Herbert Leitold" w:date="2018-09-04T20:06:00Z">
            <w:rPr/>
          </w:rPrChange>
        </w:rPr>
        <w:instrText xml:space="preserve"> HYPERLINK </w:instrText>
      </w:r>
      <w:r w:rsidR="006E669C">
        <w:fldChar w:fldCharType="separate"/>
      </w:r>
      <w:r w:rsidRPr="00D533E3">
        <w:rPr>
          <w:rStyle w:val="Hyperlink"/>
          <w:rFonts w:ascii="Times New Roman" w:hAnsi="Times New Roman" w:cs="Times New Roman"/>
          <w:sz w:val="20"/>
          <w:szCs w:val="24"/>
          <w:lang w:val="en-GB"/>
        </w:rPr>
        <w:t>https://eidas-service.eu&lt;/md:OrganizationURL</w:t>
      </w:r>
      <w:r w:rsidR="006E669C">
        <w:rPr>
          <w:rStyle w:val="Hyperlink"/>
          <w:rFonts w:ascii="Times New Roman" w:hAnsi="Times New Roman" w:cs="Times New Roman"/>
          <w:sz w:val="20"/>
          <w:szCs w:val="24"/>
          <w:lang w:val="en-GB"/>
        </w:rPr>
        <w:fldChar w:fldCharType="end"/>
      </w:r>
      <w:r w:rsidRPr="00D533E3">
        <w:rPr>
          <w:rFonts w:ascii="Times New Roman" w:hAnsi="Times New Roman" w:cs="Times New Roman"/>
          <w:color w:val="000096"/>
          <w:sz w:val="20"/>
          <w:szCs w:val="24"/>
          <w:lang w:val="en-GB"/>
        </w:rPr>
        <w:t>&gt;</w:t>
      </w:r>
    </w:p>
    <w:p w14:paraId="12150987"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:Organization</w:t>
      </w:r>
      <w:proofErr w:type="gramEnd"/>
      <w:r w:rsidRPr="00D533E3">
        <w:rPr>
          <w:rFonts w:ascii="Times New Roman" w:hAnsi="Times New Roman" w:cs="Times New Roman"/>
          <w:color w:val="000096"/>
          <w:sz w:val="20"/>
          <w:szCs w:val="24"/>
          <w:lang w:val="en-GB"/>
        </w:rPr>
        <w:t>&gt;</w:t>
      </w:r>
    </w:p>
    <w:p w14:paraId="4C1B3863" w14:textId="3ED9CEE2"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:ContactPerson</w:t>
      </w:r>
      <w:proofErr w:type="gramEnd"/>
      <w:r w:rsidRPr="00D533E3">
        <w:rPr>
          <w:rFonts w:ascii="Times New Roman" w:hAnsi="Times New Roman" w:cs="Times New Roman"/>
          <w:color w:val="F5844C"/>
          <w:sz w:val="20"/>
          <w:szCs w:val="24"/>
          <w:lang w:val="en-GB"/>
        </w:rPr>
        <w:t xml:space="preserve"> contactType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993300"/>
          <w:sz w:val="20"/>
          <w:szCs w:val="24"/>
          <w:lang w:val="en-GB"/>
        </w:rPr>
        <w:t>technical</w:t>
      </w:r>
      <w:r w:rsidR="0046608D"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4B4F1E95"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:Company</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eIDAS Service Operator</w:t>
      </w:r>
      <w:r w:rsidRPr="00D533E3">
        <w:rPr>
          <w:rFonts w:ascii="Times New Roman" w:hAnsi="Times New Roman" w:cs="Times New Roman"/>
          <w:color w:val="000096"/>
          <w:sz w:val="20"/>
          <w:szCs w:val="24"/>
          <w:lang w:val="en-GB"/>
        </w:rPr>
        <w:t>&lt;/md:Company&gt;</w:t>
      </w:r>
    </w:p>
    <w:p w14:paraId="35551432"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:GivenName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John</w:t>
      </w:r>
      <w:r w:rsidRPr="00D533E3">
        <w:rPr>
          <w:rFonts w:ascii="Times New Roman" w:hAnsi="Times New Roman" w:cs="Times New Roman"/>
          <w:color w:val="000096"/>
          <w:sz w:val="20"/>
          <w:szCs w:val="24"/>
          <w:lang w:val="en-GB"/>
        </w:rPr>
        <w:t>&lt;/md:GivenName&gt;</w:t>
      </w:r>
    </w:p>
    <w:p w14:paraId="1BF48261"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:SurName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Doe</w:t>
      </w:r>
      <w:r w:rsidRPr="00D533E3">
        <w:rPr>
          <w:rFonts w:ascii="Times New Roman" w:hAnsi="Times New Roman" w:cs="Times New Roman"/>
          <w:color w:val="000096"/>
          <w:sz w:val="20"/>
          <w:szCs w:val="24"/>
          <w:lang w:val="en-GB"/>
        </w:rPr>
        <w:t>&lt;/md:SurName&gt;</w:t>
      </w:r>
    </w:p>
    <w:p w14:paraId="0E3A9045" w14:textId="2818F915"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:EmailAddress</w:t>
      </w:r>
      <w:proofErr w:type="gramEnd"/>
      <w:r w:rsidRPr="00D533E3">
        <w:rPr>
          <w:rFonts w:ascii="Times New Roman" w:hAnsi="Times New Roman" w:cs="Times New Roman"/>
          <w:color w:val="000096"/>
          <w:sz w:val="20"/>
          <w:szCs w:val="24"/>
          <w:lang w:val="en-GB"/>
        </w:rPr>
        <w:t>&gt;</w:t>
      </w:r>
      <w:r w:rsidR="006E669C">
        <w:fldChar w:fldCharType="begin"/>
      </w:r>
      <w:r w:rsidR="006E669C" w:rsidRPr="003E33C9">
        <w:rPr>
          <w:lang w:val="en-GB"/>
          <w:rPrChange w:id="264" w:author="Herbert Leitold" w:date="2018-09-04T20:06:00Z">
            <w:rPr/>
          </w:rPrChange>
        </w:rPr>
        <w:instrText xml:space="preserve"> HYPERLINK "mailto:john.doe@eidas-service.eu%3c/md:EmailAddress" </w:instrText>
      </w:r>
      <w:r w:rsidR="006E669C">
        <w:fldChar w:fldCharType="separate"/>
      </w:r>
      <w:r w:rsidRPr="00D533E3">
        <w:rPr>
          <w:rStyle w:val="Hyperlink"/>
          <w:rFonts w:ascii="Times New Roman" w:hAnsi="Times New Roman" w:cs="Times New Roman"/>
          <w:sz w:val="20"/>
          <w:szCs w:val="24"/>
          <w:lang w:val="en-GB"/>
        </w:rPr>
        <w:t>john.doe@eidas-service.eu&lt;/md:EmailAddress</w:t>
      </w:r>
      <w:r w:rsidR="006E669C">
        <w:rPr>
          <w:rStyle w:val="Hyperlink"/>
          <w:rFonts w:ascii="Times New Roman" w:hAnsi="Times New Roman" w:cs="Times New Roman"/>
          <w:sz w:val="20"/>
          <w:szCs w:val="24"/>
          <w:lang w:val="en-GB"/>
        </w:rPr>
        <w:fldChar w:fldCharType="end"/>
      </w:r>
      <w:r w:rsidRPr="00D533E3">
        <w:rPr>
          <w:rFonts w:ascii="Times New Roman" w:hAnsi="Times New Roman" w:cs="Times New Roman"/>
          <w:color w:val="000096"/>
          <w:sz w:val="20"/>
          <w:szCs w:val="24"/>
          <w:lang w:val="en-GB"/>
        </w:rPr>
        <w:t>&gt;</w:t>
      </w:r>
    </w:p>
    <w:p w14:paraId="77BD500D"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:TelephoneNumber</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+43 123456</w:t>
      </w:r>
      <w:r w:rsidRPr="00D533E3">
        <w:rPr>
          <w:rFonts w:ascii="Times New Roman" w:hAnsi="Times New Roman" w:cs="Times New Roman"/>
          <w:color w:val="000096"/>
          <w:sz w:val="20"/>
          <w:szCs w:val="24"/>
          <w:lang w:val="en-GB"/>
        </w:rPr>
        <w:t>&lt;/md:TelephoneNumber&gt;</w:t>
      </w:r>
    </w:p>
    <w:p w14:paraId="34B4EA46"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:ContactPerson</w:t>
      </w:r>
      <w:proofErr w:type="gramEnd"/>
      <w:r w:rsidRPr="00D533E3">
        <w:rPr>
          <w:rFonts w:ascii="Times New Roman" w:hAnsi="Times New Roman" w:cs="Times New Roman"/>
          <w:color w:val="000096"/>
          <w:sz w:val="20"/>
          <w:szCs w:val="24"/>
          <w:lang w:val="en-GB"/>
        </w:rPr>
        <w:t>&gt;</w:t>
      </w:r>
    </w:p>
    <w:p w14:paraId="1B8C5A78" w14:textId="77777777" w:rsidR="00BC105C" w:rsidRPr="00D533E3" w:rsidRDefault="00BC105C"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&lt;/md</w:t>
      </w:r>
      <w:proofErr w:type="gramStart"/>
      <w:r w:rsidRPr="00D533E3">
        <w:rPr>
          <w:rFonts w:ascii="Times New Roman" w:hAnsi="Times New Roman" w:cs="Times New Roman"/>
          <w:color w:val="000096"/>
          <w:sz w:val="20"/>
          <w:szCs w:val="24"/>
          <w:lang w:val="en-GB"/>
        </w:rPr>
        <w:t>:EntityDescriptor</w:t>
      </w:r>
      <w:proofErr w:type="gramEnd"/>
      <w:r w:rsidRPr="00D533E3">
        <w:rPr>
          <w:rFonts w:ascii="Times New Roman" w:hAnsi="Times New Roman" w:cs="Times New Roman"/>
          <w:color w:val="000096"/>
          <w:sz w:val="20"/>
          <w:szCs w:val="24"/>
          <w:lang w:val="en-GB"/>
        </w:rPr>
        <w:t>&gt;</w:t>
      </w:r>
    </w:p>
    <w:p w14:paraId="483AB95B" w14:textId="69F75D01" w:rsidR="00BC105C" w:rsidRPr="00D533E3" w:rsidRDefault="00BC105C" w:rsidP="00A1615E">
      <w:pPr>
        <w:pStyle w:val="berschrift2"/>
        <w:rPr>
          <w:lang w:eastAsia="ar-SA"/>
        </w:rPr>
      </w:pPr>
      <w:r w:rsidRPr="00D533E3">
        <w:rPr>
          <w:lang w:eastAsia="ar-SA"/>
        </w:rPr>
        <w:t>SAML AuthnRequest</w:t>
      </w:r>
    </w:p>
    <w:p w14:paraId="54DC44AC"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proofErr w:type="gramStart"/>
      <w:r w:rsidRPr="00D533E3">
        <w:rPr>
          <w:rFonts w:ascii="Times New Roman" w:hAnsi="Times New Roman" w:cs="Times New Roman"/>
          <w:color w:val="8B26C9"/>
          <w:sz w:val="20"/>
          <w:szCs w:val="24"/>
          <w:lang w:val="en-GB"/>
        </w:rPr>
        <w:t>&lt;?xml</w:t>
      </w:r>
      <w:proofErr w:type="gramEnd"/>
      <w:r w:rsidRPr="00D533E3">
        <w:rPr>
          <w:rFonts w:ascii="Times New Roman" w:hAnsi="Times New Roman" w:cs="Times New Roman"/>
          <w:color w:val="8B26C9"/>
          <w:sz w:val="20"/>
          <w:szCs w:val="24"/>
          <w:lang w:val="en-GB"/>
        </w:rPr>
        <w:t xml:space="preserve"> version="1.0" encoding="UTF-8"?&gt;</w:t>
      </w:r>
    </w:p>
    <w:p w14:paraId="2143639C"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:AuthnRequest</w:t>
      </w:r>
      <w:proofErr w:type="gramEnd"/>
      <w:r w:rsidRPr="00D533E3">
        <w:rPr>
          <w:rFonts w:ascii="Times New Roman" w:hAnsi="Times New Roman" w:cs="Times New Roman"/>
          <w:color w:val="F5844C"/>
          <w:sz w:val="20"/>
          <w:szCs w:val="24"/>
          <w:lang w:val="en-GB"/>
        </w:rPr>
        <w:t xml:space="preserve"> </w:t>
      </w:r>
    </w:p>
    <w:p w14:paraId="31512B71" w14:textId="171141D0"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r w:rsidR="00EA14FD"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Destination</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"https://eidas-service.eu/post"</w:t>
      </w:r>
    </w:p>
    <w:p w14:paraId="2F854AC2" w14:textId="5C8BFC8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00EA14FD"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 xml:space="preserve">  ID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"_171ccc6b39b1e8f6e762c2e4ee4ded3a"</w:t>
      </w:r>
      <w:r w:rsidRPr="00D533E3">
        <w:rPr>
          <w:rFonts w:ascii="Times New Roman" w:hAnsi="Times New Roman" w:cs="Times New Roman"/>
          <w:color w:val="F5844C"/>
          <w:sz w:val="20"/>
          <w:szCs w:val="24"/>
          <w:lang w:val="en-GB"/>
        </w:rPr>
        <w:t xml:space="preserve"> IssueInstant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"2015-04-30T19:25:14.273Z"</w:t>
      </w:r>
      <w:r w:rsidRPr="00D533E3">
        <w:rPr>
          <w:rFonts w:ascii="Times New Roman" w:hAnsi="Times New Roman" w:cs="Times New Roman"/>
          <w:color w:val="F5844C"/>
          <w:sz w:val="20"/>
          <w:szCs w:val="24"/>
          <w:lang w:val="en-GB"/>
        </w:rPr>
        <w:t xml:space="preserve"> Version</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w:t>
      </w:r>
      <w:r w:rsidR="00665158" w:rsidRPr="00D533E3">
        <w:rPr>
          <w:rFonts w:ascii="Times New Roman" w:hAnsi="Times New Roman" w:cs="Times New Roman"/>
          <w:color w:val="993300"/>
          <w:sz w:val="20"/>
          <w:szCs w:val="24"/>
          <w:lang w:val="en-GB"/>
        </w:rPr>
        <w:br/>
        <w:t xml:space="preserve">      </w:t>
      </w:r>
      <w:r w:rsidR="00665158" w:rsidRPr="00D533E3">
        <w:rPr>
          <w:rFonts w:ascii="Times New Roman" w:hAnsi="Times New Roman" w:cs="Times New Roman"/>
          <w:color w:val="F5844C"/>
          <w:sz w:val="20"/>
          <w:szCs w:val="24"/>
          <w:lang w:val="en-GB"/>
        </w:rPr>
        <w:t>ForceAuthn=</w:t>
      </w:r>
      <w:r w:rsidR="00665158" w:rsidRPr="00D533E3">
        <w:rPr>
          <w:rFonts w:ascii="Times New Roman" w:hAnsi="Times New Roman" w:cs="Times New Roman"/>
          <w:color w:val="993300"/>
          <w:sz w:val="20"/>
          <w:szCs w:val="24"/>
          <w:lang w:val="en-GB"/>
        </w:rPr>
        <w:t>"true"</w:t>
      </w:r>
      <w:r w:rsidR="00665158" w:rsidRPr="00D533E3">
        <w:rPr>
          <w:rFonts w:ascii="Times New Roman" w:hAnsi="Times New Roman" w:cs="Times New Roman"/>
          <w:color w:val="993300"/>
          <w:sz w:val="20"/>
          <w:szCs w:val="24"/>
          <w:lang w:val="en-GB"/>
        </w:rPr>
        <w:br/>
      </w:r>
      <w:r w:rsidRPr="00D533E3">
        <w:rPr>
          <w:rFonts w:ascii="Times New Roman" w:hAnsi="Times New Roman" w:cs="Times New Roman"/>
          <w:color w:val="F5844C"/>
          <w:sz w:val="20"/>
          <w:szCs w:val="24"/>
          <w:lang w:val="en-GB"/>
        </w:rPr>
        <w:t xml:space="preserve">    </w:t>
      </w:r>
      <w:r w:rsidR="00EA14FD"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xmlns:saml2p</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"urn:oasis:names:tc:SAML:2.0:protocol"</w:t>
      </w:r>
      <w:r w:rsidRPr="00D533E3">
        <w:rPr>
          <w:rFonts w:ascii="Times New Roman" w:hAnsi="Times New Roman" w:cs="Times New Roman"/>
          <w:color w:val="F5844C"/>
          <w:sz w:val="20"/>
          <w:szCs w:val="24"/>
          <w:lang w:val="en-GB"/>
        </w:rPr>
        <w:t xml:space="preserve"> </w:t>
      </w:r>
      <w:r w:rsidR="00EA14FD"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xmlns:eidas</w:t>
      </w:r>
      <w:r w:rsidRPr="00D533E3">
        <w:rPr>
          <w:rFonts w:ascii="Times New Roman" w:hAnsi="Times New Roman" w:cs="Times New Roman"/>
          <w:color w:val="FF8040"/>
          <w:sz w:val="20"/>
          <w:szCs w:val="24"/>
          <w:lang w:val="en-GB"/>
        </w:rPr>
        <w:t>=</w:t>
      </w:r>
      <w:r w:rsidR="00960B80" w:rsidRPr="00D533E3">
        <w:rPr>
          <w:rFonts w:ascii="Times New Roman" w:hAnsi="Times New Roman" w:cs="Times New Roman"/>
          <w:color w:val="993300"/>
          <w:sz w:val="20"/>
          <w:szCs w:val="24"/>
          <w:lang w:val="en-GB"/>
        </w:rPr>
        <w:t>"</w:t>
      </w:r>
      <w:r w:rsidR="00960B80" w:rsidRPr="00D533E3">
        <w:rPr>
          <w:color w:val="993300"/>
          <w:lang w:val="en-GB"/>
        </w:rPr>
        <w:t>http://eidas.europa.eu/saml-extensions</w:t>
      </w:r>
      <w:r w:rsidR="00960B80" w:rsidRPr="00D533E3">
        <w:rPr>
          <w:rFonts w:ascii="Times New Roman" w:hAnsi="Times New Roman" w:cs="Times New Roman"/>
          <w:color w:val="993300"/>
          <w:sz w:val="20"/>
          <w:szCs w:val="24"/>
          <w:lang w:val="en-GB"/>
        </w:rPr>
        <w:t xml:space="preserve">" </w:t>
      </w:r>
      <w:r w:rsidR="00960B80" w:rsidRPr="00D533E3">
        <w:rPr>
          <w:rFonts w:ascii="Times New Roman" w:hAnsi="Times New Roman" w:cs="Times New Roman"/>
          <w:color w:val="993300"/>
          <w:sz w:val="20"/>
          <w:szCs w:val="24"/>
          <w:lang w:val="en-GB"/>
        </w:rPr>
        <w:br/>
      </w:r>
      <w:r w:rsidR="00960B80" w:rsidRPr="00D533E3">
        <w:rPr>
          <w:rFonts w:ascii="Times New Roman" w:hAnsi="Times New Roman" w:cs="Times New Roman"/>
          <w:color w:val="000096"/>
          <w:sz w:val="20"/>
          <w:szCs w:val="24"/>
          <w:lang w:val="en-GB"/>
        </w:rPr>
        <w:t xml:space="preserve">      </w:t>
      </w:r>
      <w:r w:rsidR="00960B80" w:rsidRPr="00D533E3">
        <w:rPr>
          <w:rFonts w:ascii="Times New Roman" w:hAnsi="Times New Roman" w:cs="Times New Roman"/>
          <w:color w:val="F5844C"/>
          <w:sz w:val="20"/>
          <w:szCs w:val="24"/>
          <w:lang w:val="en-GB"/>
        </w:rPr>
        <w:t>xmlns:saml2</w:t>
      </w:r>
      <w:r w:rsidR="00960B80" w:rsidRPr="00D533E3">
        <w:rPr>
          <w:rFonts w:ascii="Times New Roman" w:hAnsi="Times New Roman" w:cs="Times New Roman"/>
          <w:color w:val="FF8040"/>
          <w:sz w:val="20"/>
          <w:szCs w:val="24"/>
          <w:lang w:val="en-GB"/>
        </w:rPr>
        <w:t>=</w:t>
      </w:r>
      <w:r w:rsidR="00960B80" w:rsidRPr="00D533E3">
        <w:rPr>
          <w:rFonts w:ascii="Times New Roman" w:hAnsi="Times New Roman" w:cs="Times New Roman"/>
          <w:color w:val="993300"/>
          <w:sz w:val="20"/>
          <w:szCs w:val="24"/>
          <w:lang w:val="en-GB"/>
        </w:rPr>
        <w:t>"urn:oasis:names:tc:SAML:2.0:assertion"</w:t>
      </w:r>
      <w:r w:rsidRPr="00D533E3">
        <w:rPr>
          <w:rFonts w:ascii="Times New Roman" w:hAnsi="Times New Roman" w:cs="Times New Roman"/>
          <w:color w:val="000096"/>
          <w:sz w:val="20"/>
          <w:szCs w:val="24"/>
          <w:lang w:val="en-GB"/>
        </w:rPr>
        <w:t>&gt;</w:t>
      </w:r>
    </w:p>
    <w:p w14:paraId="6F7C1488" w14:textId="52399F2B" w:rsidR="00960B80"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:Issuer</w:t>
      </w:r>
      <w:proofErr w:type="gramEnd"/>
      <w:r w:rsidRPr="00D533E3">
        <w:rPr>
          <w:rFonts w:ascii="Times New Roman" w:hAnsi="Times New Roman" w:cs="Times New Roman"/>
          <w:color w:val="F5844C"/>
          <w:sz w:val="20"/>
          <w:szCs w:val="24"/>
          <w:lang w:val="en-GB"/>
        </w:rPr>
        <w:t xml:space="preserve"> 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"urn:oasis:names:tc:SAML:2.0:nameid-format:entity"</w:t>
      </w:r>
      <w:r w:rsidRPr="00D533E3">
        <w:rPr>
          <w:rFonts w:ascii="Times New Roman" w:hAnsi="Times New Roman" w:cs="Times New Roman"/>
          <w:color w:val="000096"/>
          <w:sz w:val="20"/>
          <w:szCs w:val="24"/>
          <w:lang w:val="en-GB"/>
        </w:rPr>
        <w:t>&gt;</w:t>
      </w:r>
    </w:p>
    <w:p w14:paraId="7FB13C2A" w14:textId="3B2E111B" w:rsidR="00960B80" w:rsidRPr="00D533E3" w:rsidRDefault="00960B80"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lastRenderedPageBreak/>
        <w:t xml:space="preserve">         </w:t>
      </w:r>
      <w:r w:rsidRPr="00D533E3">
        <w:rPr>
          <w:color w:val="000000"/>
          <w:lang w:val="en-GB"/>
        </w:rPr>
        <w:t>https://eidas-connector.eu</w:t>
      </w:r>
    </w:p>
    <w:p w14:paraId="706AF361" w14:textId="2660C719" w:rsidR="003D4EF6" w:rsidRPr="00D533E3" w:rsidRDefault="00960B80"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003D4EF6" w:rsidRPr="00D533E3">
        <w:rPr>
          <w:rFonts w:ascii="Times New Roman" w:hAnsi="Times New Roman" w:cs="Times New Roman"/>
          <w:color w:val="000096"/>
          <w:sz w:val="20"/>
          <w:szCs w:val="24"/>
          <w:lang w:val="en-GB"/>
        </w:rPr>
        <w:t>&lt;/saml2</w:t>
      </w:r>
      <w:proofErr w:type="gramStart"/>
      <w:r w:rsidR="003D4EF6" w:rsidRPr="00D533E3">
        <w:rPr>
          <w:rFonts w:ascii="Times New Roman" w:hAnsi="Times New Roman" w:cs="Times New Roman"/>
          <w:color w:val="000096"/>
          <w:sz w:val="20"/>
          <w:szCs w:val="24"/>
          <w:lang w:val="en-GB"/>
        </w:rPr>
        <w:t>:Issuer</w:t>
      </w:r>
      <w:proofErr w:type="gramEnd"/>
      <w:r w:rsidR="003D4EF6" w:rsidRPr="00D533E3">
        <w:rPr>
          <w:rFonts w:ascii="Times New Roman" w:hAnsi="Times New Roman" w:cs="Times New Roman"/>
          <w:color w:val="000096"/>
          <w:sz w:val="20"/>
          <w:szCs w:val="24"/>
          <w:lang w:val="en-GB"/>
        </w:rPr>
        <w:t>&gt;</w:t>
      </w:r>
    </w:p>
    <w:p w14:paraId="5207BA30"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w:t>
      </w:r>
      <w:proofErr w:type="gramEnd"/>
      <w:r w:rsidRPr="00D533E3">
        <w:rPr>
          <w:rFonts w:ascii="Times New Roman" w:hAnsi="Times New Roman" w:cs="Times New Roman"/>
          <w:color w:val="F5844C"/>
          <w:sz w:val="20"/>
          <w:szCs w:val="24"/>
          <w:lang w:val="en-GB"/>
        </w:rPr>
        <w:t xml:space="preserve"> xmlns:ds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w:t>
      </w:r>
      <w:r w:rsidRPr="00D533E3">
        <w:rPr>
          <w:rFonts w:ascii="Times New Roman" w:hAnsi="Times New Roman" w:cs="Times New Roman"/>
          <w:color w:val="000096"/>
          <w:sz w:val="20"/>
          <w:szCs w:val="24"/>
          <w:lang w:val="en-GB"/>
        </w:rPr>
        <w:t>&gt;</w:t>
      </w:r>
    </w:p>
    <w:p w14:paraId="0D7E9749"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SignedInfo&gt;</w:t>
      </w:r>
    </w:p>
    <w:p w14:paraId="4C7E88CF"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:CanonicalizationMethod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"http://www.w3.org/2001/10/xml-exc-c14n#"</w:t>
      </w:r>
      <w:r w:rsidRPr="00D533E3">
        <w:rPr>
          <w:rFonts w:ascii="Times New Roman" w:hAnsi="Times New Roman" w:cs="Times New Roman"/>
          <w:color w:val="000096"/>
          <w:sz w:val="20"/>
          <w:szCs w:val="24"/>
          <w:lang w:val="en-GB"/>
        </w:rPr>
        <w:t>/&gt;</w:t>
      </w:r>
    </w:p>
    <w:p w14:paraId="2D535D5E" w14:textId="0A2B47CD"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w:t>
      </w:r>
      <w:r w:rsidR="00823B24" w:rsidRPr="00D533E3">
        <w:rPr>
          <w:rFonts w:ascii="Times New Roman" w:hAnsi="Times New Roman" w:cs="Times New Roman"/>
          <w:color w:val="993300"/>
          <w:sz w:val="20"/>
          <w:szCs w:val="24"/>
          <w:lang w:val="en-GB"/>
        </w:rPr>
        <w:t xml:space="preserve">http://www.w3.org/2007/05/xmldsig-more#sha256-rsa-MGF1 </w:t>
      </w:r>
      <w:r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7231B5C3"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:Reference</w:t>
      </w:r>
      <w:proofErr w:type="gramEnd"/>
      <w:r w:rsidRPr="00D533E3">
        <w:rPr>
          <w:rFonts w:ascii="Times New Roman" w:hAnsi="Times New Roman" w:cs="Times New Roman"/>
          <w:color w:val="F5844C"/>
          <w:sz w:val="20"/>
          <w:szCs w:val="24"/>
          <w:lang w:val="en-GB"/>
        </w:rPr>
        <w:t xml:space="preserve"> URI</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"#_171ccc6b39b1e8f6e762c2e4ee4ded3a"</w:t>
      </w:r>
      <w:r w:rsidRPr="00D533E3">
        <w:rPr>
          <w:rFonts w:ascii="Times New Roman" w:hAnsi="Times New Roman" w:cs="Times New Roman"/>
          <w:color w:val="000096"/>
          <w:sz w:val="20"/>
          <w:szCs w:val="24"/>
          <w:lang w:val="en-GB"/>
        </w:rPr>
        <w:t>&gt;</w:t>
      </w:r>
    </w:p>
    <w:p w14:paraId="7816F924"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Transforms&gt;</w:t>
      </w:r>
    </w:p>
    <w:p w14:paraId="2460CB4C"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w:t>
      </w:r>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"http://www.w3.org/2000/09/xmldsig#enveloped-signature"</w:t>
      </w:r>
      <w:r w:rsidRPr="00D533E3">
        <w:rPr>
          <w:rFonts w:ascii="Times New Roman" w:hAnsi="Times New Roman" w:cs="Times New Roman"/>
          <w:color w:val="000096"/>
          <w:sz w:val="20"/>
          <w:szCs w:val="24"/>
          <w:lang w:val="en-GB"/>
        </w:rPr>
        <w:t>/&gt;</w:t>
      </w:r>
    </w:p>
    <w:p w14:paraId="3063E7C5"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w:t>
      </w:r>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"http://www.w3.org/2001/10/xml-exc-c14n#"</w:t>
      </w:r>
      <w:r w:rsidRPr="00D533E3">
        <w:rPr>
          <w:rFonts w:ascii="Times New Roman" w:hAnsi="Times New Roman" w:cs="Times New Roman"/>
          <w:color w:val="000096"/>
          <w:sz w:val="20"/>
          <w:szCs w:val="24"/>
          <w:lang w:val="en-GB"/>
        </w:rPr>
        <w:t>/&gt;</w:t>
      </w:r>
    </w:p>
    <w:p w14:paraId="03BF3D26"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:Transforms</w:t>
      </w:r>
      <w:proofErr w:type="gramEnd"/>
      <w:r w:rsidRPr="00D533E3">
        <w:rPr>
          <w:rFonts w:ascii="Times New Roman" w:hAnsi="Times New Roman" w:cs="Times New Roman"/>
          <w:color w:val="000096"/>
          <w:sz w:val="20"/>
          <w:szCs w:val="24"/>
          <w:lang w:val="en-GB"/>
        </w:rPr>
        <w:t>&gt;</w:t>
      </w:r>
    </w:p>
    <w:p w14:paraId="5A998058" w14:textId="396E2D0F"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:DigestMethod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w:t>
      </w:r>
      <w:r w:rsidR="00EA14FD" w:rsidRPr="00D533E3">
        <w:rPr>
          <w:rFonts w:ascii="Times New Roman" w:hAnsi="Times New Roman" w:cs="Times New Roman"/>
          <w:color w:val="993300"/>
          <w:sz w:val="20"/>
          <w:szCs w:val="24"/>
          <w:lang w:val="en-GB"/>
        </w:rPr>
        <w:t>sha256</w:t>
      </w:r>
      <w:r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4DDD89E2"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:DigestValue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EFe8x1Gvm5RVmrBaWM5RrQm81xk=</w:t>
      </w:r>
      <w:r w:rsidRPr="00D533E3">
        <w:rPr>
          <w:rFonts w:ascii="Times New Roman" w:hAnsi="Times New Roman" w:cs="Times New Roman"/>
          <w:color w:val="000096"/>
          <w:sz w:val="20"/>
          <w:szCs w:val="24"/>
          <w:lang w:val="en-GB"/>
        </w:rPr>
        <w:t>&lt;/ds:DigestValue&gt;</w:t>
      </w:r>
    </w:p>
    <w:p w14:paraId="46FF7BBE"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:Reference</w:t>
      </w:r>
      <w:proofErr w:type="gramEnd"/>
      <w:r w:rsidRPr="00D533E3">
        <w:rPr>
          <w:rFonts w:ascii="Times New Roman" w:hAnsi="Times New Roman" w:cs="Times New Roman"/>
          <w:color w:val="000096"/>
          <w:sz w:val="20"/>
          <w:szCs w:val="24"/>
          <w:lang w:val="en-GB"/>
        </w:rPr>
        <w:t>&gt;</w:t>
      </w:r>
    </w:p>
    <w:p w14:paraId="523AFD4B"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:SignedInfo</w:t>
      </w:r>
      <w:proofErr w:type="gramEnd"/>
      <w:r w:rsidRPr="00D533E3">
        <w:rPr>
          <w:rFonts w:ascii="Times New Roman" w:hAnsi="Times New Roman" w:cs="Times New Roman"/>
          <w:color w:val="000096"/>
          <w:sz w:val="20"/>
          <w:szCs w:val="24"/>
          <w:lang w:val="en-GB"/>
        </w:rPr>
        <w:t>&gt;</w:t>
      </w:r>
    </w:p>
    <w:p w14:paraId="3C13F4D9"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SaO8==</w:t>
      </w:r>
      <w:r w:rsidRPr="00D533E3">
        <w:rPr>
          <w:rFonts w:ascii="Times New Roman" w:hAnsi="Times New Roman" w:cs="Times New Roman"/>
          <w:color w:val="000096"/>
          <w:sz w:val="20"/>
          <w:szCs w:val="24"/>
          <w:lang w:val="en-GB"/>
        </w:rPr>
        <w:t>&lt;/ds:SignatureValue&gt;</w:t>
      </w:r>
    </w:p>
    <w:p w14:paraId="64A4F110"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KeyInfo&gt;</w:t>
      </w:r>
    </w:p>
    <w:p w14:paraId="26C0D08D"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KeyValue&gt;</w:t>
      </w:r>
    </w:p>
    <w:p w14:paraId="4E0D6D9D"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RSAKeyValue&gt;</w:t>
      </w:r>
    </w:p>
    <w:p w14:paraId="7433094E"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:Modulus</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nEPz==</w:t>
      </w:r>
      <w:r w:rsidRPr="00D533E3">
        <w:rPr>
          <w:rFonts w:ascii="Times New Roman" w:hAnsi="Times New Roman" w:cs="Times New Roman"/>
          <w:color w:val="000096"/>
          <w:sz w:val="20"/>
          <w:szCs w:val="24"/>
          <w:lang w:val="en-GB"/>
        </w:rPr>
        <w:t>&lt;/ds:Modulus&gt;</w:t>
      </w:r>
    </w:p>
    <w:p w14:paraId="64F8FD67"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:Exponent</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AQAB</w:t>
      </w:r>
      <w:r w:rsidRPr="00D533E3">
        <w:rPr>
          <w:rFonts w:ascii="Times New Roman" w:hAnsi="Times New Roman" w:cs="Times New Roman"/>
          <w:color w:val="000096"/>
          <w:sz w:val="20"/>
          <w:szCs w:val="24"/>
          <w:lang w:val="en-GB"/>
        </w:rPr>
        <w:t>&lt;/ds:Exponent&gt;</w:t>
      </w:r>
    </w:p>
    <w:p w14:paraId="3F1E533A"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:RSAKeyValue</w:t>
      </w:r>
      <w:proofErr w:type="gramEnd"/>
      <w:r w:rsidRPr="00D533E3">
        <w:rPr>
          <w:rFonts w:ascii="Times New Roman" w:hAnsi="Times New Roman" w:cs="Times New Roman"/>
          <w:color w:val="000096"/>
          <w:sz w:val="20"/>
          <w:szCs w:val="24"/>
          <w:lang w:val="en-GB"/>
        </w:rPr>
        <w:t>&gt;</w:t>
      </w:r>
    </w:p>
    <w:p w14:paraId="096BA6C0"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:KeyValue</w:t>
      </w:r>
      <w:proofErr w:type="gramEnd"/>
      <w:r w:rsidRPr="00D533E3">
        <w:rPr>
          <w:rFonts w:ascii="Times New Roman" w:hAnsi="Times New Roman" w:cs="Times New Roman"/>
          <w:color w:val="000096"/>
          <w:sz w:val="20"/>
          <w:szCs w:val="24"/>
          <w:lang w:val="en-GB"/>
        </w:rPr>
        <w:t>&gt;</w:t>
      </w:r>
    </w:p>
    <w:p w14:paraId="01E8BC97"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5897A01B"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4BE60EF1"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:Extensions</w:t>
      </w:r>
      <w:proofErr w:type="gramEnd"/>
      <w:r w:rsidRPr="00D533E3">
        <w:rPr>
          <w:rFonts w:ascii="Times New Roman" w:hAnsi="Times New Roman" w:cs="Times New Roman"/>
          <w:color w:val="000096"/>
          <w:sz w:val="20"/>
          <w:szCs w:val="24"/>
          <w:lang w:val="en-GB"/>
        </w:rPr>
        <w:t>&gt;</w:t>
      </w:r>
    </w:p>
    <w:p w14:paraId="53D809F1"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&lt;eidas</w:t>
      </w:r>
      <w:proofErr w:type="gramStart"/>
      <w:r w:rsidRPr="00D533E3">
        <w:rPr>
          <w:rFonts w:ascii="Times New Roman" w:hAnsi="Times New Roman" w:cs="Times New Roman"/>
          <w:color w:val="000096"/>
          <w:sz w:val="20"/>
          <w:szCs w:val="24"/>
          <w:lang w:val="en-GB"/>
        </w:rPr>
        <w:t>:SPType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public</w:t>
      </w:r>
      <w:r w:rsidRPr="00D533E3">
        <w:rPr>
          <w:rFonts w:ascii="Times New Roman" w:hAnsi="Times New Roman" w:cs="Times New Roman"/>
          <w:color w:val="000096"/>
          <w:sz w:val="20"/>
          <w:szCs w:val="24"/>
          <w:lang w:val="en-GB"/>
        </w:rPr>
        <w:t>&lt;/eidas:SPType&gt;</w:t>
      </w:r>
    </w:p>
    <w:p w14:paraId="22024CF3" w14:textId="1743F12D"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00DD0C56" w:rsidRPr="00D533E3">
        <w:rPr>
          <w:rFonts w:ascii="Times New Roman" w:hAnsi="Times New Roman" w:cs="Times New Roman"/>
          <w:color w:val="000096"/>
          <w:sz w:val="20"/>
          <w:szCs w:val="24"/>
          <w:lang w:val="en-GB"/>
        </w:rPr>
        <w:t>eidas</w:t>
      </w:r>
      <w:r w:rsidRPr="00D533E3">
        <w:rPr>
          <w:rFonts w:ascii="Times New Roman" w:hAnsi="Times New Roman" w:cs="Times New Roman"/>
          <w:color w:val="000096"/>
          <w:sz w:val="20"/>
          <w:szCs w:val="24"/>
          <w:lang w:val="en-GB"/>
        </w:rPr>
        <w:t>:</w:t>
      </w:r>
      <w:proofErr w:type="gramEnd"/>
      <w:r w:rsidRPr="00D533E3">
        <w:rPr>
          <w:rFonts w:ascii="Times New Roman" w:hAnsi="Times New Roman" w:cs="Times New Roman"/>
          <w:color w:val="000096"/>
          <w:sz w:val="20"/>
          <w:szCs w:val="24"/>
          <w:lang w:val="en-GB"/>
        </w:rPr>
        <w:t>RequestedAttributes&gt;</w:t>
      </w:r>
    </w:p>
    <w:p w14:paraId="4D4EDD6B" w14:textId="52C36B05"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r w:rsidR="00DD0C56" w:rsidRPr="00D533E3">
        <w:rPr>
          <w:rFonts w:ascii="Times New Roman" w:hAnsi="Times New Roman" w:cs="Times New Roman"/>
          <w:color w:val="000096"/>
          <w:sz w:val="20"/>
          <w:szCs w:val="24"/>
          <w:lang w:val="en-GB"/>
        </w:rPr>
        <w:t>eidas</w:t>
      </w:r>
      <w:proofErr w:type="gramStart"/>
      <w:r w:rsidRPr="00D533E3">
        <w:rPr>
          <w:rFonts w:ascii="Times New Roman" w:hAnsi="Times New Roman" w:cs="Times New Roman"/>
          <w:color w:val="000096"/>
          <w:sz w:val="20"/>
          <w:szCs w:val="24"/>
          <w:lang w:val="en-GB"/>
        </w:rPr>
        <w:t>:RequestedAttribute</w:t>
      </w:r>
      <w:proofErr w:type="gramEnd"/>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0046608D" w:rsidRPr="00D533E3">
        <w:rPr>
          <w:color w:val="993300"/>
          <w:lang w:val="en-GB"/>
        </w:rPr>
        <w:t>http://eidas.europa.eu/attributes/naturalperson/PersonIdentifier</w:t>
      </w:r>
      <w:r w:rsidR="0046608D" w:rsidRPr="00D533E3">
        <w:rPr>
          <w:rFonts w:ascii="Times New Roman" w:hAnsi="Times New Roman" w:cs="Times New Roman"/>
          <w:color w:val="993300"/>
          <w:sz w:val="20"/>
          <w:szCs w:val="24"/>
          <w:lang w:val="en-GB"/>
        </w:rPr>
        <w:t>"</w:t>
      </w:r>
      <w:r w:rsidR="004F0D91"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"urn:oasis:names:tc:SAML:2.0:attrname-format:uri"</w:t>
      </w:r>
      <w:r w:rsidRPr="00D533E3">
        <w:rPr>
          <w:rFonts w:ascii="Times New Roman" w:hAnsi="Times New Roman" w:cs="Times New Roman"/>
          <w:color w:val="F5844C"/>
          <w:sz w:val="20"/>
          <w:szCs w:val="24"/>
          <w:lang w:val="en-GB"/>
        </w:rPr>
        <w:t xml:space="preserve"> isRequired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"true"</w:t>
      </w:r>
      <w:r w:rsidRPr="00D533E3">
        <w:rPr>
          <w:rFonts w:ascii="Times New Roman" w:hAnsi="Times New Roman" w:cs="Times New Roman"/>
          <w:color w:val="000096"/>
          <w:sz w:val="20"/>
          <w:szCs w:val="24"/>
          <w:lang w:val="en-GB"/>
        </w:rPr>
        <w:t>/&gt;</w:t>
      </w:r>
    </w:p>
    <w:p w14:paraId="65913539" w14:textId="5183C50F"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r w:rsidR="00DD0C56" w:rsidRPr="00D533E3">
        <w:rPr>
          <w:rFonts w:ascii="Times New Roman" w:hAnsi="Times New Roman" w:cs="Times New Roman"/>
          <w:color w:val="000096"/>
          <w:sz w:val="20"/>
          <w:szCs w:val="24"/>
          <w:lang w:val="en-GB"/>
        </w:rPr>
        <w:t>eidas</w:t>
      </w:r>
      <w:proofErr w:type="gramStart"/>
      <w:r w:rsidRPr="00D533E3">
        <w:rPr>
          <w:rFonts w:ascii="Times New Roman" w:hAnsi="Times New Roman" w:cs="Times New Roman"/>
          <w:color w:val="000096"/>
          <w:sz w:val="20"/>
          <w:szCs w:val="24"/>
          <w:lang w:val="en-GB"/>
        </w:rPr>
        <w:t>:RequestedAttribute</w:t>
      </w:r>
      <w:proofErr w:type="gramEnd"/>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0046608D" w:rsidRPr="00D533E3">
        <w:rPr>
          <w:rFonts w:ascii="Times New Roman" w:hAnsi="Times New Roman" w:cs="Times New Roman"/>
          <w:color w:val="993300"/>
          <w:sz w:val="20"/>
          <w:szCs w:val="24"/>
          <w:lang w:val="en-GB"/>
        </w:rPr>
        <w:t>"</w:t>
      </w:r>
      <w:r w:rsidR="0046608D" w:rsidRPr="00D533E3">
        <w:rPr>
          <w:color w:val="993300"/>
          <w:lang w:val="en-GB"/>
        </w:rPr>
        <w:t>http://eidas.europa.eu/attributes/naturalperson/CurrentFamilyName</w:t>
      </w:r>
      <w:r w:rsidR="0046608D" w:rsidRPr="00D533E3">
        <w:rPr>
          <w:rFonts w:ascii="Times New Roman" w:hAnsi="Times New Roman" w:cs="Times New Roman"/>
          <w:color w:val="993300"/>
          <w:sz w:val="20"/>
          <w:szCs w:val="24"/>
          <w:lang w:val="en-GB"/>
        </w:rPr>
        <w:t>"</w:t>
      </w:r>
      <w:r w:rsidR="004F0D91" w:rsidRPr="00D533E3">
        <w:rPr>
          <w:rFonts w:ascii="Times New Roman" w:hAnsi="Times New Roman" w:cs="Times New Roman"/>
          <w:color w:val="993300"/>
          <w:sz w:val="20"/>
          <w:szCs w:val="24"/>
          <w:lang w:val="en-GB"/>
        </w:rPr>
        <w:br/>
        <w:t xml:space="preserve">                    </w:t>
      </w: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"urn:oasis:names:tc:SAML:2.0:attrname-format:uri"</w:t>
      </w:r>
      <w:r w:rsidRPr="00D533E3">
        <w:rPr>
          <w:rFonts w:ascii="Times New Roman" w:hAnsi="Times New Roman" w:cs="Times New Roman"/>
          <w:color w:val="F5844C"/>
          <w:sz w:val="20"/>
          <w:szCs w:val="24"/>
          <w:lang w:val="en-GB"/>
        </w:rPr>
        <w:t xml:space="preserve"> isRequired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"true"</w:t>
      </w:r>
      <w:r w:rsidRPr="00D533E3">
        <w:rPr>
          <w:rFonts w:ascii="Times New Roman" w:hAnsi="Times New Roman" w:cs="Times New Roman"/>
          <w:color w:val="000096"/>
          <w:sz w:val="20"/>
          <w:szCs w:val="24"/>
          <w:lang w:val="en-GB"/>
        </w:rPr>
        <w:t>/&gt;</w:t>
      </w:r>
    </w:p>
    <w:p w14:paraId="0EB3C65E" w14:textId="11BD75B3"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r w:rsidR="00DD0C56" w:rsidRPr="00D533E3">
        <w:rPr>
          <w:rFonts w:ascii="Times New Roman" w:hAnsi="Times New Roman" w:cs="Times New Roman"/>
          <w:color w:val="000096"/>
          <w:sz w:val="20"/>
          <w:szCs w:val="24"/>
          <w:lang w:val="en-GB"/>
        </w:rPr>
        <w:t>eidas</w:t>
      </w:r>
      <w:proofErr w:type="gramStart"/>
      <w:r w:rsidRPr="00D533E3">
        <w:rPr>
          <w:rFonts w:ascii="Times New Roman" w:hAnsi="Times New Roman" w:cs="Times New Roman"/>
          <w:color w:val="000096"/>
          <w:sz w:val="20"/>
          <w:szCs w:val="24"/>
          <w:lang w:val="en-GB"/>
        </w:rPr>
        <w:t>:RequestedAttribute</w:t>
      </w:r>
      <w:proofErr w:type="gramEnd"/>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"http://eidas.europa.eu/attributes/naturalperson/CurrentGivenName"</w:t>
      </w:r>
      <w:r w:rsidRPr="00D533E3">
        <w:rPr>
          <w:rFonts w:ascii="Times New Roman" w:hAnsi="Times New Roman" w:cs="Times New Roman"/>
          <w:color w:val="F5844C"/>
          <w:sz w:val="20"/>
          <w:szCs w:val="24"/>
          <w:lang w:val="en-GB"/>
        </w:rPr>
        <w:t xml:space="preserve"> </w:t>
      </w:r>
      <w:r w:rsidR="004F0D91"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"urn:oasis:names:tc:SAML:2.0:attrname-format:uri"</w:t>
      </w:r>
      <w:r w:rsidRPr="00D533E3">
        <w:rPr>
          <w:rFonts w:ascii="Times New Roman" w:hAnsi="Times New Roman" w:cs="Times New Roman"/>
          <w:color w:val="F5844C"/>
          <w:sz w:val="20"/>
          <w:szCs w:val="24"/>
          <w:lang w:val="en-GB"/>
        </w:rPr>
        <w:t xml:space="preserve"> isRequired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"true"</w:t>
      </w:r>
      <w:r w:rsidRPr="00D533E3">
        <w:rPr>
          <w:rFonts w:ascii="Times New Roman" w:hAnsi="Times New Roman" w:cs="Times New Roman"/>
          <w:color w:val="000096"/>
          <w:sz w:val="20"/>
          <w:szCs w:val="24"/>
          <w:lang w:val="en-GB"/>
        </w:rPr>
        <w:t>/&gt;</w:t>
      </w:r>
    </w:p>
    <w:p w14:paraId="21CDC4E3" w14:textId="0E8A5083"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r w:rsidR="00DD0C56" w:rsidRPr="00D533E3">
        <w:rPr>
          <w:rFonts w:ascii="Times New Roman" w:hAnsi="Times New Roman" w:cs="Times New Roman"/>
          <w:color w:val="000096"/>
          <w:sz w:val="20"/>
          <w:szCs w:val="24"/>
          <w:lang w:val="en-GB"/>
        </w:rPr>
        <w:t>eidas</w:t>
      </w:r>
      <w:proofErr w:type="gramStart"/>
      <w:r w:rsidRPr="00D533E3">
        <w:rPr>
          <w:rFonts w:ascii="Times New Roman" w:hAnsi="Times New Roman" w:cs="Times New Roman"/>
          <w:color w:val="000096"/>
          <w:sz w:val="20"/>
          <w:szCs w:val="24"/>
          <w:lang w:val="en-GB"/>
        </w:rPr>
        <w:t>:RequestedAttribute</w:t>
      </w:r>
      <w:proofErr w:type="gramEnd"/>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"http://eidas.europa.eu/attributes/naturalperson/DateOfBirth"</w:t>
      </w:r>
      <w:r w:rsidRPr="00D533E3">
        <w:rPr>
          <w:rFonts w:ascii="Times New Roman" w:hAnsi="Times New Roman" w:cs="Times New Roman"/>
          <w:color w:val="F5844C"/>
          <w:sz w:val="20"/>
          <w:szCs w:val="24"/>
          <w:lang w:val="en-GB"/>
        </w:rPr>
        <w:t xml:space="preserve"> </w:t>
      </w:r>
      <w:r w:rsidR="004F0D91"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"urn:oasis:names:tc:SAML:2.0:attrname-format:uri"</w:t>
      </w:r>
      <w:r w:rsidRPr="00D533E3">
        <w:rPr>
          <w:rFonts w:ascii="Times New Roman" w:hAnsi="Times New Roman" w:cs="Times New Roman"/>
          <w:color w:val="F5844C"/>
          <w:sz w:val="20"/>
          <w:szCs w:val="24"/>
          <w:lang w:val="en-GB"/>
        </w:rPr>
        <w:t xml:space="preserve"> isRequired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"true"</w:t>
      </w:r>
      <w:r w:rsidRPr="00D533E3">
        <w:rPr>
          <w:rFonts w:ascii="Times New Roman" w:hAnsi="Times New Roman" w:cs="Times New Roman"/>
          <w:color w:val="000096"/>
          <w:sz w:val="20"/>
          <w:szCs w:val="24"/>
          <w:lang w:val="en-GB"/>
        </w:rPr>
        <w:t>/&gt;</w:t>
      </w:r>
    </w:p>
    <w:p w14:paraId="6E070FE7" w14:textId="037EB09E"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r w:rsidR="00DD0C56" w:rsidRPr="00D533E3">
        <w:rPr>
          <w:rFonts w:ascii="Times New Roman" w:hAnsi="Times New Roman" w:cs="Times New Roman"/>
          <w:color w:val="000096"/>
          <w:sz w:val="20"/>
          <w:szCs w:val="24"/>
          <w:lang w:val="en-GB"/>
        </w:rPr>
        <w:t>eidas</w:t>
      </w:r>
      <w:proofErr w:type="gramStart"/>
      <w:r w:rsidRPr="00D533E3">
        <w:rPr>
          <w:rFonts w:ascii="Times New Roman" w:hAnsi="Times New Roman" w:cs="Times New Roman"/>
          <w:color w:val="000096"/>
          <w:sz w:val="20"/>
          <w:szCs w:val="24"/>
          <w:lang w:val="en-GB"/>
        </w:rPr>
        <w:t>:RequestedAttributes</w:t>
      </w:r>
      <w:proofErr w:type="gramEnd"/>
      <w:r w:rsidRPr="00D533E3">
        <w:rPr>
          <w:rFonts w:ascii="Times New Roman" w:hAnsi="Times New Roman" w:cs="Times New Roman"/>
          <w:color w:val="000096"/>
          <w:sz w:val="20"/>
          <w:szCs w:val="24"/>
          <w:lang w:val="en-GB"/>
        </w:rPr>
        <w:t>&gt;</w:t>
      </w:r>
    </w:p>
    <w:p w14:paraId="1FFA1026"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:Extensions</w:t>
      </w:r>
      <w:proofErr w:type="gramEnd"/>
      <w:r w:rsidRPr="00D533E3">
        <w:rPr>
          <w:rFonts w:ascii="Times New Roman" w:hAnsi="Times New Roman" w:cs="Times New Roman"/>
          <w:color w:val="000096"/>
          <w:sz w:val="20"/>
          <w:szCs w:val="24"/>
          <w:lang w:val="en-GB"/>
        </w:rPr>
        <w:t>&gt;</w:t>
      </w:r>
    </w:p>
    <w:p w14:paraId="574A45C3"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:NameIDPolicy</w:t>
      </w:r>
      <w:proofErr w:type="gramEnd"/>
      <w:r w:rsidRPr="00D533E3">
        <w:rPr>
          <w:rFonts w:ascii="Times New Roman" w:hAnsi="Times New Roman" w:cs="Times New Roman"/>
          <w:color w:val="F5844C"/>
          <w:sz w:val="20"/>
          <w:szCs w:val="24"/>
          <w:lang w:val="en-GB"/>
        </w:rPr>
        <w:t xml:space="preserve"> AllowCreate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"true"</w:t>
      </w:r>
    </w:p>
    <w:p w14:paraId="57634060"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:oasis:names:tc:SAML:2.0:nameid</w:t>
      </w:r>
      <w:proofErr w:type="gramEnd"/>
      <w:r w:rsidRPr="00D533E3">
        <w:rPr>
          <w:rFonts w:ascii="Times New Roman" w:hAnsi="Times New Roman" w:cs="Times New Roman"/>
          <w:color w:val="993300"/>
          <w:sz w:val="20"/>
          <w:szCs w:val="24"/>
          <w:lang w:val="en-GB"/>
        </w:rPr>
        <w:t>-format:persistent"</w:t>
      </w:r>
      <w:r w:rsidRPr="00D533E3">
        <w:rPr>
          <w:rFonts w:ascii="Times New Roman" w:hAnsi="Times New Roman" w:cs="Times New Roman"/>
          <w:color w:val="000096"/>
          <w:sz w:val="20"/>
          <w:szCs w:val="24"/>
          <w:lang w:val="en-GB"/>
        </w:rPr>
        <w:t>/&gt;</w:t>
      </w:r>
    </w:p>
    <w:p w14:paraId="15A98A5B"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:RequestedAuthnContext</w:t>
      </w:r>
      <w:proofErr w:type="gramEnd"/>
      <w:r w:rsidRPr="00D533E3">
        <w:rPr>
          <w:rFonts w:ascii="Times New Roman" w:hAnsi="Times New Roman" w:cs="Times New Roman"/>
          <w:color w:val="F5844C"/>
          <w:sz w:val="20"/>
          <w:szCs w:val="24"/>
          <w:lang w:val="en-GB"/>
        </w:rPr>
        <w:t xml:space="preserve"> Comparison</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"minimum"</w:t>
      </w:r>
      <w:r w:rsidRPr="00D533E3">
        <w:rPr>
          <w:rFonts w:ascii="Times New Roman" w:hAnsi="Times New Roman" w:cs="Times New Roman"/>
          <w:color w:val="000096"/>
          <w:sz w:val="20"/>
          <w:szCs w:val="24"/>
          <w:lang w:val="en-GB"/>
        </w:rPr>
        <w:t>&gt;</w:t>
      </w:r>
    </w:p>
    <w:p w14:paraId="7E92DBA8" w14:textId="753A60B0"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&lt;saml2:AuthnContextClassRef</w:t>
      </w:r>
      <w:r w:rsidRPr="00D533E3">
        <w:rPr>
          <w:rFonts w:ascii="Times New Roman" w:hAnsi="Times New Roman" w:cs="Times New Roman"/>
          <w:color w:val="F5844C"/>
          <w:sz w:val="20"/>
          <w:szCs w:val="24"/>
          <w:lang w:val="en-GB"/>
        </w:rPr>
        <w:t xml:space="preserve"> xmlns:saml2</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"urn:oasis:names:tc:SAML:2.0:assertion"</w:t>
      </w:r>
      <w:r w:rsidRPr="00D533E3">
        <w:rPr>
          <w:rFonts w:ascii="Times New Roman" w:hAnsi="Times New Roman" w:cs="Times New Roman"/>
          <w:color w:val="000096"/>
          <w:sz w:val="20"/>
          <w:szCs w:val="24"/>
          <w:lang w:val="en-GB"/>
        </w:rPr>
        <w:t>&gt;</w:t>
      </w:r>
      <w:r w:rsidR="004F0D91" w:rsidRPr="00D533E3">
        <w:rPr>
          <w:rFonts w:ascii="Times New Roman" w:hAnsi="Times New Roman" w:cs="Times New Roman"/>
          <w:color w:val="000096"/>
          <w:sz w:val="20"/>
          <w:szCs w:val="24"/>
          <w:lang w:val="en-GB"/>
        </w:rPr>
        <w:br/>
        <w:t xml:space="preserve">                 </w:t>
      </w:r>
      <w:r w:rsidR="006E669C">
        <w:fldChar w:fldCharType="begin"/>
      </w:r>
      <w:r w:rsidR="006E669C" w:rsidRPr="003E33C9">
        <w:rPr>
          <w:lang w:val="en-US"/>
          <w:rPrChange w:id="265" w:author="Herbert Leitold" w:date="2018-09-04T20:06:00Z">
            <w:rPr/>
          </w:rPrChange>
        </w:rPr>
        <w:instrText xml:space="preserve"> HYPERLINK "http://eidas.europa.eu/LoA/high" </w:instrText>
      </w:r>
      <w:r w:rsidR="006E669C">
        <w:fldChar w:fldCharType="separate"/>
      </w:r>
      <w:r w:rsidR="004F0D91" w:rsidRPr="00D533E3">
        <w:rPr>
          <w:rStyle w:val="Hyperlink"/>
          <w:rFonts w:ascii="Times New Roman" w:hAnsi="Times New Roman" w:cs="Times New Roman"/>
          <w:sz w:val="20"/>
          <w:szCs w:val="24"/>
          <w:lang w:val="en-GB"/>
        </w:rPr>
        <w:t>http://eidas.europa.eu/LoA/high</w:t>
      </w:r>
      <w:r w:rsidR="006E669C">
        <w:rPr>
          <w:rStyle w:val="Hyperlink"/>
          <w:rFonts w:ascii="Times New Roman" w:hAnsi="Times New Roman" w:cs="Times New Roman"/>
          <w:sz w:val="20"/>
          <w:szCs w:val="24"/>
          <w:lang w:val="en-GB"/>
        </w:rPr>
        <w:fldChar w:fldCharType="end"/>
      </w:r>
      <w:r w:rsidR="004F0D91" w:rsidRPr="00D533E3">
        <w:rPr>
          <w:rFonts w:ascii="Times New Roman" w:hAnsi="Times New Roman" w:cs="Times New Roman"/>
          <w:color w:val="000000"/>
          <w:sz w:val="20"/>
          <w:szCs w:val="24"/>
          <w:lang w:val="en-GB"/>
        </w:rPr>
        <w:br/>
        <w:t xml:space="preserve">        </w:t>
      </w:r>
      <w:r w:rsidRPr="00D533E3">
        <w:rPr>
          <w:rFonts w:ascii="Times New Roman" w:hAnsi="Times New Roman" w:cs="Times New Roman"/>
          <w:color w:val="000096"/>
          <w:sz w:val="20"/>
          <w:szCs w:val="24"/>
          <w:lang w:val="en-GB"/>
        </w:rPr>
        <w:t>&lt;/saml2:AuthnContextClassRef&gt;</w:t>
      </w:r>
    </w:p>
    <w:p w14:paraId="6301A813"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:RequestedAuthnContext</w:t>
      </w:r>
      <w:proofErr w:type="gramEnd"/>
      <w:r w:rsidRPr="00D533E3">
        <w:rPr>
          <w:rFonts w:ascii="Times New Roman" w:hAnsi="Times New Roman" w:cs="Times New Roman"/>
          <w:color w:val="000096"/>
          <w:sz w:val="20"/>
          <w:szCs w:val="24"/>
          <w:lang w:val="en-GB"/>
        </w:rPr>
        <w:t>&gt;</w:t>
      </w:r>
    </w:p>
    <w:p w14:paraId="5199DE68" w14:textId="77777777" w:rsidR="003D4EF6" w:rsidRPr="00D533E3" w:rsidRDefault="003D4EF6"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:AuthnRequest</w:t>
      </w:r>
      <w:proofErr w:type="gramEnd"/>
      <w:r w:rsidRPr="00D533E3">
        <w:rPr>
          <w:rFonts w:ascii="Times New Roman" w:hAnsi="Times New Roman" w:cs="Times New Roman"/>
          <w:color w:val="000096"/>
          <w:sz w:val="20"/>
          <w:szCs w:val="24"/>
          <w:lang w:val="en-GB"/>
        </w:rPr>
        <w:t>&gt;</w:t>
      </w:r>
    </w:p>
    <w:p w14:paraId="6EDB3118" w14:textId="692F3A5A" w:rsidR="00BC105C" w:rsidRPr="00D533E3" w:rsidRDefault="00545535" w:rsidP="00A1615E">
      <w:pPr>
        <w:pStyle w:val="berschrift2"/>
        <w:rPr>
          <w:lang w:eastAsia="ar-SA"/>
        </w:rPr>
      </w:pPr>
      <w:r w:rsidRPr="00D533E3">
        <w:rPr>
          <w:lang w:eastAsia="ar-SA"/>
        </w:rPr>
        <w:t>SAML Response</w:t>
      </w:r>
    </w:p>
    <w:p w14:paraId="3EC19AAD"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proofErr w:type="gramStart"/>
      <w:r w:rsidRPr="00D533E3">
        <w:rPr>
          <w:rFonts w:ascii="Times New Roman" w:hAnsi="Times New Roman" w:cs="Times New Roman"/>
          <w:color w:val="8B26C9"/>
          <w:sz w:val="20"/>
          <w:szCs w:val="24"/>
          <w:lang w:val="en-GB"/>
        </w:rPr>
        <w:t>&lt;?xml</w:t>
      </w:r>
      <w:proofErr w:type="gramEnd"/>
      <w:r w:rsidRPr="00D533E3">
        <w:rPr>
          <w:rFonts w:ascii="Times New Roman" w:hAnsi="Times New Roman" w:cs="Times New Roman"/>
          <w:color w:val="8B26C9"/>
          <w:sz w:val="20"/>
          <w:szCs w:val="24"/>
          <w:lang w:val="en-GB"/>
        </w:rPr>
        <w:t xml:space="preserve"> version="1.0" encoding="UTF-8"?&gt;</w:t>
      </w:r>
    </w:p>
    <w:p w14:paraId="2457BEFC"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:Response</w:t>
      </w:r>
      <w:proofErr w:type="gramEnd"/>
      <w:r w:rsidRPr="00D533E3">
        <w:rPr>
          <w:rFonts w:ascii="Times New Roman" w:hAnsi="Times New Roman" w:cs="Times New Roman"/>
          <w:color w:val="F5844C"/>
          <w:sz w:val="20"/>
          <w:szCs w:val="24"/>
          <w:lang w:val="en-GB"/>
        </w:rPr>
        <w:t xml:space="preserve"> Destination</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"https://eidas-connector.at/post"</w:t>
      </w:r>
    </w:p>
    <w:p w14:paraId="55467EBF" w14:textId="68DEE59D"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r w:rsidR="004F0D91"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ID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"_5a15625de8618920748123042db52367"</w:t>
      </w:r>
      <w:r w:rsidRPr="00D533E3">
        <w:rPr>
          <w:rFonts w:ascii="Times New Roman" w:hAnsi="Times New Roman" w:cs="Times New Roman"/>
          <w:color w:val="F5844C"/>
          <w:sz w:val="20"/>
          <w:szCs w:val="24"/>
          <w:lang w:val="en-GB"/>
        </w:rPr>
        <w:t xml:space="preserve"> InResponseTo</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"_171ccc6b39b1e8f6e762c2e4ee4ded3a"</w:t>
      </w:r>
    </w:p>
    <w:p w14:paraId="0C793DE1" w14:textId="23DAEC69"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r w:rsidR="004F0D91"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IssueInstant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"2015-04-30T19:27:20.159Z"</w:t>
      </w:r>
      <w:r w:rsidRPr="00D533E3">
        <w:rPr>
          <w:rFonts w:ascii="Times New Roman" w:hAnsi="Times New Roman" w:cs="Times New Roman"/>
          <w:color w:val="F5844C"/>
          <w:sz w:val="20"/>
          <w:szCs w:val="24"/>
          <w:lang w:val="en-GB"/>
        </w:rPr>
        <w:t xml:space="preserve"> Version</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w:t>
      </w:r>
    </w:p>
    <w:p w14:paraId="2247A812" w14:textId="3EFE63F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004F0D91" w:rsidRPr="00D533E3">
        <w:rPr>
          <w:rFonts w:ascii="Times New Roman" w:hAnsi="Times New Roman" w:cs="Times New Roman"/>
          <w:color w:val="F5844C"/>
          <w:sz w:val="20"/>
          <w:szCs w:val="24"/>
          <w:lang w:val="en-GB"/>
        </w:rPr>
        <w:t xml:space="preserve">   </w:t>
      </w:r>
      <w:proofErr w:type="gramStart"/>
      <w:r w:rsidRPr="00D533E3">
        <w:rPr>
          <w:rFonts w:ascii="Times New Roman" w:hAnsi="Times New Roman" w:cs="Times New Roman"/>
          <w:color w:val="F5844C"/>
          <w:sz w:val="20"/>
          <w:szCs w:val="24"/>
          <w:lang w:val="en-GB"/>
        </w:rPr>
        <w:t>xmlns:</w:t>
      </w:r>
      <w:proofErr w:type="gramEnd"/>
      <w:r w:rsidRPr="00D533E3">
        <w:rPr>
          <w:rFonts w:ascii="Times New Roman" w:hAnsi="Times New Roman" w:cs="Times New Roman"/>
          <w:color w:val="F5844C"/>
          <w:sz w:val="20"/>
          <w:szCs w:val="24"/>
          <w:lang w:val="en-GB"/>
        </w:rPr>
        <w:t>saml2p</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"urn:oasis:names:tc:SAML:2.0:protocol"</w:t>
      </w:r>
      <w:r w:rsidRPr="00D533E3">
        <w:rPr>
          <w:rFonts w:ascii="Times New Roman" w:hAnsi="Times New Roman" w:cs="Times New Roman"/>
          <w:color w:val="F5844C"/>
          <w:sz w:val="20"/>
          <w:szCs w:val="24"/>
          <w:lang w:val="en-GB"/>
        </w:rPr>
        <w:t xml:space="preserve"> xmlns:xs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"http://www.w3.org/2001/XMLSchema"</w:t>
      </w:r>
      <w:r w:rsidRPr="00D533E3">
        <w:rPr>
          <w:rFonts w:ascii="Times New Roman" w:hAnsi="Times New Roman" w:cs="Times New Roman"/>
          <w:color w:val="000096"/>
          <w:sz w:val="20"/>
          <w:szCs w:val="24"/>
          <w:lang w:val="en-GB"/>
        </w:rPr>
        <w:t>&gt;</w:t>
      </w:r>
    </w:p>
    <w:p w14:paraId="32079162"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:Issuer</w:t>
      </w:r>
      <w:proofErr w:type="gramEnd"/>
      <w:r w:rsidRPr="00D533E3">
        <w:rPr>
          <w:rFonts w:ascii="Times New Roman" w:hAnsi="Times New Roman" w:cs="Times New Roman"/>
          <w:color w:val="F5844C"/>
          <w:sz w:val="20"/>
          <w:szCs w:val="24"/>
          <w:lang w:val="en-GB"/>
        </w:rPr>
        <w:t xml:space="preserve"> 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"urn:oasis:names:tc:SAML:2.0:nameid-format:entity"</w:t>
      </w:r>
    </w:p>
    <w:p w14:paraId="67612415" w14:textId="3F9C05A2"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004F0D91"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xmlns:saml2</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"urn:oasis:names:tc:SAML:2.0:assertion"</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https://eidas-service.eu</w:t>
      </w:r>
      <w:r w:rsidRPr="00D533E3">
        <w:rPr>
          <w:rFonts w:ascii="Times New Roman" w:hAnsi="Times New Roman" w:cs="Times New Roman"/>
          <w:color w:val="000096"/>
          <w:sz w:val="20"/>
          <w:szCs w:val="24"/>
          <w:lang w:val="en-GB"/>
        </w:rPr>
        <w:t>&lt;/saml2:Issuer&gt;</w:t>
      </w:r>
    </w:p>
    <w:p w14:paraId="14B21E69"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w:t>
      </w:r>
      <w:proofErr w:type="gramEnd"/>
      <w:r w:rsidRPr="00D533E3">
        <w:rPr>
          <w:rFonts w:ascii="Times New Roman" w:hAnsi="Times New Roman" w:cs="Times New Roman"/>
          <w:color w:val="F5844C"/>
          <w:sz w:val="20"/>
          <w:szCs w:val="24"/>
          <w:lang w:val="en-GB"/>
        </w:rPr>
        <w:t xml:space="preserve"> xmlns:ds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w:t>
      </w:r>
      <w:r w:rsidRPr="00D533E3">
        <w:rPr>
          <w:rFonts w:ascii="Times New Roman" w:hAnsi="Times New Roman" w:cs="Times New Roman"/>
          <w:color w:val="000096"/>
          <w:sz w:val="20"/>
          <w:szCs w:val="24"/>
          <w:lang w:val="en-GB"/>
        </w:rPr>
        <w:t>&gt;</w:t>
      </w:r>
    </w:p>
    <w:p w14:paraId="10456163"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SignedInfo&gt;</w:t>
      </w:r>
    </w:p>
    <w:p w14:paraId="50B5D221"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:CanonicalizationMethod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"http://www.w3.org/2001/10/xml-exc-c14n#"</w:t>
      </w:r>
      <w:r w:rsidRPr="00D533E3">
        <w:rPr>
          <w:rFonts w:ascii="Times New Roman" w:hAnsi="Times New Roman" w:cs="Times New Roman"/>
          <w:color w:val="000096"/>
          <w:sz w:val="20"/>
          <w:szCs w:val="24"/>
          <w:lang w:val="en-GB"/>
        </w:rPr>
        <w:t>/&gt;</w:t>
      </w:r>
    </w:p>
    <w:p w14:paraId="6A4B1A8C" w14:textId="2DED7F1A"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lastRenderedPageBreak/>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w:t>
      </w:r>
      <w:r w:rsidR="009B1944" w:rsidRPr="00D533E3">
        <w:rPr>
          <w:rFonts w:ascii="Times New Roman" w:hAnsi="Times New Roman" w:cs="Times New Roman"/>
          <w:color w:val="993300"/>
          <w:sz w:val="20"/>
          <w:szCs w:val="24"/>
          <w:lang w:val="en-GB"/>
        </w:rPr>
        <w:t xml:space="preserve">http://www.w3.org/2007/05/xmldsig-more#sha256-rsa-MGF1 </w:t>
      </w:r>
      <w:r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5E464F8A"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:Reference</w:t>
      </w:r>
      <w:proofErr w:type="gramEnd"/>
      <w:r w:rsidRPr="00D533E3">
        <w:rPr>
          <w:rFonts w:ascii="Times New Roman" w:hAnsi="Times New Roman" w:cs="Times New Roman"/>
          <w:color w:val="F5844C"/>
          <w:sz w:val="20"/>
          <w:szCs w:val="24"/>
          <w:lang w:val="en-GB"/>
        </w:rPr>
        <w:t xml:space="preserve"> URI</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"#_5a15625de8618920748123042db52367"</w:t>
      </w:r>
      <w:r w:rsidRPr="00D533E3">
        <w:rPr>
          <w:rFonts w:ascii="Times New Roman" w:hAnsi="Times New Roman" w:cs="Times New Roman"/>
          <w:color w:val="000096"/>
          <w:sz w:val="20"/>
          <w:szCs w:val="24"/>
          <w:lang w:val="en-GB"/>
        </w:rPr>
        <w:t>&gt;</w:t>
      </w:r>
    </w:p>
    <w:p w14:paraId="4A664370"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Transforms&gt;</w:t>
      </w:r>
    </w:p>
    <w:p w14:paraId="50360584"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Transform</w:t>
      </w:r>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"http://www.w3.org/2000/09/xmldsig#enveloped-signature"</w:t>
      </w:r>
      <w:r w:rsidRPr="00D533E3">
        <w:rPr>
          <w:rFonts w:ascii="Times New Roman" w:hAnsi="Times New Roman" w:cs="Times New Roman"/>
          <w:color w:val="000096"/>
          <w:sz w:val="20"/>
          <w:szCs w:val="24"/>
          <w:lang w:val="en-GB"/>
        </w:rPr>
        <w:t>/&gt;</w:t>
      </w:r>
    </w:p>
    <w:p w14:paraId="437E6D06"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:Transform</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"http://www.w3.org/2001/10/xml-exc-c14n#"</w:t>
      </w:r>
      <w:r w:rsidRPr="00D533E3">
        <w:rPr>
          <w:rFonts w:ascii="Times New Roman" w:hAnsi="Times New Roman" w:cs="Times New Roman"/>
          <w:color w:val="000096"/>
          <w:sz w:val="20"/>
          <w:szCs w:val="24"/>
          <w:lang w:val="en-GB"/>
        </w:rPr>
        <w:t>&gt;</w:t>
      </w:r>
    </w:p>
    <w:p w14:paraId="64295160"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&lt;ec</w:t>
      </w:r>
      <w:proofErr w:type="gramStart"/>
      <w:r w:rsidRPr="00D533E3">
        <w:rPr>
          <w:rFonts w:ascii="Times New Roman" w:hAnsi="Times New Roman" w:cs="Times New Roman"/>
          <w:color w:val="000096"/>
          <w:sz w:val="20"/>
          <w:szCs w:val="24"/>
          <w:lang w:val="en-GB"/>
        </w:rPr>
        <w:t>:InclusiveNamespaces</w:t>
      </w:r>
      <w:proofErr w:type="gramEnd"/>
      <w:r w:rsidRPr="00D533E3">
        <w:rPr>
          <w:rFonts w:ascii="Times New Roman" w:hAnsi="Times New Roman" w:cs="Times New Roman"/>
          <w:color w:val="F5844C"/>
          <w:sz w:val="20"/>
          <w:szCs w:val="24"/>
          <w:lang w:val="en-GB"/>
        </w:rPr>
        <w:t xml:space="preserve"> PrefixList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"xs"</w:t>
      </w:r>
    </w:p>
    <w:p w14:paraId="2023B3AF"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xmlns:ec</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"http://www.w3.org/2001/10/xml-exc-c14n#"</w:t>
      </w:r>
      <w:r w:rsidRPr="00D533E3">
        <w:rPr>
          <w:rFonts w:ascii="Times New Roman" w:hAnsi="Times New Roman" w:cs="Times New Roman"/>
          <w:color w:val="000096"/>
          <w:sz w:val="20"/>
          <w:szCs w:val="24"/>
          <w:lang w:val="en-GB"/>
        </w:rPr>
        <w:t>/&gt;</w:t>
      </w:r>
    </w:p>
    <w:p w14:paraId="14B0F1F4"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:Transform</w:t>
      </w:r>
      <w:proofErr w:type="gramEnd"/>
      <w:r w:rsidRPr="00D533E3">
        <w:rPr>
          <w:rFonts w:ascii="Times New Roman" w:hAnsi="Times New Roman" w:cs="Times New Roman"/>
          <w:color w:val="000096"/>
          <w:sz w:val="20"/>
          <w:szCs w:val="24"/>
          <w:lang w:val="en-GB"/>
        </w:rPr>
        <w:t>&gt;</w:t>
      </w:r>
    </w:p>
    <w:p w14:paraId="633EEC04"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:Transforms</w:t>
      </w:r>
      <w:proofErr w:type="gramEnd"/>
      <w:r w:rsidRPr="00D533E3">
        <w:rPr>
          <w:rFonts w:ascii="Times New Roman" w:hAnsi="Times New Roman" w:cs="Times New Roman"/>
          <w:color w:val="000096"/>
          <w:sz w:val="20"/>
          <w:szCs w:val="24"/>
          <w:lang w:val="en-GB"/>
        </w:rPr>
        <w:t>&gt;</w:t>
      </w:r>
    </w:p>
    <w:p w14:paraId="7FF12F24"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:DigestMethod</w:t>
      </w:r>
      <w:proofErr w:type="gramEnd"/>
      <w:r w:rsidRPr="00D533E3">
        <w:rPr>
          <w:rFonts w:ascii="Times New Roman" w:hAnsi="Times New Roman" w:cs="Times New Roman"/>
          <w:color w:val="F5844C"/>
          <w:sz w:val="20"/>
          <w:szCs w:val="24"/>
          <w:lang w:val="en-GB"/>
        </w:rPr>
        <w:t xml:space="preserve"> 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"http://www.w3.org/2001/04/xmlenc#sha256"</w:t>
      </w:r>
      <w:r w:rsidRPr="00D533E3">
        <w:rPr>
          <w:rFonts w:ascii="Times New Roman" w:hAnsi="Times New Roman" w:cs="Times New Roman"/>
          <w:color w:val="000096"/>
          <w:sz w:val="20"/>
          <w:szCs w:val="24"/>
          <w:lang w:val="en-GB"/>
        </w:rPr>
        <w:t>/&gt;</w:t>
      </w:r>
    </w:p>
    <w:p w14:paraId="62AA622D"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:DigestValue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t5V4hqAh4Nxjd49H/rC+N9tN/dNHBNuCOco1v1GYfFc=</w:t>
      </w:r>
      <w:r w:rsidRPr="00D533E3">
        <w:rPr>
          <w:rFonts w:ascii="Times New Roman" w:hAnsi="Times New Roman" w:cs="Times New Roman"/>
          <w:color w:val="000096"/>
          <w:sz w:val="20"/>
          <w:szCs w:val="24"/>
          <w:lang w:val="en-GB"/>
        </w:rPr>
        <w:t>&lt;/ds:DigestValue&gt;</w:t>
      </w:r>
    </w:p>
    <w:p w14:paraId="3D8539FB"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:Reference</w:t>
      </w:r>
      <w:proofErr w:type="gramEnd"/>
      <w:r w:rsidRPr="00D533E3">
        <w:rPr>
          <w:rFonts w:ascii="Times New Roman" w:hAnsi="Times New Roman" w:cs="Times New Roman"/>
          <w:color w:val="000096"/>
          <w:sz w:val="20"/>
          <w:szCs w:val="24"/>
          <w:lang w:val="en-GB"/>
        </w:rPr>
        <w:t>&gt;</w:t>
      </w:r>
    </w:p>
    <w:p w14:paraId="3B0E1FA9"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:SignedInfo</w:t>
      </w:r>
      <w:proofErr w:type="gramEnd"/>
      <w:r w:rsidRPr="00D533E3">
        <w:rPr>
          <w:rFonts w:ascii="Times New Roman" w:hAnsi="Times New Roman" w:cs="Times New Roman"/>
          <w:color w:val="000096"/>
          <w:sz w:val="20"/>
          <w:szCs w:val="24"/>
          <w:lang w:val="en-GB"/>
        </w:rPr>
        <w:t>&gt;</w:t>
      </w:r>
    </w:p>
    <w:p w14:paraId="27E16931"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GX2==</w:t>
      </w:r>
      <w:r w:rsidRPr="00D533E3">
        <w:rPr>
          <w:rFonts w:ascii="Times New Roman" w:hAnsi="Times New Roman" w:cs="Times New Roman"/>
          <w:color w:val="000096"/>
          <w:sz w:val="20"/>
          <w:szCs w:val="24"/>
          <w:lang w:val="en-GB"/>
        </w:rPr>
        <w:t>&lt;/ds:SignatureValue&gt;</w:t>
      </w:r>
    </w:p>
    <w:p w14:paraId="0D8D4BA1"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KeyInfo&gt;</w:t>
      </w:r>
    </w:p>
    <w:p w14:paraId="009B1644"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X509Data&gt;</w:t>
      </w:r>
    </w:p>
    <w:p w14:paraId="58B1D9B6"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:X509Certificate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MIIDPWA==</w:t>
      </w:r>
      <w:r w:rsidRPr="00D533E3">
        <w:rPr>
          <w:rFonts w:ascii="Times New Roman" w:hAnsi="Times New Roman" w:cs="Times New Roman"/>
          <w:color w:val="000096"/>
          <w:sz w:val="20"/>
          <w:szCs w:val="24"/>
          <w:lang w:val="en-GB"/>
        </w:rPr>
        <w:t>&lt;/ds:X509Certificate&gt;</w:t>
      </w:r>
    </w:p>
    <w:p w14:paraId="39F9FF00"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:X509Data</w:t>
      </w:r>
      <w:proofErr w:type="gramEnd"/>
      <w:r w:rsidRPr="00D533E3">
        <w:rPr>
          <w:rFonts w:ascii="Times New Roman" w:hAnsi="Times New Roman" w:cs="Times New Roman"/>
          <w:color w:val="000096"/>
          <w:sz w:val="20"/>
          <w:szCs w:val="24"/>
          <w:lang w:val="en-GB"/>
        </w:rPr>
        <w:t>&gt;</w:t>
      </w:r>
    </w:p>
    <w:p w14:paraId="46B866CF"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2B4CFBCD"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:Signature</w:t>
      </w:r>
      <w:proofErr w:type="gramEnd"/>
      <w:r w:rsidRPr="00D533E3">
        <w:rPr>
          <w:rFonts w:ascii="Times New Roman" w:hAnsi="Times New Roman" w:cs="Times New Roman"/>
          <w:color w:val="000096"/>
          <w:sz w:val="20"/>
          <w:szCs w:val="24"/>
          <w:lang w:val="en-GB"/>
        </w:rPr>
        <w:t>&gt;</w:t>
      </w:r>
    </w:p>
    <w:p w14:paraId="4364B0D4"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:Status</w:t>
      </w:r>
      <w:proofErr w:type="gramEnd"/>
      <w:r w:rsidRPr="00D533E3">
        <w:rPr>
          <w:rFonts w:ascii="Times New Roman" w:hAnsi="Times New Roman" w:cs="Times New Roman"/>
          <w:color w:val="000096"/>
          <w:sz w:val="20"/>
          <w:szCs w:val="24"/>
          <w:lang w:val="en-GB"/>
        </w:rPr>
        <w:t>&gt;</w:t>
      </w:r>
    </w:p>
    <w:p w14:paraId="08E08831"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:StatusCode</w:t>
      </w:r>
      <w:proofErr w:type="gramEnd"/>
      <w:r w:rsidRPr="00D533E3">
        <w:rPr>
          <w:rFonts w:ascii="Times New Roman" w:hAnsi="Times New Roman" w:cs="Times New Roman"/>
          <w:color w:val="F5844C"/>
          <w:sz w:val="20"/>
          <w:szCs w:val="24"/>
          <w:lang w:val="en-GB"/>
        </w:rPr>
        <w:t xml:space="preserve"> Value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"urn:oasis:names:tc:SAML:2.0:status:Success"</w:t>
      </w:r>
      <w:r w:rsidRPr="00D533E3">
        <w:rPr>
          <w:rFonts w:ascii="Times New Roman" w:hAnsi="Times New Roman" w:cs="Times New Roman"/>
          <w:color w:val="000096"/>
          <w:sz w:val="20"/>
          <w:szCs w:val="24"/>
          <w:lang w:val="en-GB"/>
        </w:rPr>
        <w:t>/&gt;</w:t>
      </w:r>
    </w:p>
    <w:p w14:paraId="28D564BE"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:Status</w:t>
      </w:r>
      <w:proofErr w:type="gramEnd"/>
      <w:r w:rsidRPr="00D533E3">
        <w:rPr>
          <w:rFonts w:ascii="Times New Roman" w:hAnsi="Times New Roman" w:cs="Times New Roman"/>
          <w:color w:val="000096"/>
          <w:sz w:val="20"/>
          <w:szCs w:val="24"/>
          <w:lang w:val="en-GB"/>
        </w:rPr>
        <w:t>&gt;</w:t>
      </w:r>
    </w:p>
    <w:p w14:paraId="1D86958E"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:EncryptedAssertion</w:t>
      </w:r>
      <w:proofErr w:type="gramEnd"/>
      <w:r w:rsidRPr="00D533E3">
        <w:rPr>
          <w:rFonts w:ascii="Times New Roman" w:hAnsi="Times New Roman" w:cs="Times New Roman"/>
          <w:color w:val="F5844C"/>
          <w:sz w:val="20"/>
          <w:szCs w:val="24"/>
          <w:lang w:val="en-GB"/>
        </w:rPr>
        <w:t xml:space="preserve"> xmlns:saml2</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"urn:oasis:names:tc:SAML:2.0:assertion"</w:t>
      </w:r>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4F243BD5"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:EncryptedData</w:t>
      </w:r>
      <w:proofErr w:type="gramEnd"/>
      <w:r w:rsidRPr="00D533E3">
        <w:rPr>
          <w:rFonts w:ascii="Times New Roman" w:hAnsi="Times New Roman" w:cs="Times New Roman"/>
          <w:color w:val="F5844C"/>
          <w:sz w:val="20"/>
          <w:szCs w:val="24"/>
          <w:lang w:val="en-GB"/>
        </w:rPr>
        <w:t xml:space="preserve"> xmlns:xenc</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"http://www.w3.org/2001/04/xmlenc#"</w:t>
      </w:r>
    </w:p>
    <w:p w14:paraId="3C182CA7"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Id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"encrypted-data-0-1152532362-41467517-23174"</w:t>
      </w:r>
    </w:p>
    <w:p w14:paraId="0675C715"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Type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"http://www.w3.org/2001/04/xmlenc#Content"</w:t>
      </w:r>
      <w:r w:rsidRPr="00D533E3">
        <w:rPr>
          <w:rFonts w:ascii="Times New Roman" w:hAnsi="Times New Roman" w:cs="Times New Roman"/>
          <w:color w:val="000096"/>
          <w:sz w:val="20"/>
          <w:szCs w:val="24"/>
          <w:lang w:val="en-GB"/>
        </w:rPr>
        <w:t>&gt;</w:t>
      </w:r>
    </w:p>
    <w:p w14:paraId="6F631DE2"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:EncryptionMethod</w:t>
      </w:r>
      <w:proofErr w:type="gramEnd"/>
    </w:p>
    <w:p w14:paraId="487E5C37" w14:textId="0B31CB96"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004F0D91"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w:t>
      </w:r>
      <w:r w:rsidR="008D164C" w:rsidRPr="00D533E3">
        <w:rPr>
          <w:rFonts w:ascii="Times New Roman" w:hAnsi="Times New Roman" w:cs="Times New Roman"/>
          <w:color w:val="993300"/>
          <w:sz w:val="20"/>
          <w:szCs w:val="24"/>
          <w:lang w:val="en-GB"/>
        </w:rPr>
        <w:t xml:space="preserve">http://www.w3.org/2009/xmlenc11#aes 128-gcm </w:t>
      </w:r>
      <w:r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32A48039"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F5844C"/>
          <w:sz w:val="20"/>
          <w:szCs w:val="24"/>
          <w:lang w:val="en-GB"/>
        </w:rPr>
        <w:t xml:space="preserve"> xmlns:ds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"http://www.w3.org/2000/09/xmldsig#"</w:t>
      </w:r>
      <w:r w:rsidRPr="00D533E3">
        <w:rPr>
          <w:rFonts w:ascii="Times New Roman" w:hAnsi="Times New Roman" w:cs="Times New Roman"/>
          <w:color w:val="000096"/>
          <w:sz w:val="20"/>
          <w:szCs w:val="24"/>
          <w:lang w:val="en-GB"/>
        </w:rPr>
        <w:t>&gt;</w:t>
      </w:r>
    </w:p>
    <w:p w14:paraId="6BD7E72B"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:EncryptedKey</w:t>
      </w:r>
      <w:proofErr w:type="gramEnd"/>
      <w:r w:rsidRPr="00D533E3">
        <w:rPr>
          <w:rFonts w:ascii="Times New Roman" w:hAnsi="Times New Roman" w:cs="Times New Roman"/>
          <w:color w:val="F5844C"/>
          <w:sz w:val="20"/>
          <w:szCs w:val="24"/>
          <w:lang w:val="en-GB"/>
        </w:rPr>
        <w:t xml:space="preserve"> Id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"encrypted-key-1-1152532362-41467527-29158-c0"</w:t>
      </w:r>
      <w:r w:rsidRPr="00D533E3">
        <w:rPr>
          <w:rFonts w:ascii="Times New Roman" w:hAnsi="Times New Roman" w:cs="Times New Roman"/>
          <w:color w:val="000096"/>
          <w:sz w:val="20"/>
          <w:szCs w:val="24"/>
          <w:lang w:val="en-GB"/>
        </w:rPr>
        <w:t>&gt;</w:t>
      </w:r>
    </w:p>
    <w:p w14:paraId="54CC3C01"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96"/>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:EncryptionMethod</w:t>
      </w:r>
      <w:proofErr w:type="gramEnd"/>
    </w:p>
    <w:p w14:paraId="3A26D50B" w14:textId="105BE361"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004F0D91"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Algorithm</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w:t>
      </w:r>
      <w:r w:rsidR="00FD350D" w:rsidRPr="00D533E3">
        <w:rPr>
          <w:rFonts w:ascii="Times New Roman" w:hAnsi="Times New Roman" w:cs="Times New Roman"/>
          <w:color w:val="993300"/>
          <w:sz w:val="20"/>
          <w:szCs w:val="24"/>
          <w:lang w:val="en-GB"/>
        </w:rPr>
        <w:t xml:space="preserve">http://www.w3.org/2001/04/xmlenc#rsa-oaep-mgf1p </w:t>
      </w:r>
      <w:r w:rsidRPr="00D533E3">
        <w:rPr>
          <w:rFonts w:ascii="Times New Roman" w:hAnsi="Times New Roman" w:cs="Times New Roman"/>
          <w:color w:val="993300"/>
          <w:sz w:val="20"/>
          <w:szCs w:val="24"/>
          <w:lang w:val="en-GB"/>
        </w:rPr>
        <w:t>"</w:t>
      </w:r>
      <w:r w:rsidRPr="00D533E3">
        <w:rPr>
          <w:rFonts w:ascii="Times New Roman" w:hAnsi="Times New Roman" w:cs="Times New Roman"/>
          <w:color w:val="000096"/>
          <w:sz w:val="20"/>
          <w:szCs w:val="24"/>
          <w:lang w:val="en-GB"/>
        </w:rPr>
        <w:t>/&gt;</w:t>
      </w:r>
    </w:p>
    <w:p w14:paraId="7EC7E94C"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KeyInfo&gt;</w:t>
      </w:r>
    </w:p>
    <w:p w14:paraId="564E14CD"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KeyValue&gt;</w:t>
      </w:r>
    </w:p>
    <w:p w14:paraId="0C80D09F"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ds:</w:t>
      </w:r>
      <w:proofErr w:type="gramEnd"/>
      <w:r w:rsidRPr="00D533E3">
        <w:rPr>
          <w:rFonts w:ascii="Times New Roman" w:hAnsi="Times New Roman" w:cs="Times New Roman"/>
          <w:color w:val="000096"/>
          <w:sz w:val="20"/>
          <w:szCs w:val="24"/>
          <w:lang w:val="en-GB"/>
        </w:rPr>
        <w:t>RSAKeyValue&gt;</w:t>
      </w:r>
    </w:p>
    <w:p w14:paraId="44D01690"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:Modulus</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vOD </w:t>
      </w:r>
      <w:r w:rsidRPr="00D533E3">
        <w:rPr>
          <w:rFonts w:ascii="Times New Roman" w:hAnsi="Times New Roman" w:cs="Times New Roman"/>
          <w:color w:val="000096"/>
          <w:sz w:val="20"/>
          <w:szCs w:val="24"/>
          <w:lang w:val="en-GB"/>
        </w:rPr>
        <w:t>&lt;/ds:Modulus&gt;</w:t>
      </w:r>
    </w:p>
    <w:p w14:paraId="7DFE71FE"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:Exponent</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AQAB </w:t>
      </w:r>
      <w:r w:rsidRPr="00D533E3">
        <w:rPr>
          <w:rFonts w:ascii="Times New Roman" w:hAnsi="Times New Roman" w:cs="Times New Roman"/>
          <w:color w:val="000096"/>
          <w:sz w:val="20"/>
          <w:szCs w:val="24"/>
          <w:lang w:val="en-GB"/>
        </w:rPr>
        <w:t>&lt;/ds:Exponent&gt;</w:t>
      </w:r>
    </w:p>
    <w:p w14:paraId="25681BC1"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:RSAKeyValue</w:t>
      </w:r>
      <w:proofErr w:type="gramEnd"/>
      <w:r w:rsidRPr="00D533E3">
        <w:rPr>
          <w:rFonts w:ascii="Times New Roman" w:hAnsi="Times New Roman" w:cs="Times New Roman"/>
          <w:color w:val="000096"/>
          <w:sz w:val="20"/>
          <w:szCs w:val="24"/>
          <w:lang w:val="en-GB"/>
        </w:rPr>
        <w:t>&gt;</w:t>
      </w:r>
    </w:p>
    <w:p w14:paraId="25FD85F8"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:KeyValue</w:t>
      </w:r>
      <w:proofErr w:type="gramEnd"/>
      <w:r w:rsidRPr="00D533E3">
        <w:rPr>
          <w:rFonts w:ascii="Times New Roman" w:hAnsi="Times New Roman" w:cs="Times New Roman"/>
          <w:color w:val="000096"/>
          <w:sz w:val="20"/>
          <w:szCs w:val="24"/>
          <w:lang w:val="en-GB"/>
        </w:rPr>
        <w:t>&gt;</w:t>
      </w:r>
    </w:p>
    <w:p w14:paraId="0A09402E"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1FEFEA52"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xenc:</w:t>
      </w:r>
      <w:proofErr w:type="gramEnd"/>
      <w:r w:rsidRPr="00D533E3">
        <w:rPr>
          <w:rFonts w:ascii="Times New Roman" w:hAnsi="Times New Roman" w:cs="Times New Roman"/>
          <w:color w:val="000096"/>
          <w:sz w:val="20"/>
          <w:szCs w:val="24"/>
          <w:lang w:val="en-GB"/>
        </w:rPr>
        <w:t>CipherData&gt;</w:t>
      </w:r>
    </w:p>
    <w:p w14:paraId="51FD1BD0"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:CipherValue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MDTq </w:t>
      </w:r>
      <w:r w:rsidRPr="00D533E3">
        <w:rPr>
          <w:rFonts w:ascii="Times New Roman" w:hAnsi="Times New Roman" w:cs="Times New Roman"/>
          <w:color w:val="000096"/>
          <w:sz w:val="20"/>
          <w:szCs w:val="24"/>
          <w:lang w:val="en-GB"/>
        </w:rPr>
        <w:t>&lt;/xenc:CipherValue&gt;</w:t>
      </w:r>
    </w:p>
    <w:p w14:paraId="7620D419"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:CipherData</w:t>
      </w:r>
      <w:proofErr w:type="gramEnd"/>
      <w:r w:rsidRPr="00D533E3">
        <w:rPr>
          <w:rFonts w:ascii="Times New Roman" w:hAnsi="Times New Roman" w:cs="Times New Roman"/>
          <w:color w:val="000096"/>
          <w:sz w:val="20"/>
          <w:szCs w:val="24"/>
          <w:lang w:val="en-GB"/>
        </w:rPr>
        <w:t>&gt;</w:t>
      </w:r>
    </w:p>
    <w:p w14:paraId="6475C59B"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:EncryptedKey</w:t>
      </w:r>
      <w:proofErr w:type="gramEnd"/>
      <w:r w:rsidRPr="00D533E3">
        <w:rPr>
          <w:rFonts w:ascii="Times New Roman" w:hAnsi="Times New Roman" w:cs="Times New Roman"/>
          <w:color w:val="000096"/>
          <w:sz w:val="20"/>
          <w:szCs w:val="24"/>
          <w:lang w:val="en-GB"/>
        </w:rPr>
        <w:t>&gt;</w:t>
      </w:r>
    </w:p>
    <w:p w14:paraId="152AB556"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&lt;/ds</w:t>
      </w:r>
      <w:proofErr w:type="gramStart"/>
      <w:r w:rsidRPr="00D533E3">
        <w:rPr>
          <w:rFonts w:ascii="Times New Roman" w:hAnsi="Times New Roman" w:cs="Times New Roman"/>
          <w:color w:val="000096"/>
          <w:sz w:val="20"/>
          <w:szCs w:val="24"/>
          <w:lang w:val="en-GB"/>
        </w:rPr>
        <w:t>:KeyInfo</w:t>
      </w:r>
      <w:proofErr w:type="gramEnd"/>
      <w:r w:rsidRPr="00D533E3">
        <w:rPr>
          <w:rFonts w:ascii="Times New Roman" w:hAnsi="Times New Roman" w:cs="Times New Roman"/>
          <w:color w:val="000096"/>
          <w:sz w:val="20"/>
          <w:szCs w:val="24"/>
          <w:lang w:val="en-GB"/>
        </w:rPr>
        <w:t>&gt;</w:t>
      </w:r>
    </w:p>
    <w:p w14:paraId="227B588B"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w:t>
      </w:r>
      <w:proofErr w:type="gramStart"/>
      <w:r w:rsidRPr="00D533E3">
        <w:rPr>
          <w:rFonts w:ascii="Times New Roman" w:hAnsi="Times New Roman" w:cs="Times New Roman"/>
          <w:color w:val="000096"/>
          <w:sz w:val="20"/>
          <w:szCs w:val="24"/>
          <w:lang w:val="en-GB"/>
        </w:rPr>
        <w:t>xenc:</w:t>
      </w:r>
      <w:proofErr w:type="gramEnd"/>
      <w:r w:rsidRPr="00D533E3">
        <w:rPr>
          <w:rFonts w:ascii="Times New Roman" w:hAnsi="Times New Roman" w:cs="Times New Roman"/>
          <w:color w:val="000096"/>
          <w:sz w:val="20"/>
          <w:szCs w:val="24"/>
          <w:lang w:val="en-GB"/>
        </w:rPr>
        <w:t>CipherData&gt;</w:t>
      </w:r>
    </w:p>
    <w:p w14:paraId="71009E17"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:CipherValue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NhUqASe+jJ0BHqTX4sayQLz7qUNbO8Wdj9qEI4wm+9Mbml3Agfjluw==</w:t>
      </w:r>
    </w:p>
    <w:p w14:paraId="3FBDD124"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:CipherValue</w:t>
      </w:r>
      <w:proofErr w:type="gramEnd"/>
      <w:r w:rsidRPr="00D533E3">
        <w:rPr>
          <w:rFonts w:ascii="Times New Roman" w:hAnsi="Times New Roman" w:cs="Times New Roman"/>
          <w:color w:val="000096"/>
          <w:sz w:val="20"/>
          <w:szCs w:val="24"/>
          <w:lang w:val="en-GB"/>
        </w:rPr>
        <w:t>&gt;</w:t>
      </w:r>
    </w:p>
    <w:p w14:paraId="700D246C"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:CipherData</w:t>
      </w:r>
      <w:proofErr w:type="gramEnd"/>
      <w:r w:rsidRPr="00D533E3">
        <w:rPr>
          <w:rFonts w:ascii="Times New Roman" w:hAnsi="Times New Roman" w:cs="Times New Roman"/>
          <w:color w:val="000096"/>
          <w:sz w:val="20"/>
          <w:szCs w:val="24"/>
          <w:lang w:val="en-GB"/>
        </w:rPr>
        <w:t>&gt;</w:t>
      </w:r>
    </w:p>
    <w:p w14:paraId="433B34FA"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&lt;/xenc</w:t>
      </w:r>
      <w:proofErr w:type="gramStart"/>
      <w:r w:rsidRPr="00D533E3">
        <w:rPr>
          <w:rFonts w:ascii="Times New Roman" w:hAnsi="Times New Roman" w:cs="Times New Roman"/>
          <w:color w:val="000096"/>
          <w:sz w:val="20"/>
          <w:szCs w:val="24"/>
          <w:lang w:val="en-GB"/>
        </w:rPr>
        <w:t>:EncryptedData</w:t>
      </w:r>
      <w:proofErr w:type="gramEnd"/>
      <w:r w:rsidRPr="00D533E3">
        <w:rPr>
          <w:rFonts w:ascii="Times New Roman" w:hAnsi="Times New Roman" w:cs="Times New Roman"/>
          <w:color w:val="000096"/>
          <w:sz w:val="20"/>
          <w:szCs w:val="24"/>
          <w:lang w:val="en-GB"/>
        </w:rPr>
        <w:t>&gt;</w:t>
      </w:r>
    </w:p>
    <w:p w14:paraId="516C2A78"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:EncryptedAssertion</w:t>
      </w:r>
      <w:proofErr w:type="gramEnd"/>
      <w:r w:rsidRPr="00D533E3">
        <w:rPr>
          <w:rFonts w:ascii="Times New Roman" w:hAnsi="Times New Roman" w:cs="Times New Roman"/>
          <w:color w:val="000096"/>
          <w:sz w:val="20"/>
          <w:szCs w:val="24"/>
          <w:lang w:val="en-GB"/>
        </w:rPr>
        <w:t>&gt;</w:t>
      </w:r>
    </w:p>
    <w:p w14:paraId="3DA61AA8" w14:textId="77777777" w:rsidR="004D58BD" w:rsidRPr="00D533E3" w:rsidRDefault="004D58BD"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&lt;/saml2p</w:t>
      </w:r>
      <w:proofErr w:type="gramStart"/>
      <w:r w:rsidRPr="00D533E3">
        <w:rPr>
          <w:rFonts w:ascii="Times New Roman" w:hAnsi="Times New Roman" w:cs="Times New Roman"/>
          <w:color w:val="000096"/>
          <w:sz w:val="20"/>
          <w:szCs w:val="24"/>
          <w:lang w:val="en-GB"/>
        </w:rPr>
        <w:t>:Response</w:t>
      </w:r>
      <w:proofErr w:type="gramEnd"/>
      <w:r w:rsidRPr="00D533E3">
        <w:rPr>
          <w:rFonts w:ascii="Times New Roman" w:hAnsi="Times New Roman" w:cs="Times New Roman"/>
          <w:color w:val="000096"/>
          <w:sz w:val="20"/>
          <w:szCs w:val="24"/>
          <w:lang w:val="en-GB"/>
        </w:rPr>
        <w:t>&gt;</w:t>
      </w:r>
    </w:p>
    <w:p w14:paraId="07948E99" w14:textId="1A6CDF00" w:rsidR="00545535" w:rsidRPr="00D533E3" w:rsidRDefault="004D58BD" w:rsidP="00A1615E">
      <w:pPr>
        <w:pStyle w:val="berschrift2"/>
        <w:rPr>
          <w:lang w:eastAsia="ar-SA"/>
        </w:rPr>
      </w:pPr>
      <w:r w:rsidRPr="00D533E3">
        <w:rPr>
          <w:lang w:eastAsia="ar-SA"/>
        </w:rPr>
        <w:t>SAML Assertion</w:t>
      </w:r>
    </w:p>
    <w:p w14:paraId="315965AB"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proofErr w:type="gramStart"/>
      <w:r w:rsidRPr="00D533E3">
        <w:rPr>
          <w:rFonts w:ascii="Times New Roman" w:hAnsi="Times New Roman" w:cs="Times New Roman"/>
          <w:color w:val="8B26C9"/>
          <w:sz w:val="20"/>
          <w:szCs w:val="24"/>
          <w:lang w:val="en-GB"/>
        </w:rPr>
        <w:t>&lt;?xml</w:t>
      </w:r>
      <w:proofErr w:type="gramEnd"/>
      <w:r w:rsidRPr="00D533E3">
        <w:rPr>
          <w:rFonts w:ascii="Times New Roman" w:hAnsi="Times New Roman" w:cs="Times New Roman"/>
          <w:color w:val="8B26C9"/>
          <w:sz w:val="20"/>
          <w:szCs w:val="24"/>
          <w:lang w:val="en-GB"/>
        </w:rPr>
        <w:t xml:space="preserve"> version="1.0" encoding="UTF-8"?&gt;</w:t>
      </w:r>
    </w:p>
    <w:p w14:paraId="4D9E21BE"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:Assertion</w:t>
      </w:r>
      <w:proofErr w:type="gramEnd"/>
      <w:r w:rsidRPr="00D533E3">
        <w:rPr>
          <w:rFonts w:ascii="Times New Roman" w:hAnsi="Times New Roman" w:cs="Times New Roman"/>
          <w:color w:val="F5844C"/>
          <w:sz w:val="20"/>
          <w:szCs w:val="24"/>
          <w:lang w:val="en-GB"/>
        </w:rPr>
        <w:t xml:space="preserve"> ID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"_47482789069732322d02d825c9a2fafa"</w:t>
      </w:r>
      <w:r w:rsidRPr="00D533E3">
        <w:rPr>
          <w:rFonts w:ascii="Times New Roman" w:hAnsi="Times New Roman" w:cs="Times New Roman"/>
          <w:color w:val="F5844C"/>
          <w:sz w:val="20"/>
          <w:szCs w:val="24"/>
          <w:lang w:val="en-GB"/>
        </w:rPr>
        <w:t xml:space="preserve"> IssueInstant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"2015-04-30T19:27:20.159Z"</w:t>
      </w:r>
    </w:p>
    <w:p w14:paraId="468160F2" w14:textId="501F71F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w:t>
      </w:r>
      <w:r w:rsidR="004F71B8"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Version</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w:t>
      </w:r>
      <w:r w:rsidRPr="00D533E3">
        <w:rPr>
          <w:rFonts w:ascii="Times New Roman" w:hAnsi="Times New Roman" w:cs="Times New Roman"/>
          <w:color w:val="F5844C"/>
          <w:sz w:val="20"/>
          <w:szCs w:val="24"/>
          <w:lang w:val="en-GB"/>
        </w:rPr>
        <w:t xml:space="preserve"> xmlns</w:t>
      </w:r>
      <w:proofErr w:type="gramStart"/>
      <w:r w:rsidRPr="00D533E3">
        <w:rPr>
          <w:rFonts w:ascii="Times New Roman" w:hAnsi="Times New Roman" w:cs="Times New Roman"/>
          <w:color w:val="F5844C"/>
          <w:sz w:val="20"/>
          <w:szCs w:val="24"/>
          <w:lang w:val="en-GB"/>
        </w:rPr>
        <w:t>:saml2</w:t>
      </w:r>
      <w:proofErr w:type="gramEnd"/>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"urn:oasis:names:tc:saml2:2.0:assertion"</w:t>
      </w:r>
      <w:r w:rsidRPr="00D533E3">
        <w:rPr>
          <w:rFonts w:ascii="Times New Roman" w:hAnsi="Times New Roman" w:cs="Times New Roman"/>
          <w:color w:val="F5844C"/>
          <w:sz w:val="20"/>
          <w:szCs w:val="24"/>
          <w:lang w:val="en-GB"/>
        </w:rPr>
        <w:t xml:space="preserve"> </w:t>
      </w:r>
      <w:r w:rsidR="004F71B8" w:rsidRPr="00D533E3">
        <w:rPr>
          <w:rFonts w:ascii="Times New Roman" w:hAnsi="Times New Roman" w:cs="Times New Roman"/>
          <w:color w:val="F5844C"/>
          <w:sz w:val="20"/>
          <w:szCs w:val="24"/>
          <w:lang w:val="en-GB"/>
        </w:rPr>
        <w:br/>
        <w:t xml:space="preserve">      </w:t>
      </w:r>
      <w:r w:rsidRPr="00D533E3">
        <w:rPr>
          <w:rFonts w:ascii="Times New Roman" w:hAnsi="Times New Roman" w:cs="Times New Roman"/>
          <w:color w:val="F5844C"/>
          <w:sz w:val="20"/>
          <w:szCs w:val="24"/>
          <w:lang w:val="en-GB"/>
        </w:rPr>
        <w:t>xmlns:xsi</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"http://www.w3.org/2001/XMLSchema-instance"</w:t>
      </w:r>
    </w:p>
    <w:p w14:paraId="6C710578" w14:textId="53CB5673"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004F71B8"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xmlns:eidas</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"http://eidas.europa.eu/attributes/naturalperson"</w:t>
      </w:r>
      <w:r w:rsidRPr="00D533E3">
        <w:rPr>
          <w:rFonts w:ascii="Times New Roman" w:hAnsi="Times New Roman" w:cs="Times New Roman"/>
          <w:color w:val="000096"/>
          <w:sz w:val="20"/>
          <w:szCs w:val="24"/>
          <w:lang w:val="en-GB"/>
        </w:rPr>
        <w:t>&gt;</w:t>
      </w:r>
    </w:p>
    <w:p w14:paraId="5C36E139" w14:textId="38D47A89"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lastRenderedPageBreak/>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:Issuer</w:t>
      </w:r>
      <w:proofErr w:type="gramEnd"/>
      <w:r w:rsidRPr="00D533E3">
        <w:rPr>
          <w:rFonts w:ascii="Times New Roman" w:hAnsi="Times New Roman" w:cs="Times New Roman"/>
          <w:color w:val="F5844C"/>
          <w:sz w:val="20"/>
          <w:szCs w:val="24"/>
          <w:lang w:val="en-GB"/>
        </w:rPr>
        <w:t xml:space="preserve"> 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"urn:oasis:names:tc:saml2:2.0:nameid-format:entity"</w:t>
      </w:r>
      <w:r w:rsidRPr="00D533E3">
        <w:rPr>
          <w:rFonts w:ascii="Times New Roman" w:hAnsi="Times New Roman" w:cs="Times New Roman"/>
          <w:color w:val="000096"/>
          <w:sz w:val="20"/>
          <w:szCs w:val="24"/>
          <w:lang w:val="en-GB"/>
        </w:rPr>
        <w:t>&gt;</w:t>
      </w:r>
      <w:r w:rsidR="004F71B8" w:rsidRPr="00D533E3">
        <w:rPr>
          <w:rFonts w:ascii="Times New Roman" w:hAnsi="Times New Roman" w:cs="Times New Roman"/>
          <w:color w:val="000096"/>
          <w:sz w:val="20"/>
          <w:szCs w:val="24"/>
          <w:lang w:val="en-GB"/>
        </w:rPr>
        <w:br/>
        <w:t xml:space="preserve">            </w:t>
      </w:r>
      <w:r w:rsidR="006E669C">
        <w:fldChar w:fldCharType="begin"/>
      </w:r>
      <w:r w:rsidR="006E669C" w:rsidRPr="003E33C9">
        <w:rPr>
          <w:lang w:val="en-US"/>
          <w:rPrChange w:id="266" w:author="Herbert Leitold" w:date="2018-09-04T20:06:00Z">
            <w:rPr/>
          </w:rPrChange>
        </w:rPr>
        <w:instrText xml:space="preserve"> HYPERLINK "https://eidas-service.eu" </w:instrText>
      </w:r>
      <w:r w:rsidR="006E669C">
        <w:fldChar w:fldCharType="separate"/>
      </w:r>
      <w:r w:rsidR="004F71B8" w:rsidRPr="00D533E3">
        <w:rPr>
          <w:rStyle w:val="Hyperlink"/>
          <w:rFonts w:ascii="Times New Roman" w:hAnsi="Times New Roman" w:cs="Times New Roman"/>
          <w:sz w:val="20"/>
          <w:szCs w:val="24"/>
          <w:lang w:val="en-GB"/>
        </w:rPr>
        <w:t>https://eidas-service.eu</w:t>
      </w:r>
      <w:r w:rsidR="006E669C">
        <w:rPr>
          <w:rStyle w:val="Hyperlink"/>
          <w:rFonts w:ascii="Times New Roman" w:hAnsi="Times New Roman" w:cs="Times New Roman"/>
          <w:sz w:val="20"/>
          <w:szCs w:val="24"/>
          <w:lang w:val="en-GB"/>
        </w:rPr>
        <w:fldChar w:fldCharType="end"/>
      </w:r>
      <w:r w:rsidR="004F71B8" w:rsidRPr="00D533E3">
        <w:rPr>
          <w:rFonts w:ascii="Times New Roman" w:hAnsi="Times New Roman" w:cs="Times New Roman"/>
          <w:color w:val="000000"/>
          <w:sz w:val="20"/>
          <w:szCs w:val="24"/>
          <w:lang w:val="en-GB"/>
        </w:rPr>
        <w:br/>
        <w:t xml:space="preserve">    </w:t>
      </w:r>
      <w:r w:rsidRPr="00D533E3">
        <w:rPr>
          <w:rFonts w:ascii="Times New Roman" w:hAnsi="Times New Roman" w:cs="Times New Roman"/>
          <w:color w:val="000096"/>
          <w:sz w:val="20"/>
          <w:szCs w:val="24"/>
          <w:lang w:val="en-GB"/>
        </w:rPr>
        <w:t>&lt;/saml2:Issuer&gt;</w:t>
      </w:r>
    </w:p>
    <w:p w14:paraId="406B1D20"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:Subject</w:t>
      </w:r>
      <w:proofErr w:type="gramEnd"/>
      <w:r w:rsidRPr="00D533E3">
        <w:rPr>
          <w:rFonts w:ascii="Times New Roman" w:hAnsi="Times New Roman" w:cs="Times New Roman"/>
          <w:color w:val="000096"/>
          <w:sz w:val="20"/>
          <w:szCs w:val="24"/>
          <w:lang w:val="en-GB"/>
        </w:rPr>
        <w:t>&gt;</w:t>
      </w:r>
    </w:p>
    <w:p w14:paraId="68493129"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:NameID</w:t>
      </w:r>
      <w:proofErr w:type="gramEnd"/>
      <w:r w:rsidRPr="00D533E3">
        <w:rPr>
          <w:rFonts w:ascii="Times New Roman" w:hAnsi="Times New Roman" w:cs="Times New Roman"/>
          <w:color w:val="F5844C"/>
          <w:sz w:val="20"/>
          <w:szCs w:val="24"/>
          <w:lang w:val="en-GB"/>
        </w:rPr>
        <w:t xml:space="preserve"> 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"urn:oasis:names:tc:saml2:2.0:nameid-format:persistent"</w:t>
      </w:r>
    </w:p>
    <w:p w14:paraId="5AEFD83F" w14:textId="6CC47685"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000096"/>
          <w:sz w:val="20"/>
          <w:szCs w:val="24"/>
          <w:lang w:val="en-GB"/>
        </w:rPr>
        <w:t>&gt;</w:t>
      </w:r>
      <w:r w:rsidRPr="00D533E3">
        <w:rPr>
          <w:lang w:val="en-GB"/>
        </w:rPr>
        <w:t xml:space="preserve"> </w:t>
      </w:r>
      <w:r w:rsidRPr="00D533E3">
        <w:rPr>
          <w:rFonts w:ascii="Times New Roman" w:hAnsi="Times New Roman" w:cs="Times New Roman"/>
          <w:color w:val="000000"/>
          <w:sz w:val="20"/>
          <w:szCs w:val="24"/>
          <w:lang w:val="en-GB"/>
        </w:rPr>
        <w:t xml:space="preserve">ES/AT/02635542Y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:NameID</w:t>
      </w:r>
      <w:proofErr w:type="gramEnd"/>
      <w:r w:rsidRPr="00D533E3">
        <w:rPr>
          <w:rFonts w:ascii="Times New Roman" w:hAnsi="Times New Roman" w:cs="Times New Roman"/>
          <w:color w:val="000096"/>
          <w:sz w:val="20"/>
          <w:szCs w:val="24"/>
          <w:lang w:val="en-GB"/>
        </w:rPr>
        <w:t>&gt;</w:t>
      </w:r>
    </w:p>
    <w:p w14:paraId="3E47C75F"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:SubjectConfirmation</w:t>
      </w:r>
      <w:proofErr w:type="gramEnd"/>
      <w:r w:rsidRPr="00D533E3">
        <w:rPr>
          <w:rFonts w:ascii="Times New Roman" w:hAnsi="Times New Roman" w:cs="Times New Roman"/>
          <w:color w:val="F5844C"/>
          <w:sz w:val="20"/>
          <w:szCs w:val="24"/>
          <w:lang w:val="en-GB"/>
        </w:rPr>
        <w:t xml:space="preserve"> Method</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"urn:oasis:names:tc:saml2:2.0:cm:bearer"</w:t>
      </w:r>
      <w:r w:rsidRPr="00D533E3">
        <w:rPr>
          <w:rFonts w:ascii="Times New Roman" w:hAnsi="Times New Roman" w:cs="Times New Roman"/>
          <w:color w:val="000096"/>
          <w:sz w:val="20"/>
          <w:szCs w:val="24"/>
          <w:lang w:val="en-GB"/>
        </w:rPr>
        <w:t>&gt;</w:t>
      </w:r>
    </w:p>
    <w:p w14:paraId="62B86339"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:SubjectConfirmationData</w:t>
      </w:r>
      <w:proofErr w:type="gramEnd"/>
      <w:r w:rsidRPr="00D533E3">
        <w:rPr>
          <w:rFonts w:ascii="Times New Roman" w:hAnsi="Times New Roman" w:cs="Times New Roman"/>
          <w:color w:val="F5844C"/>
          <w:sz w:val="20"/>
          <w:szCs w:val="24"/>
          <w:lang w:val="en-GB"/>
        </w:rPr>
        <w:t xml:space="preserve"> InResponseTo</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"_171ccc6b39b1e8f6e762c2e4ee4ded3a"</w:t>
      </w:r>
    </w:p>
    <w:p w14:paraId="56C36822"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NotOnOrAfter</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"2015-04-30T19:32:20.157Z"</w:t>
      </w:r>
    </w:p>
    <w:p w14:paraId="217EC5CF"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Recipient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"https://eidas-connector.eu/post"</w:t>
      </w:r>
      <w:r w:rsidRPr="00D533E3">
        <w:rPr>
          <w:rFonts w:ascii="Times New Roman" w:hAnsi="Times New Roman" w:cs="Times New Roman"/>
          <w:color w:val="000096"/>
          <w:sz w:val="20"/>
          <w:szCs w:val="24"/>
          <w:lang w:val="en-GB"/>
        </w:rPr>
        <w:t>/&gt;</w:t>
      </w:r>
    </w:p>
    <w:p w14:paraId="1777476E"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:SubjectConfirmation</w:t>
      </w:r>
      <w:proofErr w:type="gramEnd"/>
      <w:r w:rsidRPr="00D533E3">
        <w:rPr>
          <w:rFonts w:ascii="Times New Roman" w:hAnsi="Times New Roman" w:cs="Times New Roman"/>
          <w:color w:val="000096"/>
          <w:sz w:val="20"/>
          <w:szCs w:val="24"/>
          <w:lang w:val="en-GB"/>
        </w:rPr>
        <w:t>&gt;</w:t>
      </w:r>
    </w:p>
    <w:p w14:paraId="55FC0766"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:Subject</w:t>
      </w:r>
      <w:proofErr w:type="gramEnd"/>
      <w:r w:rsidRPr="00D533E3">
        <w:rPr>
          <w:rFonts w:ascii="Times New Roman" w:hAnsi="Times New Roman" w:cs="Times New Roman"/>
          <w:color w:val="000096"/>
          <w:sz w:val="20"/>
          <w:szCs w:val="24"/>
          <w:lang w:val="en-GB"/>
        </w:rPr>
        <w:t>&gt;</w:t>
      </w:r>
    </w:p>
    <w:p w14:paraId="40B4B5FC"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:Conditions</w:t>
      </w:r>
      <w:proofErr w:type="gramEnd"/>
      <w:r w:rsidRPr="00D533E3">
        <w:rPr>
          <w:rFonts w:ascii="Times New Roman" w:hAnsi="Times New Roman" w:cs="Times New Roman"/>
          <w:color w:val="F5844C"/>
          <w:sz w:val="20"/>
          <w:szCs w:val="24"/>
          <w:lang w:val="en-GB"/>
        </w:rPr>
        <w:t xml:space="preserve"> NotBefore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"2015-04-30T19:27:20.159Z"</w:t>
      </w:r>
      <w:r w:rsidRPr="00D533E3">
        <w:rPr>
          <w:rFonts w:ascii="Times New Roman" w:hAnsi="Times New Roman" w:cs="Times New Roman"/>
          <w:color w:val="F5844C"/>
          <w:sz w:val="20"/>
          <w:szCs w:val="24"/>
          <w:lang w:val="en-GB"/>
        </w:rPr>
        <w:t xml:space="preserve"> NotOnOrAfter</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"2015-04-30T19:32:20.157Z"</w:t>
      </w:r>
      <w:r w:rsidRPr="00D533E3">
        <w:rPr>
          <w:rFonts w:ascii="Times New Roman" w:hAnsi="Times New Roman" w:cs="Times New Roman"/>
          <w:color w:val="000096"/>
          <w:sz w:val="20"/>
          <w:szCs w:val="24"/>
          <w:lang w:val="en-GB"/>
        </w:rPr>
        <w:t>&gt;</w:t>
      </w:r>
    </w:p>
    <w:p w14:paraId="6FB66DE5"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:AudienceRestriction</w:t>
      </w:r>
      <w:proofErr w:type="gramEnd"/>
      <w:r w:rsidRPr="00D533E3">
        <w:rPr>
          <w:rFonts w:ascii="Times New Roman" w:hAnsi="Times New Roman" w:cs="Times New Roman"/>
          <w:color w:val="000096"/>
          <w:sz w:val="20"/>
          <w:szCs w:val="24"/>
          <w:lang w:val="en-GB"/>
        </w:rPr>
        <w:t>&gt;</w:t>
      </w:r>
    </w:p>
    <w:p w14:paraId="44A2D2DE"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&lt;saml2:Audience&gt;</w:t>
      </w:r>
      <w:r w:rsidRPr="00D533E3">
        <w:rPr>
          <w:rFonts w:ascii="Times New Roman" w:hAnsi="Times New Roman" w:cs="Times New Roman"/>
          <w:color w:val="000000"/>
          <w:sz w:val="20"/>
          <w:szCs w:val="24"/>
          <w:lang w:val="en-GB"/>
        </w:rPr>
        <w:t>https://eidas-connector.eu/post</w:t>
      </w:r>
      <w:r w:rsidRPr="00D533E3">
        <w:rPr>
          <w:rFonts w:ascii="Times New Roman" w:hAnsi="Times New Roman" w:cs="Times New Roman"/>
          <w:color w:val="000096"/>
          <w:sz w:val="20"/>
          <w:szCs w:val="24"/>
          <w:lang w:val="en-GB"/>
        </w:rPr>
        <w:t>&lt;/saml2:Audience&gt;</w:t>
      </w:r>
    </w:p>
    <w:p w14:paraId="35805F0C"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:AudienceRestriction</w:t>
      </w:r>
      <w:proofErr w:type="gramEnd"/>
      <w:r w:rsidRPr="00D533E3">
        <w:rPr>
          <w:rFonts w:ascii="Times New Roman" w:hAnsi="Times New Roman" w:cs="Times New Roman"/>
          <w:color w:val="000096"/>
          <w:sz w:val="20"/>
          <w:szCs w:val="24"/>
          <w:lang w:val="en-GB"/>
        </w:rPr>
        <w:t>&gt;</w:t>
      </w:r>
    </w:p>
    <w:p w14:paraId="18CB2561"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:Conditions</w:t>
      </w:r>
      <w:proofErr w:type="gramEnd"/>
      <w:r w:rsidRPr="00D533E3">
        <w:rPr>
          <w:rFonts w:ascii="Times New Roman" w:hAnsi="Times New Roman" w:cs="Times New Roman"/>
          <w:color w:val="000096"/>
          <w:sz w:val="20"/>
          <w:szCs w:val="24"/>
          <w:lang w:val="en-GB"/>
        </w:rPr>
        <w:t>&gt;</w:t>
      </w:r>
    </w:p>
    <w:p w14:paraId="4465C1CB"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:AuthnStatement</w:t>
      </w:r>
      <w:proofErr w:type="gramEnd"/>
      <w:r w:rsidRPr="00D533E3">
        <w:rPr>
          <w:rFonts w:ascii="Times New Roman" w:hAnsi="Times New Roman" w:cs="Times New Roman"/>
          <w:color w:val="F5844C"/>
          <w:sz w:val="20"/>
          <w:szCs w:val="24"/>
          <w:lang w:val="en-GB"/>
        </w:rPr>
        <w:t xml:space="preserve"> AuthnInstant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"2015-04-30T19:27:20.159Z"</w:t>
      </w:r>
    </w:p>
    <w:p w14:paraId="0EC8747F"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SessionIndex</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"_5eeb319253e2d7d125e3dcc72806209a"</w:t>
      </w:r>
      <w:r w:rsidRPr="00D533E3">
        <w:rPr>
          <w:rFonts w:ascii="Times New Roman" w:hAnsi="Times New Roman" w:cs="Times New Roman"/>
          <w:color w:val="000096"/>
          <w:sz w:val="20"/>
          <w:szCs w:val="24"/>
          <w:lang w:val="en-GB"/>
        </w:rPr>
        <w:t>&gt;</w:t>
      </w:r>
    </w:p>
    <w:p w14:paraId="3B29E741"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:AuthnContext</w:t>
      </w:r>
      <w:proofErr w:type="gramEnd"/>
      <w:r w:rsidRPr="00D533E3">
        <w:rPr>
          <w:rFonts w:ascii="Times New Roman" w:hAnsi="Times New Roman" w:cs="Times New Roman"/>
          <w:color w:val="000096"/>
          <w:sz w:val="20"/>
          <w:szCs w:val="24"/>
          <w:lang w:val="en-GB"/>
        </w:rPr>
        <w:t>&gt;</w:t>
      </w:r>
    </w:p>
    <w:p w14:paraId="51998E84"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&lt;saml2:AuthnContextClassRef&gt;</w:t>
      </w:r>
      <w:r w:rsidRPr="00D533E3">
        <w:rPr>
          <w:rFonts w:ascii="Times New Roman" w:hAnsi="Times New Roman" w:cs="Times New Roman"/>
          <w:color w:val="000000"/>
          <w:sz w:val="20"/>
          <w:szCs w:val="24"/>
          <w:lang w:val="en-GB"/>
        </w:rPr>
        <w:t>http://eidas.europa.eu/LoA/high</w:t>
      </w:r>
      <w:r w:rsidRPr="00D533E3">
        <w:rPr>
          <w:rFonts w:ascii="Times New Roman" w:hAnsi="Times New Roman" w:cs="Times New Roman"/>
          <w:color w:val="000096"/>
          <w:sz w:val="20"/>
          <w:szCs w:val="24"/>
          <w:lang w:val="en-GB"/>
        </w:rPr>
        <w:t>&lt;/saml2:AuthnContextClassRef&gt;</w:t>
      </w:r>
    </w:p>
    <w:p w14:paraId="0AFD38FF"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:AuthnContext</w:t>
      </w:r>
      <w:proofErr w:type="gramEnd"/>
      <w:r w:rsidRPr="00D533E3">
        <w:rPr>
          <w:rFonts w:ascii="Times New Roman" w:hAnsi="Times New Roman" w:cs="Times New Roman"/>
          <w:color w:val="000096"/>
          <w:sz w:val="20"/>
          <w:szCs w:val="24"/>
          <w:lang w:val="en-GB"/>
        </w:rPr>
        <w:t>&gt;</w:t>
      </w:r>
    </w:p>
    <w:p w14:paraId="2F80365A"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:AuthnStatement</w:t>
      </w:r>
      <w:proofErr w:type="gramEnd"/>
      <w:r w:rsidRPr="00D533E3">
        <w:rPr>
          <w:rFonts w:ascii="Times New Roman" w:hAnsi="Times New Roman" w:cs="Times New Roman"/>
          <w:color w:val="000096"/>
          <w:sz w:val="20"/>
          <w:szCs w:val="24"/>
          <w:lang w:val="en-GB"/>
        </w:rPr>
        <w:t>&gt;</w:t>
      </w:r>
    </w:p>
    <w:p w14:paraId="64B1D882"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:AttributeStatement</w:t>
      </w:r>
      <w:proofErr w:type="gramEnd"/>
      <w:r w:rsidRPr="00D533E3">
        <w:rPr>
          <w:rFonts w:ascii="Times New Roman" w:hAnsi="Times New Roman" w:cs="Times New Roman"/>
          <w:color w:val="000096"/>
          <w:sz w:val="20"/>
          <w:szCs w:val="24"/>
          <w:lang w:val="en-GB"/>
        </w:rPr>
        <w:t>&gt;</w:t>
      </w:r>
    </w:p>
    <w:p w14:paraId="15CBEDD0"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F5844C"/>
          <w:sz w:val="20"/>
          <w:szCs w:val="24"/>
          <w:lang w:val="en-GB"/>
        </w:rPr>
        <w:t xml:space="preserve"> </w:t>
      </w:r>
    </w:p>
    <w:p w14:paraId="4B6EFE55"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FriendlyName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"PersonIdentifier"</w:t>
      </w:r>
      <w:r w:rsidRPr="00D533E3">
        <w:rPr>
          <w:rFonts w:ascii="Times New Roman" w:hAnsi="Times New Roman" w:cs="Times New Roman"/>
          <w:color w:val="F5844C"/>
          <w:sz w:val="20"/>
          <w:szCs w:val="24"/>
          <w:lang w:val="en-GB"/>
        </w:rPr>
        <w:t xml:space="preserve"> </w:t>
      </w:r>
    </w:p>
    <w:p w14:paraId="7C1FDE70"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"http://eidas.europa.eu/attributes/naturalperson/PersonIdentifier"</w:t>
      </w:r>
    </w:p>
    <w:p w14:paraId="6DA56D8A"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:oasis:names:tc:saml2:2.0:attrname</w:t>
      </w:r>
      <w:proofErr w:type="gramEnd"/>
      <w:r w:rsidRPr="00D533E3">
        <w:rPr>
          <w:rFonts w:ascii="Times New Roman" w:hAnsi="Times New Roman" w:cs="Times New Roman"/>
          <w:color w:val="993300"/>
          <w:sz w:val="20"/>
          <w:szCs w:val="24"/>
          <w:lang w:val="en-GB"/>
        </w:rPr>
        <w:t>-format:uri"</w:t>
      </w:r>
      <w:r w:rsidRPr="00D533E3">
        <w:rPr>
          <w:rFonts w:ascii="Times New Roman" w:hAnsi="Times New Roman" w:cs="Times New Roman"/>
          <w:color w:val="000096"/>
          <w:sz w:val="20"/>
          <w:szCs w:val="24"/>
          <w:lang w:val="en-GB"/>
        </w:rPr>
        <w:t>&gt;</w:t>
      </w:r>
    </w:p>
    <w:p w14:paraId="7E6834E6"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F5844C"/>
          <w:sz w:val="20"/>
          <w:szCs w:val="24"/>
          <w:lang w:val="en-GB"/>
        </w:rPr>
        <w:t xml:space="preserve"> xsi:type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"eidas: PersonIdentifierType"</w:t>
      </w:r>
      <w:r w:rsidRPr="00D533E3">
        <w:rPr>
          <w:rFonts w:ascii="Times New Roman" w:hAnsi="Times New Roman" w:cs="Times New Roman"/>
          <w:color w:val="000096"/>
          <w:sz w:val="20"/>
          <w:szCs w:val="24"/>
          <w:lang w:val="en-GB"/>
        </w:rPr>
        <w:t>&gt;</w:t>
      </w:r>
    </w:p>
    <w:p w14:paraId="7EC25FCD"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ES/AT/02635542Y</w:t>
      </w:r>
    </w:p>
    <w:p w14:paraId="01E22C3E"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5CC8083C"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00F0CB1B"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F5844C"/>
          <w:sz w:val="20"/>
          <w:szCs w:val="24"/>
          <w:lang w:val="en-GB"/>
        </w:rPr>
        <w:t xml:space="preserve"> </w:t>
      </w:r>
    </w:p>
    <w:p w14:paraId="30AC851B"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FriendlyName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"FamilyName"</w:t>
      </w:r>
      <w:r w:rsidRPr="00D533E3">
        <w:rPr>
          <w:rFonts w:ascii="Times New Roman" w:hAnsi="Times New Roman" w:cs="Times New Roman"/>
          <w:color w:val="F5844C"/>
          <w:sz w:val="20"/>
          <w:szCs w:val="24"/>
          <w:lang w:val="en-GB"/>
        </w:rPr>
        <w:t xml:space="preserve"> </w:t>
      </w:r>
    </w:p>
    <w:p w14:paraId="657B1C6C"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 http://eidas.europa.eu/attributes/naturalperson/CurrentFamilyName"</w:t>
      </w:r>
    </w:p>
    <w:p w14:paraId="3EFE48BE"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:oasis:names:tc:SAML:2.0:attrname</w:t>
      </w:r>
      <w:proofErr w:type="gramEnd"/>
      <w:r w:rsidRPr="00D533E3">
        <w:rPr>
          <w:rFonts w:ascii="Times New Roman" w:hAnsi="Times New Roman" w:cs="Times New Roman"/>
          <w:color w:val="993300"/>
          <w:sz w:val="20"/>
          <w:szCs w:val="24"/>
          <w:lang w:val="en-GB"/>
        </w:rPr>
        <w:t>-format:uri"</w:t>
      </w:r>
      <w:r w:rsidRPr="00D533E3">
        <w:rPr>
          <w:rFonts w:ascii="Times New Roman" w:hAnsi="Times New Roman" w:cs="Times New Roman"/>
          <w:color w:val="000096"/>
          <w:sz w:val="20"/>
          <w:szCs w:val="24"/>
          <w:lang w:val="en-GB"/>
        </w:rPr>
        <w:t>&gt;</w:t>
      </w:r>
    </w:p>
    <w:p w14:paraId="48715F59" w14:textId="77777777" w:rsidR="00730FE6" w:rsidRPr="00D533E3" w:rsidRDefault="00730FE6" w:rsidP="00730FE6">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F5844C"/>
          <w:sz w:val="20"/>
          <w:szCs w:val="24"/>
          <w:lang w:val="en-GB"/>
        </w:rPr>
        <w:t xml:space="preserve"> xsi:type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"eidas:CurrentFamilyNameType"</w:t>
      </w:r>
      <w:r w:rsidRPr="00D533E3">
        <w:rPr>
          <w:rFonts w:ascii="Times New Roman" w:hAnsi="Times New Roman" w:cs="Times New Roman"/>
          <w:color w:val="000096"/>
          <w:sz w:val="20"/>
          <w:szCs w:val="24"/>
          <w:lang w:val="en-GB"/>
        </w:rPr>
        <w:t>&gt;</w:t>
      </w:r>
    </w:p>
    <w:p w14:paraId="4063BEDC" w14:textId="77777777" w:rsidR="00730FE6" w:rsidRPr="00D533E3" w:rsidRDefault="00730FE6" w:rsidP="00730FE6">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Onasis</w:t>
      </w:r>
    </w:p>
    <w:p w14:paraId="4D9DDC7B" w14:textId="77777777" w:rsidR="00730FE6" w:rsidRPr="00D533E3" w:rsidRDefault="00730FE6" w:rsidP="00730FE6">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3C397997" w14:textId="1DA45FCA"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F5844C"/>
          <w:sz w:val="20"/>
          <w:szCs w:val="24"/>
          <w:lang w:val="en-GB"/>
        </w:rPr>
        <w:t xml:space="preserve"> </w:t>
      </w:r>
      <w:r w:rsidR="00F8622F" w:rsidRPr="00D533E3">
        <w:rPr>
          <w:rFonts w:ascii="Times New Roman" w:hAnsi="Times New Roman" w:cs="Times New Roman"/>
          <w:color w:val="F5844C"/>
          <w:sz w:val="20"/>
          <w:szCs w:val="24"/>
          <w:lang w:val="en-GB"/>
        </w:rPr>
        <w:t>LatinScript=</w:t>
      </w:r>
      <w:r w:rsidR="00F8622F" w:rsidRPr="00D533E3">
        <w:rPr>
          <w:rFonts w:ascii="Times New Roman" w:hAnsi="Times New Roman" w:cs="Times New Roman"/>
          <w:color w:val="993300"/>
          <w:sz w:val="20"/>
          <w:szCs w:val="24"/>
          <w:lang w:val="en-GB"/>
        </w:rPr>
        <w:t>”false”</w:t>
      </w:r>
      <w:r w:rsidR="00F8622F" w:rsidRPr="00D533E3">
        <w:rPr>
          <w:rFonts w:ascii="Times New Roman" w:hAnsi="Times New Roman" w:cs="Times New Roman"/>
          <w:color w:val="F5844C"/>
          <w:sz w:val="20"/>
          <w:szCs w:val="24"/>
          <w:lang w:val="en-GB"/>
        </w:rPr>
        <w:t xml:space="preserve"> </w:t>
      </w:r>
      <w:r w:rsidRPr="00D533E3">
        <w:rPr>
          <w:rFonts w:ascii="Times New Roman" w:hAnsi="Times New Roman" w:cs="Times New Roman"/>
          <w:color w:val="F5844C"/>
          <w:sz w:val="20"/>
          <w:szCs w:val="24"/>
          <w:lang w:val="en-GB"/>
        </w:rPr>
        <w:t>xsi:type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"eidas:CurrentFamilyNameType"</w:t>
      </w:r>
      <w:r w:rsidRPr="00D533E3">
        <w:rPr>
          <w:rFonts w:ascii="Times New Roman" w:hAnsi="Times New Roman" w:cs="Times New Roman"/>
          <w:color w:val="000096"/>
          <w:sz w:val="20"/>
          <w:szCs w:val="24"/>
          <w:lang w:val="en-GB"/>
        </w:rPr>
        <w:t>&gt;</w:t>
      </w:r>
    </w:p>
    <w:p w14:paraId="03FA6429"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Ωνάσης</w:t>
      </w:r>
    </w:p>
    <w:p w14:paraId="37E12541" w14:textId="45FB93C3"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05B3D548"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5F09D8B6"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F5844C"/>
          <w:sz w:val="20"/>
          <w:szCs w:val="24"/>
          <w:lang w:val="en-GB"/>
        </w:rPr>
        <w:t xml:space="preserve"> </w:t>
      </w:r>
    </w:p>
    <w:p w14:paraId="17CBA8BE"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FriendlyName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"FirstName"</w:t>
      </w:r>
      <w:r w:rsidRPr="00D533E3">
        <w:rPr>
          <w:rFonts w:ascii="Times New Roman" w:hAnsi="Times New Roman" w:cs="Times New Roman"/>
          <w:color w:val="F5844C"/>
          <w:sz w:val="20"/>
          <w:szCs w:val="24"/>
          <w:lang w:val="en-GB"/>
        </w:rPr>
        <w:t xml:space="preserve"> </w:t>
      </w:r>
    </w:p>
    <w:p w14:paraId="7B1546B4"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 http://eidas.europa.eu/attributes/naturalperson/CurrentGivenName"</w:t>
      </w:r>
    </w:p>
    <w:p w14:paraId="7A4664BE"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:oasis:names:tc:saml2:2.0:attrname</w:t>
      </w:r>
      <w:proofErr w:type="gramEnd"/>
      <w:r w:rsidRPr="00D533E3">
        <w:rPr>
          <w:rFonts w:ascii="Times New Roman" w:hAnsi="Times New Roman" w:cs="Times New Roman"/>
          <w:color w:val="993300"/>
          <w:sz w:val="20"/>
          <w:szCs w:val="24"/>
          <w:lang w:val="en-GB"/>
        </w:rPr>
        <w:t>-format:uri"</w:t>
      </w:r>
      <w:r w:rsidRPr="00D533E3">
        <w:rPr>
          <w:rFonts w:ascii="Times New Roman" w:hAnsi="Times New Roman" w:cs="Times New Roman"/>
          <w:color w:val="000096"/>
          <w:sz w:val="20"/>
          <w:szCs w:val="24"/>
          <w:lang w:val="en-GB"/>
        </w:rPr>
        <w:t>&gt;</w:t>
      </w:r>
    </w:p>
    <w:p w14:paraId="7993C8E0" w14:textId="740FA225"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F5844C"/>
          <w:sz w:val="20"/>
          <w:szCs w:val="24"/>
          <w:lang w:val="en-GB"/>
        </w:rPr>
        <w:t xml:space="preserve"> xsi:type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"eidas: CurrentGivenNameType"</w:t>
      </w:r>
      <w:r w:rsidRPr="00D533E3">
        <w:rPr>
          <w:rFonts w:ascii="Times New Roman" w:hAnsi="Times New Roman" w:cs="Times New Roman"/>
          <w:color w:val="000096"/>
          <w:sz w:val="20"/>
          <w:szCs w:val="24"/>
          <w:lang w:val="en-GB"/>
        </w:rPr>
        <w:t>&gt;</w:t>
      </w:r>
    </w:p>
    <w:p w14:paraId="358E4352"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Sarah</w:t>
      </w:r>
    </w:p>
    <w:p w14:paraId="2DB963B4"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3C32ABBC"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p>
    <w:p w14:paraId="7EF31FBD"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F5844C"/>
          <w:sz w:val="20"/>
          <w:szCs w:val="24"/>
          <w:lang w:val="en-GB"/>
        </w:rPr>
        <w:t xml:space="preserve"> </w:t>
      </w:r>
    </w:p>
    <w:p w14:paraId="50158AB3"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FriendlyName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"DateOfBirth"</w:t>
      </w:r>
      <w:r w:rsidRPr="00D533E3">
        <w:rPr>
          <w:rFonts w:ascii="Times New Roman" w:hAnsi="Times New Roman" w:cs="Times New Roman"/>
          <w:color w:val="F5844C"/>
          <w:sz w:val="20"/>
          <w:szCs w:val="24"/>
          <w:lang w:val="en-GB"/>
        </w:rPr>
        <w:t xml:space="preserve"> </w:t>
      </w:r>
    </w:p>
    <w:p w14:paraId="6576C460"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F5844C"/>
          <w:sz w:val="20"/>
          <w:szCs w:val="24"/>
          <w:lang w:val="en-GB"/>
        </w:rPr>
      </w:pPr>
      <w:r w:rsidRPr="00D533E3">
        <w:rPr>
          <w:rFonts w:ascii="Times New Roman" w:hAnsi="Times New Roman" w:cs="Times New Roman"/>
          <w:color w:val="F5844C"/>
          <w:sz w:val="20"/>
          <w:szCs w:val="24"/>
          <w:lang w:val="en-GB"/>
        </w:rPr>
        <w:t xml:space="preserve">        Name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 http://eidas.europa.eu/attributes/naturalperson/DateOfBirth"</w:t>
      </w:r>
    </w:p>
    <w:p w14:paraId="18587E6E"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F5844C"/>
          <w:sz w:val="20"/>
          <w:szCs w:val="24"/>
          <w:lang w:val="en-GB"/>
        </w:rPr>
        <w:t xml:space="preserve">        NameFormat</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"urn</w:t>
      </w:r>
      <w:proofErr w:type="gramStart"/>
      <w:r w:rsidRPr="00D533E3">
        <w:rPr>
          <w:rFonts w:ascii="Times New Roman" w:hAnsi="Times New Roman" w:cs="Times New Roman"/>
          <w:color w:val="993300"/>
          <w:sz w:val="20"/>
          <w:szCs w:val="24"/>
          <w:lang w:val="en-GB"/>
        </w:rPr>
        <w:t>:oasis:names:tc:saml2:2.0:attrname</w:t>
      </w:r>
      <w:proofErr w:type="gramEnd"/>
      <w:r w:rsidRPr="00D533E3">
        <w:rPr>
          <w:rFonts w:ascii="Times New Roman" w:hAnsi="Times New Roman" w:cs="Times New Roman"/>
          <w:color w:val="993300"/>
          <w:sz w:val="20"/>
          <w:szCs w:val="24"/>
          <w:lang w:val="en-GB"/>
        </w:rPr>
        <w:t>-format:uri"</w:t>
      </w:r>
      <w:r w:rsidRPr="00D533E3">
        <w:rPr>
          <w:rFonts w:ascii="Times New Roman" w:hAnsi="Times New Roman" w:cs="Times New Roman"/>
          <w:color w:val="000096"/>
          <w:sz w:val="20"/>
          <w:szCs w:val="24"/>
          <w:lang w:val="en-GB"/>
        </w:rPr>
        <w:t>&gt;</w:t>
      </w:r>
    </w:p>
    <w:p w14:paraId="15F6F67D"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F5844C"/>
          <w:sz w:val="20"/>
          <w:szCs w:val="24"/>
          <w:lang w:val="en-GB"/>
        </w:rPr>
        <w:t xml:space="preserve"> xsi:type</w:t>
      </w:r>
      <w:r w:rsidRPr="00D533E3">
        <w:rPr>
          <w:rFonts w:ascii="Times New Roman" w:hAnsi="Times New Roman" w:cs="Times New Roman"/>
          <w:color w:val="FF8040"/>
          <w:sz w:val="20"/>
          <w:szCs w:val="24"/>
          <w:lang w:val="en-GB"/>
        </w:rPr>
        <w:t>=</w:t>
      </w:r>
      <w:r w:rsidRPr="00D533E3">
        <w:rPr>
          <w:rFonts w:ascii="Times New Roman" w:hAnsi="Times New Roman" w:cs="Times New Roman"/>
          <w:color w:val="993300"/>
          <w:sz w:val="20"/>
          <w:szCs w:val="24"/>
          <w:lang w:val="en-GB"/>
        </w:rPr>
        <w:t>"eidas:DateOfBirthType"</w:t>
      </w:r>
      <w:r w:rsidRPr="00D533E3">
        <w:rPr>
          <w:rFonts w:ascii="Times New Roman" w:hAnsi="Times New Roman" w:cs="Times New Roman"/>
          <w:color w:val="000096"/>
          <w:sz w:val="20"/>
          <w:szCs w:val="24"/>
          <w:lang w:val="en-GB"/>
        </w:rPr>
        <w:t>&gt;</w:t>
      </w:r>
    </w:p>
    <w:p w14:paraId="3E5AD98D"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1970-05-28</w:t>
      </w:r>
    </w:p>
    <w:p w14:paraId="3E58BC48"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:AttributeValue</w:t>
      </w:r>
      <w:proofErr w:type="gramEnd"/>
      <w:r w:rsidRPr="00D533E3">
        <w:rPr>
          <w:rFonts w:ascii="Times New Roman" w:hAnsi="Times New Roman" w:cs="Times New Roman"/>
          <w:color w:val="000096"/>
          <w:sz w:val="20"/>
          <w:szCs w:val="24"/>
          <w:lang w:val="en-GB"/>
        </w:rPr>
        <w:t>&gt;</w:t>
      </w:r>
    </w:p>
    <w:p w14:paraId="6D3BE9A0"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w:t>
      </w:r>
      <w:proofErr w:type="gramEnd"/>
      <w:r w:rsidRPr="00D533E3">
        <w:rPr>
          <w:rFonts w:ascii="Times New Roman" w:hAnsi="Times New Roman" w:cs="Times New Roman"/>
          <w:color w:val="000096"/>
          <w:sz w:val="20"/>
          <w:szCs w:val="24"/>
          <w:lang w:val="en-GB"/>
        </w:rPr>
        <w:t>&gt;</w:t>
      </w:r>
      <w:r w:rsidRPr="00D533E3">
        <w:rPr>
          <w:rFonts w:ascii="Times New Roman" w:hAnsi="Times New Roman" w:cs="Times New Roman"/>
          <w:color w:val="000000"/>
          <w:sz w:val="20"/>
          <w:szCs w:val="24"/>
          <w:lang w:val="en-GB"/>
        </w:rPr>
        <w:t xml:space="preserve">          </w:t>
      </w:r>
    </w:p>
    <w:p w14:paraId="2E7E864D"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00"/>
          <w:sz w:val="20"/>
          <w:szCs w:val="24"/>
          <w:lang w:val="en-GB"/>
        </w:rPr>
        <w:t xml:space="preserve">    </w:t>
      </w: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:AttributeStatement</w:t>
      </w:r>
      <w:proofErr w:type="gramEnd"/>
      <w:r w:rsidRPr="00D533E3">
        <w:rPr>
          <w:rFonts w:ascii="Times New Roman" w:hAnsi="Times New Roman" w:cs="Times New Roman"/>
          <w:color w:val="000096"/>
          <w:sz w:val="20"/>
          <w:szCs w:val="24"/>
          <w:lang w:val="en-GB"/>
        </w:rPr>
        <w:t>&gt;</w:t>
      </w:r>
    </w:p>
    <w:p w14:paraId="46F31675" w14:textId="77777777" w:rsidR="00B43DEF" w:rsidRPr="00D533E3" w:rsidRDefault="00B43DEF" w:rsidP="00B5753B">
      <w:pPr>
        <w:shd w:val="clear" w:color="auto" w:fill="D9D9D9" w:themeFill="background1" w:themeFillShade="D9"/>
        <w:autoSpaceDE w:val="0"/>
        <w:autoSpaceDN w:val="0"/>
        <w:adjustRightInd w:val="0"/>
        <w:spacing w:after="0" w:line="240" w:lineRule="auto"/>
        <w:jc w:val="left"/>
        <w:rPr>
          <w:rFonts w:ascii="Times New Roman" w:hAnsi="Times New Roman" w:cs="Times New Roman"/>
          <w:color w:val="000000"/>
          <w:sz w:val="20"/>
          <w:szCs w:val="24"/>
          <w:lang w:val="en-GB"/>
        </w:rPr>
      </w:pPr>
      <w:r w:rsidRPr="00D533E3">
        <w:rPr>
          <w:rFonts w:ascii="Times New Roman" w:hAnsi="Times New Roman" w:cs="Times New Roman"/>
          <w:color w:val="000096"/>
          <w:sz w:val="20"/>
          <w:szCs w:val="24"/>
          <w:lang w:val="en-GB"/>
        </w:rPr>
        <w:t>&lt;/saml2</w:t>
      </w:r>
      <w:proofErr w:type="gramStart"/>
      <w:r w:rsidRPr="00D533E3">
        <w:rPr>
          <w:rFonts w:ascii="Times New Roman" w:hAnsi="Times New Roman" w:cs="Times New Roman"/>
          <w:color w:val="000096"/>
          <w:sz w:val="20"/>
          <w:szCs w:val="24"/>
          <w:lang w:val="en-GB"/>
        </w:rPr>
        <w:t>:Assertion</w:t>
      </w:r>
      <w:proofErr w:type="gramEnd"/>
      <w:r w:rsidRPr="00D533E3">
        <w:rPr>
          <w:rFonts w:ascii="Times New Roman" w:hAnsi="Times New Roman" w:cs="Times New Roman"/>
          <w:color w:val="000096"/>
          <w:sz w:val="20"/>
          <w:szCs w:val="24"/>
          <w:lang w:val="en-GB"/>
        </w:rPr>
        <w:t>&gt;</w:t>
      </w:r>
    </w:p>
    <w:p w14:paraId="77AF27B9" w14:textId="77777777" w:rsidR="00367FA2" w:rsidRPr="00D533E3" w:rsidRDefault="00367FA2">
      <w:pPr>
        <w:jc w:val="left"/>
        <w:rPr>
          <w:rFonts w:ascii="Times New Roman" w:eastAsiaTheme="majorEastAsia" w:hAnsi="Times New Roman" w:cs="Times New Roman"/>
          <w:color w:val="2E74B5" w:themeColor="accent1" w:themeShade="BF"/>
          <w:sz w:val="32"/>
          <w:szCs w:val="32"/>
          <w:lang w:val="en-GB" w:eastAsia="ar-SA"/>
        </w:rPr>
      </w:pPr>
      <w:bookmarkStart w:id="267" w:name="_Ref449969741"/>
      <w:r w:rsidRPr="00D533E3">
        <w:rPr>
          <w:rFonts w:ascii="Times New Roman" w:hAnsi="Times New Roman" w:cs="Times New Roman"/>
          <w:lang w:val="en-GB"/>
        </w:rPr>
        <w:lastRenderedPageBreak/>
        <w:br w:type="page"/>
      </w:r>
    </w:p>
    <w:p w14:paraId="6238289A" w14:textId="5EEAFB14" w:rsidR="003F0B62" w:rsidRPr="00E445BB" w:rsidRDefault="003F0B62" w:rsidP="00162146">
      <w:pPr>
        <w:pStyle w:val="Appendix1"/>
      </w:pPr>
      <w:bookmarkStart w:id="268" w:name="_Ref4434671"/>
      <w:r w:rsidRPr="00E445BB">
        <w:lastRenderedPageBreak/>
        <w:t>Metadata Aggregator Format</w:t>
      </w:r>
      <w:bookmarkEnd w:id="267"/>
      <w:bookmarkEnd w:id="268"/>
    </w:p>
    <w:p w14:paraId="5591570E" w14:textId="127DB780" w:rsidR="009A0F91" w:rsidRPr="00D533E3" w:rsidRDefault="009A0F91" w:rsidP="009A0F91">
      <w:pPr>
        <w:rPr>
          <w:lang w:val="en-GB"/>
        </w:rPr>
      </w:pPr>
      <w:r w:rsidRPr="00D533E3">
        <w:rPr>
          <w:lang w:val="en-GB"/>
        </w:rPr>
        <w:t xml:space="preserve">The purpose of this </w:t>
      </w:r>
      <w:r w:rsidR="007B7774">
        <w:rPr>
          <w:lang w:val="en-GB"/>
        </w:rPr>
        <w:t>section</w:t>
      </w:r>
      <w:r w:rsidR="007B7774" w:rsidRPr="00D533E3">
        <w:rPr>
          <w:lang w:val="en-GB"/>
        </w:rPr>
        <w:t xml:space="preserve"> </w:t>
      </w:r>
      <w:r w:rsidRPr="00D533E3">
        <w:rPr>
          <w:lang w:val="en-GB"/>
        </w:rPr>
        <w:t>is to provide a consolidated list of the different metadata locations across Member States covering one or more endpoints. This list may be cryptographically signed, but integrity of the metadata is ensured through a signature on each metadata document that can be retr</w:t>
      </w:r>
      <w:r w:rsidR="00900372" w:rsidRPr="00D533E3">
        <w:rPr>
          <w:lang w:val="en-GB"/>
        </w:rPr>
        <w:t>i</w:t>
      </w:r>
      <w:r w:rsidRPr="00D533E3">
        <w:rPr>
          <w:lang w:val="en-GB"/>
        </w:rPr>
        <w:t>eved at any specified location.</w:t>
      </w:r>
    </w:p>
    <w:p w14:paraId="43C59006" w14:textId="77777777" w:rsidR="009A0F91" w:rsidRPr="00D533E3" w:rsidRDefault="009A0F91" w:rsidP="009A0F91">
      <w:pPr>
        <w:rPr>
          <w:lang w:val="en-GB"/>
        </w:rPr>
      </w:pPr>
      <w:r w:rsidRPr="00D533E3">
        <w:rPr>
          <w:lang w:val="en-GB"/>
        </w:rPr>
        <w:t xml:space="preserve">The following cases have been taken into account: </w:t>
      </w:r>
    </w:p>
    <w:p w14:paraId="0D330B27" w14:textId="77777777" w:rsidR="009A0F91" w:rsidRPr="00D533E3" w:rsidRDefault="009A0F91" w:rsidP="009A0F91">
      <w:pPr>
        <w:pStyle w:val="Listenabsatz"/>
        <w:numPr>
          <w:ilvl w:val="0"/>
          <w:numId w:val="36"/>
        </w:numPr>
        <w:shd w:val="clear" w:color="auto" w:fill="FFFFFF" w:themeFill="background1"/>
        <w:spacing w:before="120" w:after="0" w:line="240" w:lineRule="auto"/>
        <w:contextualSpacing w:val="0"/>
        <w:jc w:val="left"/>
        <w:rPr>
          <w:lang w:val="en-GB"/>
        </w:rPr>
      </w:pPr>
      <w:r w:rsidRPr="00D533E3">
        <w:rPr>
          <w:lang w:val="en-GB"/>
        </w:rPr>
        <w:t xml:space="preserve">MSs with one connector and one proxy (the 'classical' eIDAS-Node case), </w:t>
      </w:r>
    </w:p>
    <w:p w14:paraId="7A3F89E4" w14:textId="77777777" w:rsidR="009A0F91" w:rsidRPr="00D533E3" w:rsidRDefault="009A0F91" w:rsidP="009A0F91">
      <w:pPr>
        <w:pStyle w:val="Listenabsatz"/>
        <w:numPr>
          <w:ilvl w:val="0"/>
          <w:numId w:val="36"/>
        </w:numPr>
        <w:shd w:val="clear" w:color="auto" w:fill="FFFFFF" w:themeFill="background1"/>
        <w:spacing w:before="120" w:after="0" w:line="240" w:lineRule="auto"/>
        <w:contextualSpacing w:val="0"/>
        <w:jc w:val="left"/>
        <w:rPr>
          <w:lang w:val="en-GB"/>
        </w:rPr>
      </w:pPr>
      <w:r w:rsidRPr="00D533E3">
        <w:rPr>
          <w:lang w:val="en-GB"/>
        </w:rPr>
        <w:t xml:space="preserve">MSs with no proxy (the middleware case, middleware-services do not need publicly available metadata), </w:t>
      </w:r>
    </w:p>
    <w:p w14:paraId="7299EEE7" w14:textId="77777777" w:rsidR="009A0F91" w:rsidRPr="00D533E3" w:rsidRDefault="009A0F91" w:rsidP="009A0F91">
      <w:pPr>
        <w:pStyle w:val="Listenabsatz"/>
        <w:numPr>
          <w:ilvl w:val="0"/>
          <w:numId w:val="36"/>
        </w:numPr>
        <w:shd w:val="clear" w:color="auto" w:fill="FFFFFF" w:themeFill="background1"/>
        <w:spacing w:before="120" w:after="0" w:line="240" w:lineRule="auto"/>
        <w:contextualSpacing w:val="0"/>
        <w:jc w:val="left"/>
        <w:rPr>
          <w:lang w:val="en-GB"/>
        </w:rPr>
      </w:pPr>
      <w:r w:rsidRPr="00D533E3">
        <w:rPr>
          <w:lang w:val="en-GB"/>
        </w:rPr>
        <w:t>MSs with some or many connectors (decentralised).</w:t>
      </w:r>
    </w:p>
    <w:p w14:paraId="166F1685" w14:textId="77777777" w:rsidR="009A0F91" w:rsidRPr="00D533E3" w:rsidRDefault="009A0F91" w:rsidP="009A0F91">
      <w:pPr>
        <w:rPr>
          <w:lang w:val="en-GB"/>
        </w:rPr>
      </w:pPr>
    </w:p>
    <w:p w14:paraId="3EBFB6DF" w14:textId="77777777" w:rsidR="009A0F91" w:rsidRPr="00D533E3" w:rsidRDefault="009A0F91" w:rsidP="009A0F91">
      <w:pPr>
        <w:rPr>
          <w:lang w:val="en-GB"/>
        </w:rPr>
      </w:pPr>
      <w:r w:rsidRPr="00D533E3">
        <w:rPr>
          <w:lang w:val="en-GB"/>
        </w:rPr>
        <w:t>This format is inspired by what has been done for trusted list in eSignature.</w:t>
      </w:r>
    </w:p>
    <w:p w14:paraId="5BD75896" w14:textId="77777777" w:rsidR="009A0F91" w:rsidRPr="00D533E3" w:rsidRDefault="009A0F91" w:rsidP="009A0F91">
      <w:pPr>
        <w:rPr>
          <w:lang w:val="en-GB"/>
        </w:rPr>
      </w:pPr>
    </w:p>
    <w:p w14:paraId="6F6E4895" w14:textId="0AF744A6" w:rsidR="009A0F91" w:rsidRPr="00D533E3" w:rsidRDefault="009A0F91" w:rsidP="009A0F91">
      <w:pPr>
        <w:spacing w:before="120" w:after="120"/>
        <w:ind w:left="357"/>
        <w:rPr>
          <w:b/>
          <w:lang w:val="en-GB"/>
        </w:rPr>
      </w:pPr>
      <w:r w:rsidRPr="00D533E3">
        <w:rPr>
          <w:b/>
          <w:noProof/>
          <w:lang w:val="en-US"/>
        </w:rPr>
        <w:drawing>
          <wp:inline distT="0" distB="0" distL="0" distR="0" wp14:anchorId="73991A7F" wp14:editId="539A73E5">
            <wp:extent cx="5504815" cy="46824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815" cy="4682490"/>
                    </a:xfrm>
                    <a:prstGeom prst="rect">
                      <a:avLst/>
                    </a:prstGeom>
                  </pic:spPr>
                </pic:pic>
              </a:graphicData>
            </a:graphic>
          </wp:inline>
        </w:drawing>
      </w:r>
    </w:p>
    <w:p w14:paraId="4B114ED3" w14:textId="77777777" w:rsidR="00900372" w:rsidRPr="00D533E3" w:rsidRDefault="00900372" w:rsidP="009A0F91">
      <w:pPr>
        <w:spacing w:before="120" w:after="120"/>
        <w:ind w:left="357"/>
        <w:rPr>
          <w:b/>
          <w:lang w:val="en-GB"/>
        </w:rPr>
      </w:pPr>
    </w:p>
    <w:p w14:paraId="2E1AFE40" w14:textId="77777777" w:rsidR="009C5839" w:rsidRDefault="009C5839">
      <w:pPr>
        <w:jc w:val="left"/>
        <w:rPr>
          <w:rFonts w:asciiTheme="majorHAnsi" w:eastAsiaTheme="majorEastAsia" w:hAnsiTheme="majorHAnsi" w:cstheme="majorBidi"/>
          <w:color w:val="2E74B5" w:themeColor="accent1" w:themeShade="BF"/>
          <w:sz w:val="28"/>
          <w:szCs w:val="28"/>
          <w:lang w:val="en-US"/>
        </w:rPr>
      </w:pPr>
      <w:bookmarkStart w:id="269" w:name="_Toc434569355"/>
      <w:r>
        <w:br w:type="page"/>
      </w:r>
    </w:p>
    <w:p w14:paraId="74E37104" w14:textId="31694223" w:rsidR="009A0F91" w:rsidRPr="00162146" w:rsidRDefault="009A0F91" w:rsidP="00E445BB">
      <w:pPr>
        <w:pStyle w:val="Appendix2"/>
      </w:pPr>
      <w:r w:rsidRPr="00162146">
        <w:lastRenderedPageBreak/>
        <w:t>List of the list, MS-based</w:t>
      </w:r>
      <w:bookmarkEnd w:id="269"/>
    </w:p>
    <w:p w14:paraId="54738E14" w14:textId="77777777" w:rsidR="009A0F91" w:rsidRPr="00A1615E" w:rsidRDefault="009A0F91" w:rsidP="00E445BB">
      <w:pPr>
        <w:pStyle w:val="Appendix3"/>
      </w:pPr>
      <w:bookmarkStart w:id="270" w:name="_Toc434569356"/>
      <w:r w:rsidRPr="00A1615E">
        <w:t>Sample with one country</w:t>
      </w:r>
      <w:bookmarkEnd w:id="270"/>
    </w:p>
    <w:p w14:paraId="701E7732" w14:textId="77777777" w:rsidR="009A0F91" w:rsidRPr="00D533E3" w:rsidRDefault="009A0F91" w:rsidP="009A0F91">
      <w:pPr>
        <w:rPr>
          <w:lang w:val="en-GB"/>
        </w:rPr>
      </w:pPr>
      <w:r w:rsidRPr="00D533E3">
        <w:rPr>
          <w:lang w:val="en-GB"/>
        </w:rPr>
        <w:t>This sample is an example of a single country's information as it can be enclosed in the list.</w:t>
      </w:r>
    </w:p>
    <w:p w14:paraId="5BCFA283"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993300"/>
          <w:sz w:val="20"/>
          <w:lang w:eastAsia="es-ES"/>
        </w:rPr>
      </w:pPr>
      <w:r w:rsidRPr="00E445BB">
        <w:rPr>
          <w:rFonts w:ascii="Times New Roman" w:hAnsi="Times New Roman"/>
          <w:color w:val="000096"/>
          <w:sz w:val="20"/>
          <w:lang w:eastAsia="es-ES"/>
        </w:rPr>
        <w:t>&lt;ser</w:t>
      </w:r>
      <w:proofErr w:type="gramStart"/>
      <w:r w:rsidRPr="00E445BB">
        <w:rPr>
          <w:rFonts w:ascii="Times New Roman" w:hAnsi="Times New Roman"/>
          <w:color w:val="000096"/>
          <w:sz w:val="20"/>
          <w:lang w:eastAsia="es-ES"/>
        </w:rPr>
        <w:t>:MetadataServiceList</w:t>
      </w:r>
      <w:proofErr w:type="gramEnd"/>
      <w:r w:rsidRPr="00E445BB">
        <w:rPr>
          <w:rFonts w:ascii="Times New Roman" w:hAnsi="Times New Roman"/>
          <w:color w:val="F5844C"/>
          <w:sz w:val="20"/>
          <w:lang w:eastAsia="es-ES"/>
        </w:rPr>
        <w:t xml:space="preserve"> </w:t>
      </w:r>
      <w:r w:rsidRPr="00E445BB">
        <w:rPr>
          <w:rFonts w:ascii="Times New Roman" w:hAnsi="Times New Roman"/>
          <w:color w:val="0099CC"/>
          <w:sz w:val="20"/>
          <w:lang w:eastAsia="es-ES"/>
        </w:rPr>
        <w:t>xmlns:ds</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"http://www.w3.org/2000/09/xmldsig#"</w:t>
      </w:r>
      <w:r w:rsidRPr="00E445BB">
        <w:rPr>
          <w:rFonts w:ascii="Times New Roman" w:hAnsi="Times New Roman"/>
          <w:color w:val="000000"/>
          <w:sz w:val="20"/>
          <w:lang w:eastAsia="es-ES"/>
        </w:rPr>
        <w:br/>
      </w:r>
      <w:r w:rsidRPr="00E445BB">
        <w:rPr>
          <w:rFonts w:ascii="Times New Roman" w:hAnsi="Times New Roman"/>
          <w:color w:val="F5844C"/>
          <w:sz w:val="20"/>
          <w:lang w:eastAsia="es-ES"/>
        </w:rPr>
        <w:t xml:space="preserve"> </w:t>
      </w:r>
      <w:r w:rsidRPr="00E445BB">
        <w:rPr>
          <w:rFonts w:ascii="Times New Roman" w:hAnsi="Times New Roman"/>
          <w:color w:val="0099CC"/>
          <w:sz w:val="20"/>
          <w:lang w:eastAsia="es-ES"/>
        </w:rPr>
        <w:t>xmlns:ser</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"http://eidas.europa.eu/metadata/servicelist"</w:t>
      </w:r>
      <w:r w:rsidRPr="00E445BB">
        <w:rPr>
          <w:rFonts w:ascii="Times New Roman" w:hAnsi="Times New Roman"/>
          <w:color w:val="000000"/>
          <w:sz w:val="20"/>
          <w:lang w:eastAsia="es-ES"/>
        </w:rPr>
        <w:br/>
      </w:r>
      <w:r w:rsidRPr="00E445BB">
        <w:rPr>
          <w:rFonts w:ascii="Times New Roman" w:hAnsi="Times New Roman"/>
          <w:color w:val="F5844C"/>
          <w:sz w:val="20"/>
          <w:lang w:eastAsia="es-ES"/>
        </w:rPr>
        <w:t xml:space="preserve"> </w:t>
      </w:r>
      <w:r w:rsidRPr="00E445BB">
        <w:rPr>
          <w:rFonts w:ascii="Times New Roman" w:hAnsi="Times New Roman"/>
          <w:color w:val="0099CC"/>
          <w:sz w:val="20"/>
          <w:lang w:eastAsia="es-ES"/>
        </w:rPr>
        <w:t>xmlns:xsi</w:t>
      </w:r>
      <w:r w:rsidRPr="00E445BB">
        <w:rPr>
          <w:rFonts w:ascii="Times New Roman" w:hAnsi="Times New Roman"/>
          <w:color w:val="FF8040"/>
          <w:sz w:val="20"/>
          <w:lang w:eastAsia="es-ES"/>
        </w:rPr>
        <w:t>=</w:t>
      </w:r>
      <w:hyperlink r:id="rId10" w:history="1">
        <w:r w:rsidRPr="00E445BB">
          <w:rPr>
            <w:rStyle w:val="Hyperlink"/>
            <w:rFonts w:ascii="Times New Roman" w:hAnsi="Times New Roman"/>
            <w:sz w:val="20"/>
          </w:rPr>
          <w:t>http://www.w3.org/2001/XMLSchema-instance</w:t>
        </w:r>
      </w:hyperlink>
    </w:p>
    <w:p w14:paraId="479A646A"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F5844C"/>
          <w:sz w:val="20"/>
          <w:lang w:eastAsia="es-ES"/>
        </w:rPr>
      </w:pPr>
      <w:proofErr w:type="gramStart"/>
      <w:r w:rsidRPr="00E445BB">
        <w:rPr>
          <w:rFonts w:ascii="Times New Roman" w:hAnsi="Times New Roman"/>
          <w:color w:val="F5844C"/>
          <w:sz w:val="20"/>
          <w:lang w:eastAsia="es-ES"/>
        </w:rPr>
        <w:t>version</w:t>
      </w:r>
      <w:proofErr w:type="gramEnd"/>
      <w:r w:rsidRPr="00E445BB">
        <w:rPr>
          <w:rFonts w:ascii="Times New Roman" w:hAnsi="Times New Roman"/>
          <w:color w:val="FF8040"/>
          <w:sz w:val="20"/>
          <w:lang w:eastAsia="es-ES"/>
        </w:rPr>
        <w:t>=</w:t>
      </w:r>
      <w:r w:rsidRPr="00E445BB">
        <w:rPr>
          <w:rFonts w:ascii="Times New Roman" w:hAnsi="Times New Roman"/>
          <w:color w:val="993300"/>
          <w:sz w:val="20"/>
          <w:lang w:eastAsia="es-ES"/>
        </w:rPr>
        <w:t>"1.0"</w:t>
      </w:r>
      <w:r w:rsidRPr="00E445BB">
        <w:rPr>
          <w:rFonts w:ascii="Times New Roman" w:hAnsi="Times New Roman"/>
          <w:color w:val="F5844C"/>
          <w:sz w:val="20"/>
          <w:lang w:eastAsia="es-ES"/>
        </w:rPr>
        <w:t xml:space="preserve"> IssueDate</w:t>
      </w:r>
      <w:r w:rsidRPr="00E445BB">
        <w:rPr>
          <w:rFonts w:ascii="Times New Roman" w:hAnsi="Times New Roman"/>
          <w:color w:val="FF8040"/>
          <w:sz w:val="20"/>
          <w:lang w:eastAsia="es-ES"/>
        </w:rPr>
        <w:t>=</w:t>
      </w:r>
      <w:r w:rsidRPr="00E445BB">
        <w:rPr>
          <w:rFonts w:ascii="Times New Roman" w:hAnsi="Times New Roman"/>
          <w:color w:val="993300"/>
          <w:sz w:val="20"/>
          <w:lang w:eastAsia="es-ES"/>
        </w:rPr>
        <w:t>"2006-05-04T18:13:51.0"</w:t>
      </w:r>
      <w:r w:rsidRPr="00E445BB">
        <w:rPr>
          <w:rFonts w:ascii="Times New Roman" w:hAnsi="Times New Roman"/>
          <w:color w:val="F5844C"/>
          <w:sz w:val="20"/>
          <w:lang w:eastAsia="es-ES"/>
        </w:rPr>
        <w:t xml:space="preserve"> NextUpdate</w:t>
      </w:r>
      <w:r w:rsidRPr="00E445BB">
        <w:rPr>
          <w:rFonts w:ascii="Times New Roman" w:hAnsi="Times New Roman"/>
          <w:color w:val="FF8040"/>
          <w:sz w:val="20"/>
          <w:lang w:eastAsia="es-ES"/>
        </w:rPr>
        <w:t>=</w:t>
      </w:r>
      <w:r w:rsidRPr="00E445BB">
        <w:rPr>
          <w:rFonts w:ascii="Times New Roman" w:hAnsi="Times New Roman"/>
          <w:color w:val="993300"/>
          <w:sz w:val="20"/>
          <w:lang w:eastAsia="es-ES"/>
        </w:rPr>
        <w:t>"2006-05-04T18:13:51.0"</w:t>
      </w:r>
      <w:r w:rsidRPr="00E445BB">
        <w:rPr>
          <w:rFonts w:ascii="Times New Roman" w:hAnsi="Times New Roman"/>
          <w:color w:val="F5844C"/>
          <w:sz w:val="20"/>
          <w:lang w:eastAsia="es-ES"/>
        </w:rPr>
        <w:t xml:space="preserve"> </w:t>
      </w:r>
    </w:p>
    <w:p w14:paraId="090B14C5"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F5844C"/>
          <w:sz w:val="20"/>
          <w:lang w:eastAsia="es-ES"/>
        </w:rPr>
      </w:pPr>
      <w:r w:rsidRPr="00E445BB">
        <w:rPr>
          <w:rFonts w:ascii="Times New Roman" w:hAnsi="Times New Roman"/>
          <w:color w:val="F5844C"/>
          <w:sz w:val="20"/>
          <w:lang w:eastAsia="es-ES"/>
        </w:rPr>
        <w:t>ID</w:t>
      </w:r>
      <w:r w:rsidRPr="00E445BB">
        <w:rPr>
          <w:rFonts w:ascii="Times New Roman" w:hAnsi="Times New Roman"/>
          <w:color w:val="FF8040"/>
          <w:sz w:val="20"/>
          <w:lang w:eastAsia="es-ES"/>
        </w:rPr>
        <w:t>=</w:t>
      </w:r>
      <w:r w:rsidRPr="00E445BB">
        <w:rPr>
          <w:rFonts w:ascii="Times New Roman" w:hAnsi="Times New Roman"/>
          <w:color w:val="993300"/>
          <w:sz w:val="20"/>
          <w:lang w:eastAsia="es-ES"/>
        </w:rPr>
        <w:t>"ID001"</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&lt;ser:SchemeInformation&gt;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&lt;ser:IssuerName&gt;</w:t>
      </w:r>
      <w:r w:rsidRPr="00E445BB">
        <w:rPr>
          <w:rFonts w:ascii="Times New Roman" w:hAnsi="Times New Roman"/>
          <w:color w:val="000000"/>
          <w:sz w:val="20"/>
          <w:lang w:eastAsia="es-ES"/>
        </w:rPr>
        <w:t>IssuerName</w:t>
      </w:r>
      <w:r w:rsidRPr="00E445BB">
        <w:rPr>
          <w:rFonts w:ascii="Times New Roman" w:hAnsi="Times New Roman"/>
          <w:color w:val="000096"/>
          <w:sz w:val="20"/>
          <w:lang w:eastAsia="es-ES"/>
        </w:rPr>
        <w:t>&lt;/ser:IssuerName&gt;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&lt;ser:SchemeIdentifier&gt;</w:t>
      </w:r>
      <w:r w:rsidRPr="00E445BB">
        <w:rPr>
          <w:rFonts w:ascii="Times New Roman" w:hAnsi="Times New Roman"/>
          <w:color w:val="993300"/>
          <w:sz w:val="20"/>
          <w:lang w:eastAsia="es-ES"/>
        </w:rPr>
        <w:t xml:space="preserve"> https://eidas.example.com/metadatalist/Scheme01</w:t>
      </w:r>
      <w:r w:rsidRPr="00E445BB">
        <w:rPr>
          <w:rFonts w:ascii="Times New Roman" w:hAnsi="Times New Roman"/>
          <w:color w:val="000096"/>
          <w:sz w:val="20"/>
          <w:lang w:eastAsia="es-ES"/>
        </w:rPr>
        <w:t>&lt;/ser: SchemeIdentifier &gt;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&lt;ser:SchemeTerritory&gt;</w:t>
      </w:r>
      <w:r w:rsidRPr="00E445BB">
        <w:rPr>
          <w:rFonts w:ascii="Times New Roman" w:hAnsi="Times New Roman"/>
          <w:color w:val="000000"/>
          <w:sz w:val="20"/>
          <w:lang w:eastAsia="es-ES"/>
        </w:rPr>
        <w:t>BE</w:t>
      </w:r>
      <w:r w:rsidRPr="00E445BB">
        <w:rPr>
          <w:rFonts w:ascii="Times New Roman" w:hAnsi="Times New Roman"/>
          <w:color w:val="000096"/>
          <w:sz w:val="20"/>
          <w:lang w:eastAsia="es-ES"/>
        </w:rPr>
        <w:t>&lt;/ser:SchemeTerritory&gt;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&lt;/ser:SchemeInformation&gt;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&lt;ser:MetadataList</w:t>
      </w:r>
      <w:r w:rsidRPr="00E445BB">
        <w:rPr>
          <w:rFonts w:ascii="Times New Roman" w:hAnsi="Times New Roman"/>
          <w:color w:val="F5844C"/>
          <w:sz w:val="20"/>
          <w:lang w:eastAsia="es-ES"/>
        </w:rPr>
        <w:t xml:space="preserve"> Territory</w:t>
      </w:r>
      <w:r w:rsidRPr="00E445BB">
        <w:rPr>
          <w:rFonts w:ascii="Times New Roman" w:hAnsi="Times New Roman"/>
          <w:color w:val="FF8040"/>
          <w:sz w:val="20"/>
          <w:lang w:eastAsia="es-ES"/>
        </w:rPr>
        <w:t>=</w:t>
      </w:r>
      <w:r w:rsidRPr="00E445BB">
        <w:rPr>
          <w:rFonts w:ascii="Times New Roman" w:hAnsi="Times New Roman"/>
          <w:color w:val="993300"/>
          <w:sz w:val="20"/>
          <w:lang w:eastAsia="es-ES"/>
        </w:rPr>
        <w:t>"BE"</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&lt;ser:MetadataLocation</w:t>
      </w:r>
      <w:r w:rsidRPr="00E445BB">
        <w:rPr>
          <w:rFonts w:ascii="Times New Roman" w:hAnsi="Times New Roman"/>
          <w:color w:val="F5844C"/>
          <w:sz w:val="20"/>
          <w:lang w:eastAsia="es-ES"/>
        </w:rPr>
        <w:t xml:space="preserve"> Location</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"https://eidas.example.com/node1/metadata"</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&lt;ser:Endpoint</w:t>
      </w:r>
      <w:r w:rsidRPr="00E445BB">
        <w:rPr>
          <w:rFonts w:ascii="Times New Roman" w:hAnsi="Times New Roman"/>
          <w:color w:val="F5844C"/>
          <w:sz w:val="20"/>
          <w:lang w:eastAsia="es-ES"/>
        </w:rPr>
        <w:t xml:space="preserve"> EndpointType</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"http://eidas.europa.eu/metadata/ept/Connector"</w:t>
      </w:r>
      <w:r w:rsidRPr="00E445BB">
        <w:rPr>
          <w:rFonts w:ascii="Times New Roman" w:hAnsi="Times New Roman"/>
          <w:color w:val="F5844C"/>
          <w:sz w:val="20"/>
          <w:lang w:eastAsia="es-ES"/>
        </w:rPr>
        <w:t xml:space="preserve">  </w:t>
      </w:r>
    </w:p>
    <w:p w14:paraId="09289061"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F5844C"/>
          <w:sz w:val="20"/>
          <w:lang w:eastAsia="es-ES"/>
        </w:rPr>
      </w:pPr>
      <w:r w:rsidRPr="00E445BB">
        <w:rPr>
          <w:rFonts w:ascii="Times New Roman" w:hAnsi="Times New Roman"/>
          <w:color w:val="F5844C"/>
          <w:sz w:val="20"/>
          <w:lang w:eastAsia="es-ES"/>
        </w:rPr>
        <w:t xml:space="preserve">                                    EntityID</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"https://eidas.example.com/node1"</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w:t>
      </w:r>
      <w:proofErr w:type="gramStart"/>
      <w:r w:rsidRPr="00E445BB">
        <w:rPr>
          <w:rFonts w:ascii="Times New Roman" w:hAnsi="Times New Roman"/>
          <w:color w:val="000096"/>
          <w:sz w:val="20"/>
          <w:lang w:eastAsia="es-ES"/>
        </w:rPr>
        <w:t>:MetadataLocation</w:t>
      </w:r>
      <w:proofErr w:type="gramEnd"/>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&lt;ser:MetadataLocation</w:t>
      </w:r>
      <w:r w:rsidRPr="00E445BB">
        <w:rPr>
          <w:rFonts w:ascii="Times New Roman" w:hAnsi="Times New Roman"/>
          <w:color w:val="F5844C"/>
          <w:sz w:val="20"/>
          <w:lang w:eastAsia="es-ES"/>
        </w:rPr>
        <w:t xml:space="preserve"> Location</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"https://eidas.example.com/node2/metadata"</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&lt;ser:Endpoint</w:t>
      </w:r>
      <w:r w:rsidRPr="00E445BB">
        <w:rPr>
          <w:rFonts w:ascii="Times New Roman" w:hAnsi="Times New Roman"/>
          <w:color w:val="F5844C"/>
          <w:sz w:val="20"/>
          <w:lang w:eastAsia="es-ES"/>
        </w:rPr>
        <w:t xml:space="preserve"> EndpointType</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"http://eidas.europa.eu/metadata/ept/ProxyService"</w:t>
      </w:r>
      <w:r w:rsidRPr="00E445BB">
        <w:rPr>
          <w:rFonts w:ascii="Times New Roman" w:hAnsi="Times New Roman"/>
          <w:color w:val="F5844C"/>
          <w:sz w:val="20"/>
          <w:lang w:eastAsia="es-ES"/>
        </w:rPr>
        <w:t xml:space="preserve"> </w:t>
      </w:r>
    </w:p>
    <w:p w14:paraId="74377F4D" w14:textId="48B5E885" w:rsidR="009A0F91" w:rsidRDefault="009A0F91" w:rsidP="00E445BB">
      <w:pPr>
        <w:pStyle w:val="Code2"/>
        <w:shd w:val="clear" w:color="auto" w:fill="D9D9D9" w:themeFill="background1" w:themeFillShade="D9"/>
        <w:spacing w:before="0" w:after="0"/>
        <w:rPr>
          <w:rFonts w:ascii="Times New Roman" w:hAnsi="Times New Roman"/>
          <w:color w:val="000096"/>
          <w:sz w:val="20"/>
          <w:lang w:eastAsia="es-ES"/>
        </w:rPr>
      </w:pPr>
      <w:r w:rsidRPr="00E445BB">
        <w:rPr>
          <w:rFonts w:ascii="Times New Roman" w:hAnsi="Times New Roman"/>
          <w:color w:val="F5844C"/>
          <w:sz w:val="20"/>
          <w:lang w:eastAsia="es-ES"/>
        </w:rPr>
        <w:t xml:space="preserve">                                    EntityID</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"https://eidas.example.com/node2"</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w:t>
      </w:r>
      <w:proofErr w:type="gramStart"/>
      <w:r w:rsidRPr="00E445BB">
        <w:rPr>
          <w:rFonts w:ascii="Times New Roman" w:hAnsi="Times New Roman"/>
          <w:color w:val="000096"/>
          <w:sz w:val="20"/>
          <w:lang w:eastAsia="es-ES"/>
        </w:rPr>
        <w:t>:MetadataLocation</w:t>
      </w:r>
      <w:proofErr w:type="gramEnd"/>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&lt;/ser:MetadataList&gt;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&lt;ser:DistributionPoints&gt;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&lt;DistributionPoint&gt;</w:t>
      </w:r>
      <w:r w:rsidRPr="00E445BB">
        <w:rPr>
          <w:rFonts w:ascii="Times New Roman" w:hAnsi="Times New Roman"/>
          <w:color w:val="000000"/>
          <w:sz w:val="20"/>
          <w:lang w:eastAsia="es-ES"/>
        </w:rPr>
        <w:t>http://www.example.com/distributionpoint1</w:t>
      </w:r>
      <w:r w:rsidRPr="00E445BB">
        <w:rPr>
          <w:rFonts w:ascii="Times New Roman" w:hAnsi="Times New Roman"/>
          <w:color w:val="000096"/>
          <w:sz w:val="20"/>
          <w:lang w:eastAsia="es-ES"/>
        </w:rPr>
        <w:t>&lt;/DistributionPoint&gt;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&lt;/ser:DistributionPoints&gt;</w:t>
      </w:r>
      <w:r w:rsidRPr="00E445BB">
        <w:rPr>
          <w:rFonts w:ascii="Times New Roman" w:hAnsi="Times New Roman"/>
          <w:color w:val="000000"/>
          <w:sz w:val="20"/>
          <w:lang w:eastAsia="es-ES"/>
        </w:rPr>
        <w:br/>
      </w:r>
      <w:r w:rsidRPr="00E445BB">
        <w:rPr>
          <w:rFonts w:ascii="Times New Roman" w:hAnsi="Times New Roman"/>
          <w:color w:val="000096"/>
          <w:sz w:val="20"/>
          <w:lang w:eastAsia="es-ES"/>
        </w:rPr>
        <w:t>&lt;/ser:MetadataServiceList&gt;</w:t>
      </w:r>
    </w:p>
    <w:p w14:paraId="05A611A8" w14:textId="77777777" w:rsidR="00D533E3" w:rsidRPr="00E445BB" w:rsidRDefault="00D533E3" w:rsidP="00E445BB">
      <w:pPr>
        <w:pStyle w:val="Code2"/>
        <w:shd w:val="clear" w:color="auto" w:fill="auto"/>
        <w:spacing w:before="0" w:after="0"/>
        <w:rPr>
          <w:rFonts w:ascii="Times New Roman" w:hAnsi="Times New Roman"/>
          <w:color w:val="000000"/>
          <w:sz w:val="20"/>
        </w:rPr>
      </w:pPr>
    </w:p>
    <w:p w14:paraId="101B914E" w14:textId="77777777" w:rsidR="009A0F91" w:rsidRPr="00D533E3" w:rsidRDefault="009A0F91" w:rsidP="00E445BB">
      <w:pPr>
        <w:pStyle w:val="Appendix3"/>
      </w:pPr>
      <w:bookmarkStart w:id="271" w:name="_Toc434569357"/>
      <w:r w:rsidRPr="00D533E3">
        <w:t>Sample of list covering the different cases</w:t>
      </w:r>
      <w:bookmarkEnd w:id="271"/>
    </w:p>
    <w:p w14:paraId="0CA21935"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993300"/>
          <w:sz w:val="20"/>
          <w:lang w:eastAsia="es-ES"/>
        </w:rPr>
      </w:pPr>
      <w:r w:rsidRPr="00E445BB">
        <w:rPr>
          <w:rFonts w:ascii="Times New Roman" w:hAnsi="Times New Roman"/>
          <w:color w:val="000096"/>
          <w:sz w:val="20"/>
          <w:lang w:eastAsia="es-ES"/>
        </w:rPr>
        <w:t>&lt;ser</w:t>
      </w:r>
      <w:proofErr w:type="gramStart"/>
      <w:r w:rsidRPr="00E445BB">
        <w:rPr>
          <w:rFonts w:ascii="Times New Roman" w:hAnsi="Times New Roman"/>
          <w:color w:val="000096"/>
          <w:sz w:val="20"/>
          <w:lang w:eastAsia="es-ES"/>
        </w:rPr>
        <w:t>:MetadataServiceList</w:t>
      </w:r>
      <w:proofErr w:type="gramEnd"/>
      <w:r w:rsidRPr="00E445BB">
        <w:rPr>
          <w:rFonts w:ascii="Times New Roman" w:hAnsi="Times New Roman"/>
          <w:color w:val="F5844C"/>
          <w:sz w:val="20"/>
          <w:lang w:eastAsia="es-ES"/>
        </w:rPr>
        <w:t xml:space="preserve"> </w:t>
      </w:r>
      <w:r w:rsidRPr="00E445BB">
        <w:rPr>
          <w:rFonts w:ascii="Times New Roman" w:hAnsi="Times New Roman"/>
          <w:color w:val="0099CC"/>
          <w:sz w:val="20"/>
          <w:lang w:eastAsia="es-ES"/>
        </w:rPr>
        <w:t>xmlns:ds</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"http://www.w3.org/2000/09/xmldsig#"</w:t>
      </w:r>
      <w:r w:rsidRPr="00E445BB">
        <w:rPr>
          <w:rFonts w:ascii="Times New Roman" w:hAnsi="Times New Roman"/>
          <w:color w:val="000000"/>
          <w:sz w:val="20"/>
          <w:lang w:eastAsia="es-ES"/>
        </w:rPr>
        <w:br/>
      </w:r>
      <w:r w:rsidRPr="00E445BB">
        <w:rPr>
          <w:rFonts w:ascii="Times New Roman" w:hAnsi="Times New Roman"/>
          <w:color w:val="F5844C"/>
          <w:sz w:val="20"/>
          <w:lang w:eastAsia="es-ES"/>
        </w:rPr>
        <w:t xml:space="preserve"> </w:t>
      </w:r>
      <w:r w:rsidRPr="00E445BB">
        <w:rPr>
          <w:rFonts w:ascii="Times New Roman" w:hAnsi="Times New Roman"/>
          <w:color w:val="0099CC"/>
          <w:sz w:val="20"/>
          <w:lang w:eastAsia="es-ES"/>
        </w:rPr>
        <w:t>xmlns:ser</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"http://eidas.europa.eu/metadata/servicelist"</w:t>
      </w:r>
      <w:r w:rsidRPr="00E445BB">
        <w:rPr>
          <w:rFonts w:ascii="Times New Roman" w:hAnsi="Times New Roman"/>
          <w:color w:val="000000"/>
          <w:sz w:val="20"/>
          <w:lang w:eastAsia="es-ES"/>
        </w:rPr>
        <w:br/>
      </w:r>
      <w:r w:rsidRPr="00E445BB">
        <w:rPr>
          <w:rFonts w:ascii="Times New Roman" w:hAnsi="Times New Roman"/>
          <w:color w:val="F5844C"/>
          <w:sz w:val="20"/>
          <w:lang w:eastAsia="es-ES"/>
        </w:rPr>
        <w:t xml:space="preserve"> </w:t>
      </w:r>
      <w:r w:rsidRPr="00E445BB">
        <w:rPr>
          <w:rFonts w:ascii="Times New Roman" w:hAnsi="Times New Roman"/>
          <w:color w:val="0099CC"/>
          <w:sz w:val="20"/>
          <w:lang w:eastAsia="es-ES"/>
        </w:rPr>
        <w:t>xmlns:xsi</w:t>
      </w:r>
      <w:r w:rsidRPr="00E445BB">
        <w:rPr>
          <w:rFonts w:ascii="Times New Roman" w:hAnsi="Times New Roman"/>
          <w:color w:val="FF8040"/>
          <w:sz w:val="20"/>
          <w:lang w:eastAsia="es-ES"/>
        </w:rPr>
        <w:t>=</w:t>
      </w:r>
      <w:hyperlink r:id="rId11" w:history="1">
        <w:r w:rsidRPr="00E445BB">
          <w:rPr>
            <w:rStyle w:val="Hyperlink"/>
            <w:rFonts w:ascii="Times New Roman" w:hAnsi="Times New Roman"/>
            <w:sz w:val="20"/>
          </w:rPr>
          <w:t>http://www.w3.org/2001/XMLSchema-instance</w:t>
        </w:r>
      </w:hyperlink>
    </w:p>
    <w:p w14:paraId="41ADBEC0"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F5844C"/>
          <w:sz w:val="20"/>
          <w:lang w:eastAsia="es-ES"/>
        </w:rPr>
      </w:pPr>
      <w:proofErr w:type="gramStart"/>
      <w:r w:rsidRPr="00E445BB">
        <w:rPr>
          <w:rFonts w:ascii="Times New Roman" w:hAnsi="Times New Roman"/>
          <w:color w:val="F5844C"/>
          <w:sz w:val="20"/>
          <w:lang w:eastAsia="es-ES"/>
        </w:rPr>
        <w:t>version</w:t>
      </w:r>
      <w:proofErr w:type="gramEnd"/>
      <w:r w:rsidRPr="00E445BB">
        <w:rPr>
          <w:rFonts w:ascii="Times New Roman" w:hAnsi="Times New Roman"/>
          <w:color w:val="FF8040"/>
          <w:sz w:val="20"/>
          <w:lang w:eastAsia="es-ES"/>
        </w:rPr>
        <w:t>=</w:t>
      </w:r>
      <w:r w:rsidRPr="00E445BB">
        <w:rPr>
          <w:rFonts w:ascii="Times New Roman" w:hAnsi="Times New Roman"/>
          <w:color w:val="993300"/>
          <w:sz w:val="20"/>
          <w:lang w:eastAsia="es-ES"/>
        </w:rPr>
        <w:t>"1.0"</w:t>
      </w:r>
      <w:r w:rsidRPr="00E445BB">
        <w:rPr>
          <w:rFonts w:ascii="Times New Roman" w:hAnsi="Times New Roman"/>
          <w:color w:val="F5844C"/>
          <w:sz w:val="20"/>
          <w:lang w:eastAsia="es-ES"/>
        </w:rPr>
        <w:t xml:space="preserve"> IssueDate</w:t>
      </w:r>
      <w:r w:rsidRPr="00E445BB">
        <w:rPr>
          <w:rFonts w:ascii="Times New Roman" w:hAnsi="Times New Roman"/>
          <w:color w:val="FF8040"/>
          <w:sz w:val="20"/>
          <w:lang w:eastAsia="es-ES"/>
        </w:rPr>
        <w:t>=</w:t>
      </w:r>
      <w:r w:rsidRPr="00E445BB">
        <w:rPr>
          <w:rFonts w:ascii="Times New Roman" w:hAnsi="Times New Roman"/>
          <w:color w:val="993300"/>
          <w:sz w:val="20"/>
          <w:lang w:eastAsia="es-ES"/>
        </w:rPr>
        <w:t>"2006-05-04T18:13:51.0"</w:t>
      </w:r>
      <w:r w:rsidRPr="00E445BB">
        <w:rPr>
          <w:rFonts w:ascii="Times New Roman" w:hAnsi="Times New Roman"/>
          <w:color w:val="F5844C"/>
          <w:sz w:val="20"/>
          <w:lang w:eastAsia="es-ES"/>
        </w:rPr>
        <w:t xml:space="preserve"> NextUpdate</w:t>
      </w:r>
      <w:r w:rsidRPr="00E445BB">
        <w:rPr>
          <w:rFonts w:ascii="Times New Roman" w:hAnsi="Times New Roman"/>
          <w:color w:val="FF8040"/>
          <w:sz w:val="20"/>
          <w:lang w:eastAsia="es-ES"/>
        </w:rPr>
        <w:t>=</w:t>
      </w:r>
      <w:r w:rsidRPr="00E445BB">
        <w:rPr>
          <w:rFonts w:ascii="Times New Roman" w:hAnsi="Times New Roman"/>
          <w:color w:val="993300"/>
          <w:sz w:val="20"/>
          <w:lang w:eastAsia="es-ES"/>
        </w:rPr>
        <w:t>"2006-05-04T18:13:51.0"</w:t>
      </w:r>
      <w:r w:rsidRPr="00E445BB">
        <w:rPr>
          <w:rFonts w:ascii="Times New Roman" w:hAnsi="Times New Roman"/>
          <w:color w:val="F5844C"/>
          <w:sz w:val="20"/>
          <w:lang w:eastAsia="es-ES"/>
        </w:rPr>
        <w:t xml:space="preserve"> </w:t>
      </w:r>
    </w:p>
    <w:p w14:paraId="417BA3F1"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993300"/>
          <w:sz w:val="20"/>
          <w:lang w:eastAsia="es-ES"/>
        </w:rPr>
      </w:pPr>
      <w:r w:rsidRPr="00E445BB">
        <w:rPr>
          <w:rFonts w:ascii="Times New Roman" w:hAnsi="Times New Roman"/>
          <w:color w:val="F5844C"/>
          <w:sz w:val="20"/>
          <w:lang w:eastAsia="es-ES"/>
        </w:rPr>
        <w:t>ID</w:t>
      </w:r>
      <w:r w:rsidRPr="00E445BB">
        <w:rPr>
          <w:rFonts w:ascii="Times New Roman" w:hAnsi="Times New Roman"/>
          <w:color w:val="FF8040"/>
          <w:sz w:val="20"/>
          <w:lang w:eastAsia="es-ES"/>
        </w:rPr>
        <w:t>=</w:t>
      </w:r>
      <w:r w:rsidRPr="00E445BB">
        <w:rPr>
          <w:rFonts w:ascii="Times New Roman" w:hAnsi="Times New Roman"/>
          <w:color w:val="993300"/>
          <w:sz w:val="20"/>
          <w:lang w:eastAsia="es-ES"/>
        </w:rPr>
        <w:t>"ID001"</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&lt;ser:SchemeInformation&gt;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&lt;ser:IssuerName&gt;</w:t>
      </w:r>
      <w:r w:rsidRPr="00E445BB">
        <w:rPr>
          <w:rFonts w:ascii="Times New Roman" w:hAnsi="Times New Roman"/>
          <w:color w:val="000000"/>
          <w:sz w:val="20"/>
          <w:lang w:eastAsia="es-ES"/>
        </w:rPr>
        <w:t>IssuerName</w:t>
      </w:r>
      <w:r w:rsidRPr="00E445BB">
        <w:rPr>
          <w:rFonts w:ascii="Times New Roman" w:hAnsi="Times New Roman"/>
          <w:color w:val="000096"/>
          <w:sz w:val="20"/>
          <w:lang w:eastAsia="es-ES"/>
        </w:rPr>
        <w:t>&lt;/ser:IssuerName&gt;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&lt;ser:SchemeIdentifier&gt;</w:t>
      </w:r>
      <w:r w:rsidRPr="00E445BB">
        <w:rPr>
          <w:rFonts w:ascii="Times New Roman" w:hAnsi="Times New Roman"/>
          <w:color w:val="993300"/>
          <w:sz w:val="20"/>
          <w:lang w:eastAsia="es-ES"/>
        </w:rPr>
        <w:t xml:space="preserve"> https://eidas.example.com/metadatalist/Scheme01</w:t>
      </w:r>
      <w:r w:rsidRPr="00E445BB">
        <w:rPr>
          <w:rFonts w:ascii="Times New Roman" w:hAnsi="Times New Roman"/>
          <w:color w:val="000096"/>
          <w:sz w:val="20"/>
          <w:lang w:eastAsia="es-ES"/>
        </w:rPr>
        <w:t>&lt;/ser: SchemeIdentifier&gt;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&lt;ser:SchemeTerritory&gt;</w:t>
      </w:r>
      <w:r w:rsidRPr="00E445BB">
        <w:rPr>
          <w:rFonts w:ascii="Times New Roman" w:hAnsi="Times New Roman"/>
          <w:color w:val="000000"/>
          <w:sz w:val="20"/>
          <w:lang w:eastAsia="es-ES"/>
        </w:rPr>
        <w:t>EU</w:t>
      </w:r>
      <w:r w:rsidRPr="00E445BB">
        <w:rPr>
          <w:rFonts w:ascii="Times New Roman" w:hAnsi="Times New Roman"/>
          <w:color w:val="000096"/>
          <w:sz w:val="20"/>
          <w:lang w:eastAsia="es-ES"/>
        </w:rPr>
        <w:t>&lt;/ser:SchemeTerritory&gt;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&lt;/ser:SchemeInformation&gt;</w:t>
      </w:r>
      <w:r w:rsidRPr="00E445BB">
        <w:rPr>
          <w:rFonts w:ascii="Times New Roman" w:hAnsi="Times New Roman"/>
          <w:color w:val="000000"/>
          <w:sz w:val="20"/>
          <w:lang w:eastAsia="es-ES"/>
        </w:rPr>
        <w:br/>
        <w:t xml:space="preserve">    </w:t>
      </w:r>
      <w:r w:rsidRPr="00E445BB">
        <w:rPr>
          <w:rFonts w:ascii="Times New Roman" w:hAnsi="Times New Roman"/>
          <w:color w:val="006400"/>
          <w:sz w:val="20"/>
          <w:lang w:eastAsia="es-ES"/>
        </w:rPr>
        <w:t>&lt;!-- Country with several locations for signle entities --&gt;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&lt;ser:MetadataList</w:t>
      </w:r>
      <w:r w:rsidRPr="00E445BB">
        <w:rPr>
          <w:rFonts w:ascii="Times New Roman" w:hAnsi="Times New Roman"/>
          <w:color w:val="F5844C"/>
          <w:sz w:val="20"/>
          <w:lang w:eastAsia="es-ES"/>
        </w:rPr>
        <w:t xml:space="preserve"> Territory</w:t>
      </w:r>
      <w:r w:rsidRPr="00E445BB">
        <w:rPr>
          <w:rFonts w:ascii="Times New Roman" w:hAnsi="Times New Roman"/>
          <w:color w:val="FF8040"/>
          <w:sz w:val="20"/>
          <w:lang w:eastAsia="es-ES"/>
        </w:rPr>
        <w:t>=</w:t>
      </w:r>
      <w:r w:rsidRPr="00E445BB">
        <w:rPr>
          <w:rFonts w:ascii="Times New Roman" w:hAnsi="Times New Roman"/>
          <w:color w:val="993300"/>
          <w:sz w:val="20"/>
          <w:lang w:eastAsia="es-ES"/>
        </w:rPr>
        <w:t>"BE"</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&lt;ser:MetadataLocation</w:t>
      </w:r>
      <w:r w:rsidRPr="00E445BB">
        <w:rPr>
          <w:rFonts w:ascii="Times New Roman" w:hAnsi="Times New Roman"/>
          <w:color w:val="F5844C"/>
          <w:sz w:val="20"/>
          <w:lang w:eastAsia="es-ES"/>
        </w:rPr>
        <w:t xml:space="preserve"> Location</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"https://eidas.example.com/node1/metadata"</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&lt;ser:Endpoint</w:t>
      </w:r>
      <w:r w:rsidRPr="00E445BB">
        <w:rPr>
          <w:rFonts w:ascii="Times New Roman" w:hAnsi="Times New Roman"/>
          <w:color w:val="F5844C"/>
          <w:sz w:val="20"/>
          <w:lang w:eastAsia="es-ES"/>
        </w:rPr>
        <w:t xml:space="preserve"> EndpointType</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"http://eidas.europa.eu/metadata/ept/Connector"</w:t>
      </w:r>
    </w:p>
    <w:p w14:paraId="3F4D265F"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F5844C"/>
          <w:sz w:val="20"/>
          <w:lang w:eastAsia="es-ES"/>
        </w:rPr>
      </w:pPr>
      <w:r w:rsidRPr="00E445BB">
        <w:rPr>
          <w:rFonts w:ascii="Times New Roman" w:hAnsi="Times New Roman"/>
          <w:color w:val="F5844C"/>
          <w:sz w:val="20"/>
          <w:lang w:eastAsia="es-ES"/>
        </w:rPr>
        <w:t xml:space="preserve">                                    EntityID</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"https://eidas.example.com/node1"</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w:t>
      </w:r>
      <w:proofErr w:type="gramStart"/>
      <w:r w:rsidRPr="00E445BB">
        <w:rPr>
          <w:rFonts w:ascii="Times New Roman" w:hAnsi="Times New Roman"/>
          <w:color w:val="000096"/>
          <w:sz w:val="20"/>
          <w:lang w:eastAsia="es-ES"/>
        </w:rPr>
        <w:t>:MetadataLocation</w:t>
      </w:r>
      <w:proofErr w:type="gramEnd"/>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&lt;ser:MetadataLocation</w:t>
      </w:r>
      <w:r w:rsidRPr="00E445BB">
        <w:rPr>
          <w:rFonts w:ascii="Times New Roman" w:hAnsi="Times New Roman"/>
          <w:color w:val="F5844C"/>
          <w:sz w:val="20"/>
          <w:lang w:eastAsia="es-ES"/>
        </w:rPr>
        <w:t xml:space="preserve"> Location</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"https://eidas.example.com/node2/metadata"</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&lt;ser:Endpoint</w:t>
      </w:r>
      <w:r w:rsidRPr="00E445BB">
        <w:rPr>
          <w:rFonts w:ascii="Times New Roman" w:hAnsi="Times New Roman"/>
          <w:color w:val="F5844C"/>
          <w:sz w:val="20"/>
          <w:lang w:eastAsia="es-ES"/>
        </w:rPr>
        <w:t xml:space="preserve"> EndpointType</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"http://eidas.europa.eu/metadata/ept/ProxyService"</w:t>
      </w:r>
      <w:r w:rsidRPr="00E445BB">
        <w:rPr>
          <w:rFonts w:ascii="Times New Roman" w:hAnsi="Times New Roman"/>
          <w:color w:val="F5844C"/>
          <w:sz w:val="20"/>
          <w:lang w:eastAsia="es-ES"/>
        </w:rPr>
        <w:t xml:space="preserve"> </w:t>
      </w:r>
    </w:p>
    <w:p w14:paraId="0DC5F1D7"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F5844C"/>
          <w:sz w:val="20"/>
          <w:lang w:eastAsia="es-ES"/>
        </w:rPr>
      </w:pPr>
      <w:r w:rsidRPr="00E445BB">
        <w:rPr>
          <w:rFonts w:ascii="Times New Roman" w:hAnsi="Times New Roman"/>
          <w:color w:val="F5844C"/>
          <w:sz w:val="20"/>
          <w:lang w:eastAsia="es-ES"/>
        </w:rPr>
        <w:t xml:space="preserve">                                    EntityID</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"https://eidas.example.com/node2"</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w:t>
      </w:r>
      <w:proofErr w:type="gramStart"/>
      <w:r w:rsidRPr="00E445BB">
        <w:rPr>
          <w:rFonts w:ascii="Times New Roman" w:hAnsi="Times New Roman"/>
          <w:color w:val="000096"/>
          <w:sz w:val="20"/>
          <w:lang w:eastAsia="es-ES"/>
        </w:rPr>
        <w:t>:MetadataLocation</w:t>
      </w:r>
      <w:proofErr w:type="gramEnd"/>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&lt;/ser:MetadataList&gt;</w:t>
      </w:r>
      <w:r w:rsidRPr="00E445BB">
        <w:rPr>
          <w:rFonts w:ascii="Times New Roman" w:hAnsi="Times New Roman"/>
          <w:color w:val="000000"/>
          <w:sz w:val="20"/>
          <w:lang w:eastAsia="es-ES"/>
        </w:rPr>
        <w:br/>
        <w:t xml:space="preserve">    </w:t>
      </w:r>
      <w:r w:rsidRPr="00E445BB">
        <w:rPr>
          <w:rFonts w:ascii="Times New Roman" w:hAnsi="Times New Roman"/>
          <w:color w:val="006400"/>
          <w:sz w:val="20"/>
          <w:lang w:eastAsia="es-ES"/>
        </w:rPr>
        <w:t>&lt;!-- Country with one location for multiple specified entities --&gt;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&lt;ser:MetadataList</w:t>
      </w:r>
      <w:r w:rsidRPr="00E445BB">
        <w:rPr>
          <w:rFonts w:ascii="Times New Roman" w:hAnsi="Times New Roman"/>
          <w:color w:val="F5844C"/>
          <w:sz w:val="20"/>
          <w:lang w:eastAsia="es-ES"/>
        </w:rPr>
        <w:t xml:space="preserve"> Territory</w:t>
      </w:r>
      <w:r w:rsidRPr="00E445BB">
        <w:rPr>
          <w:rFonts w:ascii="Times New Roman" w:hAnsi="Times New Roman"/>
          <w:color w:val="FF8040"/>
          <w:sz w:val="20"/>
          <w:lang w:eastAsia="es-ES"/>
        </w:rPr>
        <w:t>=</w:t>
      </w:r>
      <w:r w:rsidRPr="00E445BB">
        <w:rPr>
          <w:rFonts w:ascii="Times New Roman" w:hAnsi="Times New Roman"/>
          <w:color w:val="993300"/>
          <w:sz w:val="20"/>
          <w:lang w:eastAsia="es-ES"/>
        </w:rPr>
        <w:t>"AT"</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&lt;ser:MetadataLocation</w:t>
      </w:r>
      <w:r w:rsidRPr="00E445BB">
        <w:rPr>
          <w:rFonts w:ascii="Times New Roman" w:hAnsi="Times New Roman"/>
          <w:color w:val="F5844C"/>
          <w:sz w:val="20"/>
          <w:lang w:eastAsia="es-ES"/>
        </w:rPr>
        <w:t xml:space="preserve"> Location</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"https://eidas.example.com/node3and4/metadata"</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&lt;ser:Endpoint</w:t>
      </w:r>
      <w:r w:rsidRPr="00E445BB">
        <w:rPr>
          <w:rFonts w:ascii="Times New Roman" w:hAnsi="Times New Roman"/>
          <w:color w:val="F5844C"/>
          <w:sz w:val="20"/>
          <w:lang w:eastAsia="es-ES"/>
        </w:rPr>
        <w:t xml:space="preserve"> EndpointType</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"http://eidas.europa.eu/metadata/ept/Connector"</w:t>
      </w:r>
      <w:r w:rsidRPr="00E445BB">
        <w:rPr>
          <w:rFonts w:ascii="Times New Roman" w:hAnsi="Times New Roman"/>
          <w:color w:val="F5844C"/>
          <w:sz w:val="20"/>
          <w:lang w:eastAsia="es-ES"/>
        </w:rPr>
        <w:t xml:space="preserve"> </w:t>
      </w:r>
    </w:p>
    <w:p w14:paraId="7DDB8B16"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F5844C"/>
          <w:sz w:val="20"/>
          <w:lang w:eastAsia="es-ES"/>
        </w:rPr>
      </w:pPr>
      <w:r w:rsidRPr="00E445BB">
        <w:rPr>
          <w:rFonts w:ascii="Times New Roman" w:hAnsi="Times New Roman"/>
          <w:color w:val="F5844C"/>
          <w:sz w:val="20"/>
          <w:lang w:eastAsia="es-ES"/>
        </w:rPr>
        <w:t xml:space="preserve">                                    EntityID</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"https://eidas.example.com/node3"</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w:t>
      </w:r>
      <w:proofErr w:type="gramStart"/>
      <w:r w:rsidRPr="00E445BB">
        <w:rPr>
          <w:rFonts w:ascii="Times New Roman" w:hAnsi="Times New Roman"/>
          <w:color w:val="000096"/>
          <w:sz w:val="20"/>
          <w:lang w:eastAsia="es-ES"/>
        </w:rPr>
        <w:t>:Endpoint</w:t>
      </w:r>
      <w:proofErr w:type="gramEnd"/>
      <w:r w:rsidRPr="00E445BB">
        <w:rPr>
          <w:rFonts w:ascii="Times New Roman" w:hAnsi="Times New Roman"/>
          <w:color w:val="F5844C"/>
          <w:sz w:val="20"/>
          <w:lang w:eastAsia="es-ES"/>
        </w:rPr>
        <w:t xml:space="preserve"> EndpointType</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"http://eidas.europa.eu/metadata/ept/ProxyService"</w:t>
      </w:r>
      <w:r w:rsidRPr="00E445BB">
        <w:rPr>
          <w:rFonts w:ascii="Times New Roman" w:hAnsi="Times New Roman"/>
          <w:color w:val="F5844C"/>
          <w:sz w:val="20"/>
          <w:lang w:eastAsia="es-ES"/>
        </w:rPr>
        <w:t xml:space="preserve"> </w:t>
      </w:r>
    </w:p>
    <w:p w14:paraId="6A73BDDB" w14:textId="77777777" w:rsidR="009A0F91" w:rsidRPr="00E445BB" w:rsidRDefault="009A0F91" w:rsidP="00E445BB">
      <w:pPr>
        <w:pStyle w:val="Code2"/>
        <w:shd w:val="clear" w:color="auto" w:fill="D9D9D9" w:themeFill="background1" w:themeFillShade="D9"/>
        <w:spacing w:before="0" w:after="0"/>
        <w:rPr>
          <w:rFonts w:ascii="Times New Roman" w:hAnsi="Times New Roman"/>
          <w:color w:val="000096"/>
          <w:sz w:val="20"/>
          <w:lang w:eastAsia="es-ES"/>
        </w:rPr>
      </w:pPr>
      <w:r w:rsidRPr="00E445BB">
        <w:rPr>
          <w:rFonts w:ascii="Times New Roman" w:hAnsi="Times New Roman"/>
          <w:color w:val="F5844C"/>
          <w:sz w:val="20"/>
          <w:lang w:eastAsia="es-ES"/>
        </w:rPr>
        <w:lastRenderedPageBreak/>
        <w:t xml:space="preserve">                                    EntityID</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"https://eidas.example.com/node4"</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&lt;/ser:MetadataLocation&gt;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&lt;/ser:MetadataList&gt;</w:t>
      </w:r>
      <w:r w:rsidRPr="00E445BB">
        <w:rPr>
          <w:rFonts w:ascii="Times New Roman" w:hAnsi="Times New Roman"/>
          <w:color w:val="000000"/>
          <w:sz w:val="20"/>
          <w:lang w:eastAsia="es-ES"/>
        </w:rPr>
        <w:br/>
        <w:t xml:space="preserve">    </w:t>
      </w:r>
      <w:r w:rsidRPr="00E445BB">
        <w:rPr>
          <w:rFonts w:ascii="Times New Roman" w:hAnsi="Times New Roman"/>
          <w:color w:val="006400"/>
          <w:sz w:val="20"/>
          <w:lang w:eastAsia="es-ES"/>
        </w:rPr>
        <w:t>&lt;!-- Country with one location for multiple unspecified entities --&gt;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&lt;ser:MetadataList</w:t>
      </w:r>
      <w:r w:rsidRPr="00E445BB">
        <w:rPr>
          <w:rFonts w:ascii="Times New Roman" w:hAnsi="Times New Roman"/>
          <w:color w:val="F5844C"/>
          <w:sz w:val="20"/>
          <w:lang w:eastAsia="es-ES"/>
        </w:rPr>
        <w:t xml:space="preserve"> Territory</w:t>
      </w:r>
      <w:r w:rsidRPr="00E445BB">
        <w:rPr>
          <w:rFonts w:ascii="Times New Roman" w:hAnsi="Times New Roman"/>
          <w:color w:val="FF8040"/>
          <w:sz w:val="20"/>
          <w:lang w:eastAsia="es-ES"/>
        </w:rPr>
        <w:t>=</w:t>
      </w:r>
      <w:r w:rsidRPr="00E445BB">
        <w:rPr>
          <w:rFonts w:ascii="Times New Roman" w:hAnsi="Times New Roman"/>
          <w:color w:val="993300"/>
          <w:sz w:val="20"/>
          <w:lang w:eastAsia="es-ES"/>
        </w:rPr>
        <w:t>"SE"</w:t>
      </w:r>
      <w:r w:rsidRPr="00E445BB">
        <w:rPr>
          <w:rFonts w:ascii="Times New Roman" w:hAnsi="Times New Roman"/>
          <w:color w:val="000096"/>
          <w:sz w:val="20"/>
          <w:lang w:eastAsia="es-ES"/>
        </w:rPr>
        <w: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&lt;ser:MetadataLocation</w:t>
      </w:r>
      <w:r w:rsidRPr="00E445BB">
        <w:rPr>
          <w:rFonts w:ascii="Times New Roman" w:hAnsi="Times New Roman"/>
          <w:color w:val="F5844C"/>
          <w:sz w:val="20"/>
          <w:lang w:eastAsia="es-ES"/>
        </w:rPr>
        <w:t xml:space="preserve"> Location</w:t>
      </w:r>
      <w:r w:rsidRPr="00E445BB">
        <w:rPr>
          <w:rFonts w:ascii="Times New Roman" w:hAnsi="Times New Roman"/>
          <w:color w:val="FF8040"/>
          <w:sz w:val="20"/>
          <w:lang w:eastAsia="es-ES"/>
        </w:rPr>
        <w:t>=</w:t>
      </w:r>
      <w:r w:rsidRPr="00E445BB">
        <w:rPr>
          <w:rFonts w:ascii="Times New Roman" w:hAnsi="Times New Roman"/>
          <w:color w:val="993300"/>
          <w:sz w:val="20"/>
          <w:lang w:eastAsia="es-ES"/>
        </w:rPr>
        <w:t>"https://eidas.example.com/senodes/metadata"</w:t>
      </w:r>
      <w:r w:rsidRPr="00E445BB">
        <w:rPr>
          <w:rFonts w:ascii="Times New Roman" w:hAnsi="Times New Roman"/>
          <w:color w:val="000096"/>
          <w:sz w:val="20"/>
          <w:lang w:eastAsia="es-ES"/>
        </w:rPr>
        <w:t>/&gt;</w:t>
      </w:r>
      <w:r w:rsidRPr="00E445BB">
        <w:rPr>
          <w:rFonts w:ascii="Times New Roman" w:hAnsi="Times New Roman"/>
          <w:color w:val="000000"/>
          <w:sz w:val="20"/>
          <w:lang w:eastAsia="es-ES"/>
        </w:rPr>
        <w:t xml:space="preserve">        </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&lt;/ser:MetadataList&gt;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&lt;ser:DistributionPoints&gt;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&lt;DistributionPoint&gt;</w:t>
      </w:r>
      <w:r w:rsidRPr="00E445BB">
        <w:rPr>
          <w:rFonts w:ascii="Times New Roman" w:hAnsi="Times New Roman"/>
          <w:color w:val="000000"/>
          <w:sz w:val="20"/>
          <w:lang w:eastAsia="es-ES"/>
        </w:rPr>
        <w:t>http://www.example.com/distributionpoint1</w:t>
      </w:r>
      <w:r w:rsidRPr="00E445BB">
        <w:rPr>
          <w:rFonts w:ascii="Times New Roman" w:hAnsi="Times New Roman"/>
          <w:color w:val="000096"/>
          <w:sz w:val="20"/>
          <w:lang w:eastAsia="es-ES"/>
        </w:rPr>
        <w:t>&lt;/DistributionPoint&gt;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&lt;DistributionPoint&gt;</w:t>
      </w:r>
      <w:r w:rsidRPr="00E445BB">
        <w:rPr>
          <w:rFonts w:ascii="Times New Roman" w:hAnsi="Times New Roman"/>
          <w:color w:val="000000"/>
          <w:sz w:val="20"/>
          <w:lang w:eastAsia="es-ES"/>
        </w:rPr>
        <w:t>http://www.example.com/distributionpoint2</w:t>
      </w:r>
      <w:r w:rsidRPr="00E445BB">
        <w:rPr>
          <w:rFonts w:ascii="Times New Roman" w:hAnsi="Times New Roman"/>
          <w:color w:val="000096"/>
          <w:sz w:val="20"/>
          <w:lang w:eastAsia="es-ES"/>
        </w:rPr>
        <w:t>&lt;/DistributionPoint&gt;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&lt;/ser:DistributionPoints&gt;</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&lt;ds:Signature&gt;</w:t>
      </w:r>
    </w:p>
    <w:p w14:paraId="396C821D" w14:textId="77777777" w:rsidR="0066660A" w:rsidRDefault="009A0F91" w:rsidP="00E445BB">
      <w:pPr>
        <w:pStyle w:val="Code2"/>
        <w:shd w:val="clear" w:color="auto" w:fill="D9D9D9" w:themeFill="background1" w:themeFillShade="D9"/>
        <w:spacing w:before="0" w:after="0"/>
        <w:rPr>
          <w:rFonts w:asciiTheme="minorHAnsi" w:hAnsiTheme="minorHAnsi"/>
          <w:color w:val="000000"/>
          <w:sz w:val="16"/>
          <w:szCs w:val="16"/>
        </w:rPr>
      </w:pPr>
      <w:r w:rsidRPr="00E445BB">
        <w:rPr>
          <w:rFonts w:ascii="Times New Roman" w:hAnsi="Times New Roman"/>
          <w:color w:val="000096"/>
          <w:sz w:val="20"/>
          <w:lang w:eastAsia="es-ES"/>
        </w:rPr>
        <w:t xml:space="preserve">      …</w:t>
      </w:r>
      <w:r w:rsidRPr="00E445BB">
        <w:rPr>
          <w:rFonts w:ascii="Times New Roman" w:hAnsi="Times New Roman"/>
          <w:color w:val="000000"/>
          <w:sz w:val="20"/>
          <w:lang w:eastAsia="es-ES"/>
        </w:rPr>
        <w:br/>
        <w:t xml:space="preserve">    </w:t>
      </w:r>
      <w:r w:rsidRPr="00E445BB">
        <w:rPr>
          <w:rFonts w:ascii="Times New Roman" w:hAnsi="Times New Roman"/>
          <w:color w:val="000096"/>
          <w:sz w:val="20"/>
          <w:lang w:eastAsia="es-ES"/>
        </w:rPr>
        <w:t>&lt;/ds</w:t>
      </w:r>
      <w:proofErr w:type="gramStart"/>
      <w:r w:rsidRPr="00E445BB">
        <w:rPr>
          <w:rFonts w:ascii="Times New Roman" w:hAnsi="Times New Roman"/>
          <w:color w:val="000096"/>
          <w:sz w:val="20"/>
          <w:lang w:eastAsia="es-ES"/>
        </w:rPr>
        <w:t>:Signature</w:t>
      </w:r>
      <w:proofErr w:type="gramEnd"/>
      <w:r w:rsidRPr="00E445BB">
        <w:rPr>
          <w:rFonts w:ascii="Times New Roman" w:hAnsi="Times New Roman"/>
          <w:color w:val="000096"/>
          <w:sz w:val="20"/>
          <w:lang w:eastAsia="es-ES"/>
        </w:rPr>
        <w:t>&gt;</w:t>
      </w:r>
      <w:r w:rsidRPr="00E445BB">
        <w:rPr>
          <w:rFonts w:ascii="Times New Roman" w:hAnsi="Times New Roman"/>
          <w:color w:val="000000"/>
          <w:sz w:val="20"/>
          <w:lang w:eastAsia="es-ES"/>
        </w:rPr>
        <w:br/>
      </w:r>
      <w:r w:rsidRPr="00E445BB">
        <w:rPr>
          <w:rFonts w:ascii="Times New Roman" w:hAnsi="Times New Roman"/>
          <w:color w:val="000096"/>
          <w:sz w:val="20"/>
          <w:lang w:eastAsia="es-ES"/>
        </w:rPr>
        <w:t>&lt;/ser:MetadataServiceList&gt;</w:t>
      </w:r>
      <w:r w:rsidRPr="00D533E3">
        <w:rPr>
          <w:rFonts w:asciiTheme="minorHAnsi" w:hAnsiTheme="minorHAnsi"/>
          <w:color w:val="000000"/>
          <w:sz w:val="16"/>
          <w:szCs w:val="16"/>
        </w:rPr>
        <w:t xml:space="preserve">       </w:t>
      </w:r>
    </w:p>
    <w:p w14:paraId="754765EE" w14:textId="0C587AD2" w:rsidR="009A0F91" w:rsidRPr="00D533E3" w:rsidRDefault="009A0F91" w:rsidP="00E445BB">
      <w:pPr>
        <w:pStyle w:val="Code2"/>
        <w:shd w:val="clear" w:color="auto" w:fill="auto"/>
        <w:spacing w:before="0" w:after="0"/>
        <w:rPr>
          <w:rFonts w:asciiTheme="minorHAnsi" w:hAnsiTheme="minorHAnsi"/>
          <w:sz w:val="16"/>
          <w:szCs w:val="16"/>
        </w:rPr>
      </w:pPr>
      <w:r w:rsidRPr="00D533E3">
        <w:rPr>
          <w:rFonts w:asciiTheme="minorHAnsi" w:hAnsiTheme="minorHAnsi"/>
          <w:color w:val="000000"/>
          <w:sz w:val="16"/>
          <w:szCs w:val="16"/>
        </w:rPr>
        <w:t xml:space="preserve">        </w:t>
      </w:r>
    </w:p>
    <w:p w14:paraId="569BE960" w14:textId="77777777" w:rsidR="009A0F91" w:rsidRPr="00D533E3" w:rsidRDefault="009A0F91" w:rsidP="00E445BB">
      <w:pPr>
        <w:pStyle w:val="Appendix2"/>
      </w:pPr>
      <w:bookmarkStart w:id="272" w:name="_Toc434569358"/>
      <w:r w:rsidRPr="00D533E3">
        <w:t>List schema</w:t>
      </w:r>
      <w:bookmarkEnd w:id="272"/>
    </w:p>
    <w:p w14:paraId="2A0CFD6D" w14:textId="57221958" w:rsidR="0066660A" w:rsidRPr="0066660A" w:rsidRDefault="009A0F91" w:rsidP="00143A87">
      <w:pPr>
        <w:shd w:val="clear" w:color="auto" w:fill="D9D9D9" w:themeFill="background1" w:themeFillShade="D9"/>
        <w:spacing w:after="240" w:line="240" w:lineRule="auto"/>
        <w:jc w:val="left"/>
        <w:rPr>
          <w:rFonts w:ascii="Times New Roman" w:hAnsi="Times New Roman" w:cs="Times New Roman"/>
          <w:color w:val="003296"/>
          <w:sz w:val="20"/>
          <w:szCs w:val="20"/>
          <w:shd w:val="clear" w:color="auto" w:fill="D9D9D9" w:themeFill="background1" w:themeFillShade="D9"/>
          <w:lang w:val="en-GB"/>
        </w:rPr>
      </w:pPr>
      <w:r w:rsidRPr="00E445BB">
        <w:rPr>
          <w:rFonts w:ascii="Times New Roman" w:hAnsi="Times New Roman" w:cs="Times New Roman"/>
          <w:color w:val="8B26C9"/>
          <w:sz w:val="20"/>
          <w:szCs w:val="20"/>
          <w:shd w:val="clear" w:color="auto" w:fill="D9D9D9" w:themeFill="background1" w:themeFillShade="D9"/>
          <w:lang w:val="en-GB"/>
        </w:rPr>
        <w:t>&lt;?xml version="1.0" encoding="UTF-8"?&gt;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3296"/>
          <w:sz w:val="20"/>
          <w:szCs w:val="20"/>
          <w:shd w:val="clear" w:color="auto" w:fill="D9D9D9" w:themeFill="background1" w:themeFillShade="D9"/>
          <w:lang w:val="en-GB"/>
        </w:rPr>
        <w:t>&lt;xs:schema</w:t>
      </w:r>
      <w:r w:rsidRPr="00E445BB">
        <w:rPr>
          <w:rFonts w:ascii="Times New Roman" w:hAnsi="Times New Roman" w:cs="Times New Roman"/>
          <w:color w:val="F5844C"/>
          <w:sz w:val="20"/>
          <w:szCs w:val="20"/>
          <w:shd w:val="clear" w:color="auto" w:fill="D9D9D9" w:themeFill="background1" w:themeFillShade="D9"/>
          <w:lang w:val="en-GB"/>
        </w:rPr>
        <w:t xml:space="preserve"> </w:t>
      </w:r>
      <w:r w:rsidRPr="00E445BB">
        <w:rPr>
          <w:rFonts w:ascii="Times New Roman" w:hAnsi="Times New Roman" w:cs="Times New Roman"/>
          <w:color w:val="F5844C"/>
          <w:sz w:val="20"/>
          <w:szCs w:val="20"/>
          <w:shd w:val="clear" w:color="auto" w:fill="D9D9D9" w:themeFill="background1" w:themeFillShade="D9"/>
          <w:lang w:val="en-GB" w:eastAsia="es-ES"/>
        </w:rPr>
        <w:t>version</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"1.0"</w:t>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attributeFormDefault</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"unqualified"</w:t>
      </w:r>
      <w:r w:rsidRPr="00E445BB">
        <w:rPr>
          <w:rFonts w:ascii="Times New Roman" w:hAnsi="Times New Roman" w:cs="Times New Roman"/>
          <w:color w:val="F5844C"/>
          <w:sz w:val="20"/>
          <w:szCs w:val="20"/>
          <w:shd w:val="clear" w:color="auto" w:fill="D9D9D9" w:themeFill="background1" w:themeFillShade="D9"/>
          <w:lang w:val="en-GB"/>
        </w:rPr>
        <w:t xml:space="preserve"> elementFormDefault</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"qualified"</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 xml:space="preserve"> targetNamespace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"http://eidas.europa.eu/metadata/servicelist"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 xml:space="preserve"> </w:t>
      </w:r>
      <w:r w:rsidRPr="00E445BB">
        <w:rPr>
          <w:rFonts w:ascii="Times New Roman" w:hAnsi="Times New Roman" w:cs="Times New Roman"/>
          <w:color w:val="0099CC"/>
          <w:sz w:val="20"/>
          <w:szCs w:val="20"/>
          <w:shd w:val="clear" w:color="auto" w:fill="D9D9D9" w:themeFill="background1" w:themeFillShade="D9"/>
          <w:lang w:val="en-GB"/>
        </w:rPr>
        <w:t>xmlns:xs</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"http://www.w3.org/2001/XMLSchema"</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 xml:space="preserve"> </w:t>
      </w:r>
      <w:r w:rsidRPr="00E445BB">
        <w:rPr>
          <w:rFonts w:ascii="Times New Roman" w:hAnsi="Times New Roman" w:cs="Times New Roman"/>
          <w:color w:val="0099CC"/>
          <w:sz w:val="20"/>
          <w:szCs w:val="20"/>
          <w:shd w:val="clear" w:color="auto" w:fill="D9D9D9" w:themeFill="background1" w:themeFillShade="D9"/>
          <w:lang w:val="en-GB"/>
        </w:rPr>
        <w:t>xmlns:ser</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"http://eidas.europa.eu/metadata/servicelist"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 xml:space="preserve"> </w:t>
      </w:r>
      <w:r w:rsidRPr="00E445BB">
        <w:rPr>
          <w:rFonts w:ascii="Times New Roman" w:hAnsi="Times New Roman" w:cs="Times New Roman"/>
          <w:color w:val="0099CC"/>
          <w:sz w:val="20"/>
          <w:szCs w:val="20"/>
          <w:shd w:val="clear" w:color="auto" w:fill="D9D9D9" w:themeFill="background1" w:themeFillShade="D9"/>
          <w:lang w:val="en-GB"/>
        </w:rPr>
        <w:t>xmlns:ds</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"http://www.w3.org/2000/09/xmldsig#"</w:t>
      </w:r>
      <w:r w:rsidRPr="00E445BB">
        <w:rPr>
          <w:rFonts w:ascii="Times New Roman" w:hAnsi="Times New Roman" w:cs="Times New Roman"/>
          <w:color w:val="000096"/>
          <w:sz w:val="20"/>
          <w:szCs w:val="20"/>
          <w:shd w:val="clear" w:color="auto" w:fill="D9D9D9" w:themeFill="background1" w:themeFillShade="D9"/>
          <w:lang w:val="en-GB"/>
        </w:rPr>
        <w:t>&gt;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&lt;xs:import</w:t>
      </w:r>
      <w:r w:rsidRPr="00E445BB">
        <w:rPr>
          <w:rFonts w:ascii="Times New Roman" w:hAnsi="Times New Roman" w:cs="Times New Roman"/>
          <w:color w:val="F5844C"/>
          <w:sz w:val="20"/>
          <w:szCs w:val="20"/>
          <w:shd w:val="clear" w:color="auto" w:fill="D9D9D9" w:themeFill="background1" w:themeFillShade="D9"/>
          <w:lang w:val="en-GB"/>
        </w:rPr>
        <w:t xml:space="preserve"> namespace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"http://www.w3.org/2000/09/xmldsig#"</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 xml:space="preserve"> schemaLocation</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"http://www.w3.org/TR/2002/REC-xmldsig-core-20020212/xmldsig-core-schema.xsd"</w:t>
      </w:r>
      <w:r w:rsidRPr="00E445BB">
        <w:rPr>
          <w:rFonts w:ascii="Times New Roman" w:hAnsi="Times New Roman" w:cs="Times New Roman"/>
          <w:color w:val="000096"/>
          <w:sz w:val="20"/>
          <w:szCs w:val="20"/>
          <w:shd w:val="clear" w:color="auto" w:fill="D9D9D9" w:themeFill="background1" w:themeFillShade="D9"/>
          <w:lang w:val="en-GB"/>
        </w:rPr>
        <w:t>/&gt;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Document identifier: eidas-metadata-servicelist-1.0 </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&lt;xs:element</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"MetadataServiceList"</w:t>
      </w:r>
      <w:r w:rsidRPr="00E445BB">
        <w:rPr>
          <w:rFonts w:ascii="Times New Roman" w:hAnsi="Times New Roman" w:cs="Times New Roman"/>
          <w:color w:val="F5844C"/>
          <w:sz w:val="20"/>
          <w:szCs w:val="20"/>
          <w:shd w:val="clear" w:color="auto" w:fill="D9D9D9" w:themeFill="background1" w:themeFillShade="D9"/>
          <w:lang w:val="en-GB"/>
        </w:rPr>
        <w:t xml:space="preserve"> type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"ser:MetadataServiceListType</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&lt;xs:complexType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"MetadataServiceListType"</w:t>
      </w:r>
      <w:r w:rsidRPr="00E445BB">
        <w:rPr>
          <w:rFonts w:ascii="Times New Roman" w:hAnsi="Times New Roman" w:cs="Times New Roman"/>
          <w:color w:val="000096"/>
          <w:sz w:val="20"/>
          <w:szCs w:val="20"/>
          <w:shd w:val="clear" w:color="auto" w:fill="D9D9D9" w:themeFill="background1" w:themeFillShade="D9"/>
          <w:lang w:val="en-GB"/>
        </w:rPr>
        <w:t>&gt;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The MetadataServiceListType is the root type for representing a metadata service list. It holds</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scheme information, metadata locations for each member state and optionally distribution point(s).</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&lt;xs:sequence&gt;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&lt;xs:element</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rPr>
        <w:t>SchemeInformation"</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rPr>
        <w:t>ser</w:t>
      </w:r>
      <w:r w:rsidRPr="00E445BB">
        <w:rPr>
          <w:rFonts w:ascii="Times New Roman" w:hAnsi="Times New Roman" w:cs="Times New Roman"/>
          <w:color w:val="993300"/>
          <w:sz w:val="20"/>
          <w:szCs w:val="20"/>
          <w:shd w:val="clear" w:color="auto" w:fill="D9D9D9" w:themeFill="background1" w:themeFillShade="D9"/>
          <w:lang w:val="en-GB" w:eastAsia="es-ES"/>
        </w:rPr>
        <w:t>:SchemeInformationType"</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&lt;xs:element</w:t>
      </w:r>
      <w:r w:rsidRPr="00E445BB">
        <w:rPr>
          <w:rFonts w:ascii="Times New Roman" w:hAnsi="Times New Roman" w:cs="Times New Roman"/>
          <w:color w:val="F5844C"/>
          <w:sz w:val="20"/>
          <w:szCs w:val="20"/>
          <w:shd w:val="clear" w:color="auto" w:fill="D9D9D9" w:themeFill="background1" w:themeFillShade="D9"/>
          <w:lang w:val="en-GB"/>
        </w:rPr>
        <w:t xml:space="preserve"> </w:t>
      </w:r>
      <w:r w:rsidRPr="00E445BB">
        <w:rPr>
          <w:rFonts w:ascii="Times New Roman" w:hAnsi="Times New Roman" w:cs="Times New Roman"/>
          <w:color w:val="F5844C"/>
          <w:sz w:val="20"/>
          <w:szCs w:val="20"/>
          <w:shd w:val="clear" w:color="auto" w:fill="D9D9D9" w:themeFill="background1" w:themeFillShade="D9"/>
          <w:lang w:val="en-GB" w:eastAsia="es-ES"/>
        </w:rPr>
        <w:t>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"MetadataList"</w:t>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type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"ser:MetadataSchemeEndpointListType"</w:t>
      </w:r>
      <w:r w:rsidRPr="00E445BB">
        <w:rPr>
          <w:rFonts w:ascii="Times New Roman" w:hAnsi="Times New Roman" w:cs="Times New Roman"/>
          <w:color w:val="F5844C"/>
          <w:sz w:val="20"/>
          <w:szCs w:val="20"/>
          <w:shd w:val="clear" w:color="auto" w:fill="D9D9D9" w:themeFill="background1" w:themeFillShade="D9"/>
          <w:lang w:val="en-GB"/>
        </w:rPr>
        <w:t xml:space="preserve"> </w:t>
      </w:r>
      <w:r w:rsidRPr="00E445BB">
        <w:rPr>
          <w:rFonts w:ascii="Times New Roman" w:hAnsi="Times New Roman" w:cs="Times New Roman"/>
          <w:color w:val="F5844C"/>
          <w:sz w:val="20"/>
          <w:szCs w:val="20"/>
          <w:shd w:val="clear" w:color="auto" w:fill="D9D9D9" w:themeFill="background1" w:themeFillShade="D9"/>
          <w:lang w:val="en-GB" w:eastAsia="es-ES"/>
        </w:rPr>
        <w:t>minOccurs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"0"</w:t>
      </w:r>
      <w:r w:rsidRPr="00E445BB">
        <w:rPr>
          <w:rFonts w:ascii="Times New Roman" w:hAnsi="Times New Roman" w:cs="Times New Roman"/>
          <w:color w:val="000000"/>
          <w:sz w:val="20"/>
          <w:szCs w:val="20"/>
          <w:shd w:val="clear" w:color="auto" w:fill="D9D9D9" w:themeFill="background1" w:themeFillShade="D9"/>
          <w:lang w:val="en-GB" w:eastAsia="es-ES"/>
        </w:rPr>
        <w:br/>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 xml:space="preserve"> maxOccurs</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"unbounded</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&lt;xs:element</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"DistributionPoints"</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"ser:DistributionPointsType"</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&lt;xs:element</w:t>
      </w:r>
      <w:r w:rsidRPr="00E445BB">
        <w:rPr>
          <w:rFonts w:ascii="Times New Roman" w:hAnsi="Times New Roman" w:cs="Times New Roman"/>
          <w:color w:val="F5844C"/>
          <w:sz w:val="20"/>
          <w:szCs w:val="20"/>
          <w:shd w:val="clear" w:color="auto" w:fill="D9D9D9" w:themeFill="background1" w:themeFillShade="D9"/>
          <w:lang w:val="en-GB"/>
        </w:rPr>
        <w:t xml:space="preserve"> ref</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"ds:Signature"</w:t>
      </w:r>
      <w:r w:rsidRPr="00E445BB">
        <w:rPr>
          <w:rFonts w:ascii="Times New Roman" w:hAnsi="Times New Roman" w:cs="Times New Roman"/>
          <w:color w:val="F5844C"/>
          <w:sz w:val="20"/>
          <w:szCs w:val="20"/>
          <w:shd w:val="clear" w:color="auto" w:fill="D9D9D9" w:themeFill="background1" w:themeFillShade="D9"/>
          <w:lang w:val="en-GB"/>
        </w:rPr>
        <w:t xml:space="preserve"> minOccurs</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"0"</w:t>
      </w:r>
      <w:r w:rsidRPr="00E445BB">
        <w:rPr>
          <w:rFonts w:ascii="Times New Roman" w:hAnsi="Times New Roman" w:cs="Times New Roman"/>
          <w:color w:val="000096"/>
          <w:sz w:val="20"/>
          <w:szCs w:val="20"/>
          <w:shd w:val="clear" w:color="auto" w:fill="D9D9D9" w:themeFill="background1" w:themeFillShade="D9"/>
          <w:lang w:val="en-GB"/>
        </w:rPr>
        <w:t>/&gt;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&lt;/xs:sequence&gt;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&lt;xs:attribute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"Version"</w:t>
      </w:r>
      <w:r w:rsidRPr="00E445BB">
        <w:rPr>
          <w:rFonts w:ascii="Times New Roman" w:hAnsi="Times New Roman" w:cs="Times New Roman"/>
          <w:color w:val="F5844C"/>
          <w:sz w:val="20"/>
          <w:szCs w:val="20"/>
          <w:shd w:val="clear" w:color="auto" w:fill="D9D9D9" w:themeFill="background1" w:themeFillShade="D9"/>
          <w:lang w:val="en-GB"/>
        </w:rPr>
        <w:t xml:space="preserve"> </w:t>
      </w:r>
      <w:r w:rsidRPr="00E445BB">
        <w:rPr>
          <w:rFonts w:ascii="Times New Roman" w:hAnsi="Times New Roman" w:cs="Times New Roman"/>
          <w:color w:val="F5844C"/>
          <w:sz w:val="20"/>
          <w:szCs w:val="20"/>
          <w:shd w:val="clear" w:color="auto" w:fill="D9D9D9" w:themeFill="background1" w:themeFillShade="D9"/>
          <w:lang w:val="en-GB" w:eastAsia="es-ES"/>
        </w:rPr>
        <w:t>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"xs:string"</w:t>
      </w:r>
      <w:r w:rsidRPr="00E445BB">
        <w:rPr>
          <w:rFonts w:ascii="Times New Roman" w:hAnsi="Times New Roman" w:cs="Times New Roman"/>
          <w:color w:val="F5844C"/>
          <w:sz w:val="20"/>
          <w:szCs w:val="20"/>
          <w:shd w:val="clear" w:color="auto" w:fill="D9D9D9" w:themeFill="background1" w:themeFillShade="D9"/>
          <w:lang w:val="en-GB" w:eastAsia="es-ES"/>
        </w:rPr>
        <w:t xml:space="preserve"> use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"required"</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The version of a metadata service list.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&lt;xs:attribute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"IssueDate"</w:t>
      </w:r>
      <w:r w:rsidRPr="00E445BB">
        <w:rPr>
          <w:rFonts w:ascii="Times New Roman" w:hAnsi="Times New Roman" w:cs="Times New Roman"/>
          <w:color w:val="F5844C"/>
          <w:sz w:val="20"/>
          <w:szCs w:val="20"/>
          <w:shd w:val="clear" w:color="auto" w:fill="D9D9D9" w:themeFill="background1" w:themeFillShade="D9"/>
          <w:lang w:val="en-GB"/>
        </w:rPr>
        <w:t xml:space="preserve"> type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"xs:dateTime"</w:t>
      </w:r>
      <w:r w:rsidRPr="00E445BB">
        <w:rPr>
          <w:rFonts w:ascii="Times New Roman" w:hAnsi="Times New Roman" w:cs="Times New Roman"/>
          <w:color w:val="F5844C"/>
          <w:sz w:val="20"/>
          <w:szCs w:val="20"/>
          <w:shd w:val="clear" w:color="auto" w:fill="D9D9D9" w:themeFill="background1" w:themeFillShade="D9"/>
          <w:lang w:val="en-GB"/>
        </w:rPr>
        <w:t xml:space="preserve"> use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"required</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Issuance time for a metadata service list.</w:t>
      </w:r>
      <w:r w:rsidRPr="00E445BB">
        <w:rPr>
          <w:rFonts w:ascii="Times New Roman" w:hAnsi="Times New Roman" w:cs="Times New Roman"/>
          <w:color w:val="000000"/>
          <w:sz w:val="20"/>
          <w:szCs w:val="20"/>
          <w:shd w:val="clear" w:color="auto" w:fill="D9D9D9" w:themeFill="background1" w:themeFillShade="D9"/>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lastRenderedPageBreak/>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&lt;xs:attribute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"NextUpdate"</w:t>
      </w:r>
      <w:r w:rsidRPr="00E445BB">
        <w:rPr>
          <w:rFonts w:ascii="Times New Roman" w:hAnsi="Times New Roman" w:cs="Times New Roman"/>
          <w:color w:val="F5844C"/>
          <w:sz w:val="20"/>
          <w:szCs w:val="20"/>
          <w:shd w:val="clear" w:color="auto" w:fill="D9D9D9" w:themeFill="background1" w:themeFillShade="D9"/>
          <w:lang w:val="en-GB"/>
        </w:rPr>
        <w:t xml:space="preserve"> type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"xs:dateTime</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Time when the next metadata service list will be published.</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&lt;xs:attribute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"ID"</w:t>
      </w:r>
      <w:r w:rsidRPr="00E445BB">
        <w:rPr>
          <w:rFonts w:ascii="Times New Roman" w:hAnsi="Times New Roman" w:cs="Times New Roman"/>
          <w:color w:val="F5844C"/>
          <w:sz w:val="20"/>
          <w:szCs w:val="20"/>
          <w:shd w:val="clear" w:color="auto" w:fill="D9D9D9" w:themeFill="background1" w:themeFillShade="D9"/>
          <w:lang w:val="en-GB"/>
        </w:rPr>
        <w:t xml:space="preserve"> type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"xs:ID</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The unique ID for a metadata service list.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&lt;/xs:complexType&gt;</w:t>
      </w:r>
      <w:r w:rsidRPr="00E445BB">
        <w:rPr>
          <w:rFonts w:ascii="Times New Roman" w:hAnsi="Times New Roman" w:cs="Times New Roman"/>
          <w:color w:val="000000"/>
          <w:sz w:val="20"/>
          <w:szCs w:val="20"/>
          <w:shd w:val="clear" w:color="auto" w:fill="D9D9D9" w:themeFill="background1" w:themeFillShade="D9"/>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&lt;xs:complexType</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"SchemeInformationType"</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Scheme information about a published metadata service list, where the publisher </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and territory are included.</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&lt;xs:sequence&gt;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&lt;xs:element</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"IssuerName"</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"xs:string"</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&lt;xs:element</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"SchemeIdentifier"</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"xs:anyURI"</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&lt;xs:element</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"SchemeTerritory"</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"xs:string"</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&lt;/xs:sequence&gt;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&lt;/xs:complexType&gt;</w:t>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&lt;xs:complexType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"MetadataSchemeEndpointListType"</w:t>
      </w:r>
      <w:r w:rsidRPr="00E445BB">
        <w:rPr>
          <w:rFonts w:ascii="Times New Roman" w:hAnsi="Times New Roman" w:cs="Times New Roman"/>
          <w:color w:val="000096"/>
          <w:sz w:val="20"/>
          <w:szCs w:val="20"/>
          <w:shd w:val="clear" w:color="auto" w:fill="D9D9D9" w:themeFill="background1" w:themeFillShade="D9"/>
          <w:lang w:val="en-GB"/>
        </w:rPr>
        <w:t>&gt;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Defines the metadata location(s) for a specific member state (territory).</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&lt;xs:sequence&gt;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&lt;xs:element</w:t>
      </w:r>
      <w:r w:rsidRPr="00E445BB">
        <w:rPr>
          <w:rFonts w:ascii="Times New Roman" w:hAnsi="Times New Roman" w:cs="Times New Roman"/>
          <w:color w:val="F5844C"/>
          <w:sz w:val="20"/>
          <w:szCs w:val="20"/>
          <w:shd w:val="clear" w:color="auto" w:fill="D9D9D9" w:themeFill="background1" w:themeFillShade="D9"/>
          <w:lang w:val="en-GB"/>
        </w:rPr>
        <w:t xml:space="preserve"> type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"ser:MetadataLocationType"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"MetadataLocation"</w:t>
      </w:r>
      <w:r w:rsidRPr="00E445BB">
        <w:rPr>
          <w:rFonts w:ascii="Times New Roman" w:hAnsi="Times New Roman" w:cs="Times New Roman"/>
          <w:color w:val="F5844C"/>
          <w:sz w:val="20"/>
          <w:szCs w:val="20"/>
          <w:shd w:val="clear" w:color="auto" w:fill="D9D9D9" w:themeFill="background1" w:themeFillShade="D9"/>
          <w:lang w:val="en-GB" w:eastAsia="es-ES"/>
        </w:rPr>
        <w:t xml:space="preserve"> minOccurs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"0"</w:t>
      </w:r>
      <w:r w:rsidRPr="00E445BB">
        <w:rPr>
          <w:rFonts w:ascii="Times New Roman" w:hAnsi="Times New Roman" w:cs="Times New Roman"/>
          <w:color w:val="000000"/>
          <w:sz w:val="20"/>
          <w:szCs w:val="20"/>
          <w:shd w:val="clear" w:color="auto" w:fill="D9D9D9" w:themeFill="background1" w:themeFillShade="D9"/>
          <w:lang w:val="en-GB" w:eastAsia="es-ES"/>
        </w:rPr>
        <w:br/>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 xml:space="preserve"> maxOccurs</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"unbounded</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&lt;/xs:sequence&gt;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&lt;xs:attribute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"Territory"</w:t>
      </w:r>
      <w:r w:rsidRPr="00E445BB">
        <w:rPr>
          <w:rFonts w:ascii="Times New Roman" w:hAnsi="Times New Roman" w:cs="Times New Roman"/>
          <w:color w:val="F5844C"/>
          <w:sz w:val="20"/>
          <w:szCs w:val="20"/>
          <w:shd w:val="clear" w:color="auto" w:fill="D9D9D9" w:themeFill="background1" w:themeFillShade="D9"/>
          <w:lang w:val="en-GB"/>
        </w:rPr>
        <w:t xml:space="preserve"> type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"xs:string"</w:t>
      </w:r>
      <w:r w:rsidRPr="00E445BB">
        <w:rPr>
          <w:rFonts w:ascii="Times New Roman" w:hAnsi="Times New Roman" w:cs="Times New Roman"/>
          <w:color w:val="F5844C"/>
          <w:sz w:val="20"/>
          <w:szCs w:val="20"/>
          <w:shd w:val="clear" w:color="auto" w:fill="D9D9D9" w:themeFill="background1" w:themeFillShade="D9"/>
          <w:lang w:val="en-GB"/>
        </w:rPr>
        <w:t xml:space="preserve"> use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"required"</w:t>
      </w:r>
      <w:r w:rsidRPr="00E445BB">
        <w:rPr>
          <w:rFonts w:ascii="Times New Roman" w:hAnsi="Times New Roman" w:cs="Times New Roman"/>
          <w:color w:val="000096"/>
          <w:sz w:val="20"/>
          <w:szCs w:val="20"/>
          <w:shd w:val="clear" w:color="auto" w:fill="D9D9D9" w:themeFill="background1" w:themeFillShade="D9"/>
          <w:lang w:val="en-GB"/>
        </w:rPr>
        <w:t>/&gt;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&lt;xs:anyAttribute</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namespace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"##any"</w:t>
      </w:r>
      <w:r w:rsidRPr="00E445BB">
        <w:rPr>
          <w:rFonts w:ascii="Times New Roman" w:hAnsi="Times New Roman" w:cs="Times New Roman"/>
          <w:color w:val="F5844C"/>
          <w:sz w:val="20"/>
          <w:szCs w:val="20"/>
          <w:shd w:val="clear" w:color="auto" w:fill="D9D9D9" w:themeFill="background1" w:themeFillShade="D9"/>
          <w:lang w:val="en-GB" w:eastAsia="es-ES"/>
        </w:rPr>
        <w:t xml:space="preserve"> processContents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"lax"</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&lt;/xs:complexType&gt;</w:t>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&lt;xs:complexType</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"DistributionPointsType"</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A list of distribution points. URLs from where the metadata service list can be downloaded.</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&lt;xs:sequence&gt;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&lt;xs:element</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"DistributionPoint"</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"xs:anyURI"</w:t>
      </w:r>
      <w:r w:rsidRPr="00E445BB">
        <w:rPr>
          <w:rFonts w:ascii="Times New Roman" w:hAnsi="Times New Roman" w:cs="Times New Roman"/>
          <w:color w:val="F5844C"/>
          <w:sz w:val="20"/>
          <w:szCs w:val="20"/>
          <w:shd w:val="clear" w:color="auto" w:fill="D9D9D9" w:themeFill="background1" w:themeFillShade="D9"/>
          <w:lang w:val="en-GB" w:eastAsia="es-ES"/>
        </w:rPr>
        <w:t xml:space="preserve"> minOccurs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"1"</w:t>
      </w:r>
      <w:r w:rsidRPr="00E445BB">
        <w:rPr>
          <w:rFonts w:ascii="Times New Roman" w:hAnsi="Times New Roman" w:cs="Times New Roman"/>
          <w:color w:val="F5844C"/>
          <w:sz w:val="20"/>
          <w:szCs w:val="20"/>
          <w:shd w:val="clear" w:color="auto" w:fill="D9D9D9" w:themeFill="background1" w:themeFillShade="D9"/>
          <w:lang w:val="en-GB" w:eastAsia="es-ES"/>
        </w:rPr>
        <w:t xml:space="preserve"> maxOccurs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"unbounded"</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&lt;/xs:sequence&gt;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&lt;/xs:complexType&gt;</w:t>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&lt;xs:complexType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"MetadataLocationType"</w:t>
      </w:r>
      <w:r w:rsidRPr="00E445BB">
        <w:rPr>
          <w:rFonts w:ascii="Times New Roman" w:hAnsi="Times New Roman" w:cs="Times New Roman"/>
          <w:color w:val="000096"/>
          <w:sz w:val="20"/>
          <w:szCs w:val="20"/>
          <w:shd w:val="clear" w:color="auto" w:fill="D9D9D9" w:themeFill="background1" w:themeFillShade="D9"/>
          <w:lang w:val="en-GB"/>
        </w:rPr>
        <w:t>&gt;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&lt;xs:sequence&gt;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&lt;xs:element</w:t>
      </w:r>
      <w:r w:rsidRPr="00E445BB">
        <w:rPr>
          <w:rFonts w:ascii="Times New Roman" w:hAnsi="Times New Roman" w:cs="Times New Roman"/>
          <w:color w:val="F5844C"/>
          <w:sz w:val="20"/>
          <w:szCs w:val="20"/>
          <w:shd w:val="clear" w:color="auto" w:fill="D9D9D9" w:themeFill="background1" w:themeFillShade="D9"/>
          <w:lang w:val="en-GB"/>
        </w:rPr>
        <w:t xml:space="preserve"> </w:t>
      </w:r>
      <w:r w:rsidRPr="00E445BB">
        <w:rPr>
          <w:rFonts w:ascii="Times New Roman" w:hAnsi="Times New Roman" w:cs="Times New Roman"/>
          <w:color w:val="F5844C"/>
          <w:sz w:val="20"/>
          <w:szCs w:val="20"/>
          <w:shd w:val="clear" w:color="auto" w:fill="D9D9D9" w:themeFill="background1" w:themeFillShade="D9"/>
          <w:lang w:val="en-GB" w:eastAsia="es-ES"/>
        </w:rPr>
        <w:t>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"Endpoint"</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"ser:MsEndpointType"</w:t>
      </w:r>
      <w:r w:rsidRPr="00E445BB">
        <w:rPr>
          <w:rFonts w:ascii="Times New Roman" w:hAnsi="Times New Roman" w:cs="Times New Roman"/>
          <w:color w:val="F5844C"/>
          <w:sz w:val="20"/>
          <w:szCs w:val="20"/>
          <w:shd w:val="clear" w:color="auto" w:fill="D9D9D9" w:themeFill="background1" w:themeFillShade="D9"/>
          <w:lang w:val="en-GB" w:eastAsia="es-ES"/>
        </w:rPr>
        <w:t xml:space="preserve"> minOccurs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"0"</w:t>
      </w:r>
      <w:r w:rsidRPr="00E445BB">
        <w:rPr>
          <w:rFonts w:ascii="Times New Roman" w:hAnsi="Times New Roman" w:cs="Times New Roman"/>
          <w:color w:val="F5844C"/>
          <w:sz w:val="20"/>
          <w:szCs w:val="20"/>
          <w:shd w:val="clear" w:color="auto" w:fill="D9D9D9" w:themeFill="background1" w:themeFillShade="D9"/>
          <w:lang w:val="en-GB" w:eastAsia="es-ES"/>
        </w:rPr>
        <w:t xml:space="preserve"> </w:t>
      </w:r>
      <w:r w:rsidRPr="00E445BB">
        <w:rPr>
          <w:rFonts w:ascii="Times New Roman" w:hAnsi="Times New Roman" w:cs="Times New Roman"/>
          <w:color w:val="F5844C"/>
          <w:sz w:val="20"/>
          <w:szCs w:val="20"/>
          <w:shd w:val="clear" w:color="auto" w:fill="D9D9D9" w:themeFill="background1" w:themeFillShade="D9"/>
          <w:lang w:val="en-GB"/>
        </w:rPr>
        <w:t>maxOccurs</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"unbounded</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lastRenderedPageBreak/>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A list of eIDAS endpoints (nodes) for the current location.</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&lt;/xs:element&gt;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&lt;xs:element</w:t>
      </w:r>
      <w:r w:rsidRPr="00E445BB">
        <w:rPr>
          <w:rFonts w:ascii="Times New Roman" w:hAnsi="Times New Roman" w:cs="Times New Roman"/>
          <w:color w:val="F5844C"/>
          <w:sz w:val="20"/>
          <w:szCs w:val="20"/>
          <w:shd w:val="clear" w:color="auto" w:fill="D9D9D9" w:themeFill="background1" w:themeFillShade="D9"/>
          <w:lang w:val="en-GB"/>
        </w:rPr>
        <w:t xml:space="preserve"> ref</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"ds:KeyInfo</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F5844C"/>
          <w:sz w:val="20"/>
          <w:szCs w:val="20"/>
          <w:shd w:val="clear" w:color="auto" w:fill="D9D9D9" w:themeFill="background1" w:themeFillShade="D9"/>
          <w:lang w:val="en-GB" w:eastAsia="es-ES"/>
        </w:rPr>
        <w:t xml:space="preserve"> minOccurs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"0"</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Key material (usually a certificate) that should be used to verify the signature</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of the downloaded metadata for this metadata location.</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&lt;/xs:element&gt;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&lt;/xs:sequence&gt;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&lt;xs:attribute</w:t>
      </w:r>
      <w:r w:rsidRPr="00E445BB">
        <w:rPr>
          <w:rFonts w:ascii="Times New Roman" w:hAnsi="Times New Roman" w:cs="Times New Roman"/>
          <w:color w:val="F5844C"/>
          <w:sz w:val="20"/>
          <w:szCs w:val="20"/>
          <w:shd w:val="clear" w:color="auto" w:fill="D9D9D9" w:themeFill="background1" w:themeFillShade="D9"/>
          <w:lang w:val="en-GB"/>
        </w:rPr>
        <w:t xml:space="preserve"> name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"Location"</w:t>
      </w:r>
      <w:r w:rsidRPr="00E445BB">
        <w:rPr>
          <w:rFonts w:ascii="Times New Roman" w:hAnsi="Times New Roman" w:cs="Times New Roman"/>
          <w:color w:val="F5844C"/>
          <w:sz w:val="20"/>
          <w:szCs w:val="20"/>
          <w:shd w:val="clear" w:color="auto" w:fill="D9D9D9" w:themeFill="background1" w:themeFillShade="D9"/>
          <w:lang w:val="en-GB"/>
        </w:rPr>
        <w:t xml:space="preserve"> type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"xs:anyURI"</w:t>
      </w:r>
      <w:r w:rsidRPr="00E445BB">
        <w:rPr>
          <w:rFonts w:ascii="Times New Roman" w:hAnsi="Times New Roman" w:cs="Times New Roman"/>
          <w:color w:val="F5844C"/>
          <w:sz w:val="20"/>
          <w:szCs w:val="20"/>
          <w:shd w:val="clear" w:color="auto" w:fill="D9D9D9" w:themeFill="background1" w:themeFillShade="D9"/>
          <w:lang w:val="en-GB"/>
        </w:rPr>
        <w:t xml:space="preserve"> use</w:t>
      </w:r>
      <w:r w:rsidRPr="00E445BB">
        <w:rPr>
          <w:rFonts w:ascii="Times New Roman" w:hAnsi="Times New Roman" w:cs="Times New Roman"/>
          <w:color w:val="FF8040"/>
          <w:sz w:val="20"/>
          <w:szCs w:val="20"/>
          <w:shd w:val="clear" w:color="auto" w:fill="D9D9D9" w:themeFill="background1" w:themeFillShade="D9"/>
          <w:lang w:val="en-GB"/>
        </w:rPr>
        <w:t>=</w:t>
      </w:r>
      <w:r w:rsidRPr="00E445BB">
        <w:rPr>
          <w:rFonts w:ascii="Times New Roman" w:hAnsi="Times New Roman" w:cs="Times New Roman"/>
          <w:color w:val="993300"/>
          <w:sz w:val="20"/>
          <w:szCs w:val="20"/>
          <w:shd w:val="clear" w:color="auto" w:fill="D9D9D9" w:themeFill="background1" w:themeFillShade="D9"/>
          <w:lang w:val="en-GB"/>
        </w:rPr>
        <w:t>"required</w:t>
      </w:r>
      <w:r w:rsidRPr="00E445BB">
        <w:rPr>
          <w:rFonts w:ascii="Times New Roman" w:hAnsi="Times New Roman" w:cs="Times New Roman"/>
          <w:color w:val="993300"/>
          <w:sz w:val="20"/>
          <w:szCs w:val="20"/>
          <w:shd w:val="clear" w:color="auto" w:fill="D9D9D9" w:themeFill="background1" w:themeFillShade="D9"/>
          <w:lang w:val="en-GB" w:eastAsia="es-ES"/>
        </w:rPr>
        <w:t>"</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The URL from where the metadata for the endpoint(s) can be obtained.</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&lt;xs:anyAttribute</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namespace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"##any"</w:t>
      </w:r>
      <w:r w:rsidRPr="00E445BB">
        <w:rPr>
          <w:rFonts w:ascii="Times New Roman" w:hAnsi="Times New Roman" w:cs="Times New Roman"/>
          <w:color w:val="F5844C"/>
          <w:sz w:val="20"/>
          <w:szCs w:val="20"/>
          <w:shd w:val="clear" w:color="auto" w:fill="D9D9D9" w:themeFill="background1" w:themeFillShade="D9"/>
          <w:lang w:val="en-GB" w:eastAsia="es-ES"/>
        </w:rPr>
        <w:t xml:space="preserve"> processContents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"lax"</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&lt;/xs:complexType&gt;</w:t>
      </w:r>
      <w:r w:rsidRPr="00E445BB">
        <w:rPr>
          <w:rFonts w:ascii="Times New Roman" w:hAnsi="Times New Roman" w:cs="Times New Roman"/>
          <w:color w:val="000000"/>
          <w:sz w:val="20"/>
          <w:szCs w:val="20"/>
          <w:shd w:val="clear" w:color="auto" w:fill="D9D9D9" w:themeFill="background1" w:themeFillShade="D9"/>
          <w:lang w:val="en-GB" w:eastAsia="es-ES"/>
        </w:rPr>
        <w:br/>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&lt;xs:complexType</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"MsEndpointType"</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Defines a member state "endpoint" (eIDAS node).</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"EndpointType"</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"xs:anyURI"</w:t>
      </w:r>
      <w:r w:rsidRPr="00E445BB">
        <w:rPr>
          <w:rFonts w:ascii="Times New Roman" w:hAnsi="Times New Roman" w:cs="Times New Roman"/>
          <w:color w:val="F5844C"/>
          <w:sz w:val="20"/>
          <w:szCs w:val="20"/>
          <w:shd w:val="clear" w:color="auto" w:fill="D9D9D9" w:themeFill="background1" w:themeFillShade="D9"/>
          <w:lang w:val="en-GB" w:eastAsia="es-ES"/>
        </w:rPr>
        <w:t xml:space="preserve"> use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"required"</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The type of endpoint. Currently defined URI</w:t>
      </w:r>
      <w:proofErr w:type="gramStart"/>
      <w:r w:rsidRPr="00E445BB">
        <w:rPr>
          <w:rFonts w:ascii="Times New Roman" w:hAnsi="Times New Roman" w:cs="Times New Roman"/>
          <w:color w:val="000000"/>
          <w:sz w:val="20"/>
          <w:szCs w:val="20"/>
          <w:shd w:val="clear" w:color="auto" w:fill="D9D9D9" w:themeFill="background1" w:themeFillShade="D9"/>
          <w:lang w:val="en-GB" w:eastAsia="es-ES"/>
        </w:rPr>
        <w:t>:s</w:t>
      </w:r>
      <w:proofErr w:type="gramEnd"/>
      <w:r w:rsidRPr="00E445BB">
        <w:rPr>
          <w:rFonts w:ascii="Times New Roman" w:hAnsi="Times New Roman" w:cs="Times New Roman"/>
          <w:color w:val="000000"/>
          <w:sz w:val="20"/>
          <w:szCs w:val="20"/>
          <w:shd w:val="clear" w:color="auto" w:fill="D9D9D9" w:themeFill="background1" w:themeFillShade="D9"/>
          <w:lang w:val="en-GB" w:eastAsia="es-ES"/>
        </w:rPr>
        <w:t xml:space="preserve"> are:</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http://eidas.europa.eu/metadata/ept/ProxyService for an eIDAS Proxy Service, and,</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http://eidas.europa.eu/metadata/ept/Connector for an eIDAS Connector.</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"EntityID"</w:t>
      </w:r>
      <w:r w:rsidRPr="00E445BB">
        <w:rPr>
          <w:rFonts w:ascii="Times New Roman" w:hAnsi="Times New Roman" w:cs="Times New Roman"/>
          <w:color w:val="F5844C"/>
          <w:sz w:val="20"/>
          <w:szCs w:val="20"/>
          <w:shd w:val="clear" w:color="auto" w:fill="D9D9D9" w:themeFill="background1" w:themeFillShade="D9"/>
          <w:lang w:val="en-GB" w:eastAsia="es-ES"/>
        </w:rPr>
        <w:t xml:space="preserve"> type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"xs:anyURI"</w:t>
      </w:r>
      <w:r w:rsidRPr="00E445BB">
        <w:rPr>
          <w:rFonts w:ascii="Times New Roman" w:hAnsi="Times New Roman" w:cs="Times New Roman"/>
          <w:color w:val="F5844C"/>
          <w:sz w:val="20"/>
          <w:szCs w:val="20"/>
          <w:shd w:val="clear" w:color="auto" w:fill="D9D9D9" w:themeFill="background1" w:themeFillShade="D9"/>
          <w:lang w:val="en-GB" w:eastAsia="es-ES"/>
        </w:rPr>
        <w:t xml:space="preserve"> use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"required"</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&lt;xs:documentation&gt;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The SAML entityID of the endpoint. For an eIDAS connector this is the entityID for</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the SP-part of the node, and for an eIDAS Proxy Service this is the entityID for the</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IdP-part of the node.</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w:t>
      </w:r>
      <w:proofErr w:type="gramStart"/>
      <w:r w:rsidRPr="00E445BB">
        <w:rPr>
          <w:rFonts w:ascii="Times New Roman" w:hAnsi="Times New Roman" w:cs="Times New Roman"/>
          <w:color w:val="003296"/>
          <w:sz w:val="20"/>
          <w:szCs w:val="20"/>
          <w:shd w:val="clear" w:color="auto" w:fill="D9D9D9" w:themeFill="background1" w:themeFillShade="D9"/>
          <w:lang w:val="en-GB" w:eastAsia="es-ES"/>
        </w:rPr>
        <w:t>:documentation</w:t>
      </w:r>
      <w:proofErr w:type="gramEnd"/>
      <w:r w:rsidRPr="00E445BB">
        <w:rPr>
          <w:rFonts w:ascii="Times New Roman" w:hAnsi="Times New Roman" w:cs="Times New Roman"/>
          <w:color w:val="0032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&lt;/xs:annotation&gt;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&lt;/xs:attribute&gt;</w:t>
      </w:r>
      <w:r w:rsidRPr="00E445BB">
        <w:rPr>
          <w:rFonts w:ascii="Times New Roman" w:hAnsi="Times New Roman" w:cs="Times New Roman"/>
          <w:color w:val="000000"/>
          <w:sz w:val="20"/>
          <w:szCs w:val="20"/>
          <w:shd w:val="clear" w:color="auto" w:fill="D9D9D9" w:themeFill="background1" w:themeFillShade="D9"/>
          <w:lang w:val="en-GB" w:eastAsia="es-ES"/>
        </w:rPr>
        <w:br/>
        <w:t xml:space="preserve">    </w:t>
      </w:r>
      <w:r w:rsidRPr="00E445BB">
        <w:rPr>
          <w:rFonts w:ascii="Times New Roman" w:hAnsi="Times New Roman" w:cs="Times New Roman"/>
          <w:color w:val="003296"/>
          <w:sz w:val="20"/>
          <w:szCs w:val="20"/>
          <w:shd w:val="clear" w:color="auto" w:fill="D9D9D9" w:themeFill="background1" w:themeFillShade="D9"/>
          <w:lang w:val="en-GB" w:eastAsia="es-ES"/>
        </w:rPr>
        <w:t>&lt;xs:anyAttribute</w:t>
      </w:r>
      <w:r w:rsidRPr="00E445BB">
        <w:rPr>
          <w:rFonts w:ascii="Times New Roman" w:hAnsi="Times New Roman" w:cs="Times New Roman"/>
          <w:color w:val="F5844C"/>
          <w:sz w:val="20"/>
          <w:szCs w:val="20"/>
          <w:shd w:val="clear" w:color="auto" w:fill="D9D9D9" w:themeFill="background1" w:themeFillShade="D9"/>
          <w:lang w:val="en-GB" w:eastAsia="es-ES"/>
        </w:rPr>
        <w:t xml:space="preserve"> namespace</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"##any"</w:t>
      </w:r>
      <w:r w:rsidRPr="00E445BB">
        <w:rPr>
          <w:rFonts w:ascii="Times New Roman" w:hAnsi="Times New Roman" w:cs="Times New Roman"/>
          <w:color w:val="F5844C"/>
          <w:sz w:val="20"/>
          <w:szCs w:val="20"/>
          <w:shd w:val="clear" w:color="auto" w:fill="D9D9D9" w:themeFill="background1" w:themeFillShade="D9"/>
          <w:lang w:val="en-GB" w:eastAsia="es-ES"/>
        </w:rPr>
        <w:t xml:space="preserve"> processContents</w:t>
      </w:r>
      <w:r w:rsidRPr="00E445BB">
        <w:rPr>
          <w:rFonts w:ascii="Times New Roman" w:hAnsi="Times New Roman" w:cs="Times New Roman"/>
          <w:color w:val="FF8040"/>
          <w:sz w:val="20"/>
          <w:szCs w:val="20"/>
          <w:shd w:val="clear" w:color="auto" w:fill="D9D9D9" w:themeFill="background1" w:themeFillShade="D9"/>
          <w:lang w:val="en-GB" w:eastAsia="es-ES"/>
        </w:rPr>
        <w:t>=</w:t>
      </w:r>
      <w:r w:rsidRPr="00E445BB">
        <w:rPr>
          <w:rFonts w:ascii="Times New Roman" w:hAnsi="Times New Roman" w:cs="Times New Roman"/>
          <w:color w:val="993300"/>
          <w:sz w:val="20"/>
          <w:szCs w:val="20"/>
          <w:shd w:val="clear" w:color="auto" w:fill="D9D9D9" w:themeFill="background1" w:themeFillShade="D9"/>
          <w:lang w:val="en-GB" w:eastAsia="es-ES"/>
        </w:rPr>
        <w:t>"lax"</w:t>
      </w:r>
      <w:r w:rsidRPr="00E445BB">
        <w:rPr>
          <w:rFonts w:ascii="Times New Roman" w:hAnsi="Times New Roman" w:cs="Times New Roman"/>
          <w:color w:val="000096"/>
          <w:sz w:val="20"/>
          <w:szCs w:val="20"/>
          <w:shd w:val="clear" w:color="auto" w:fill="D9D9D9" w:themeFill="background1" w:themeFillShade="D9"/>
          <w:lang w:val="en-GB" w:eastAsia="es-ES"/>
        </w:rPr>
        <w:t>/&gt;</w:t>
      </w:r>
      <w:r w:rsidRPr="00E445BB">
        <w:rPr>
          <w:rFonts w:ascii="Times New Roman" w:hAnsi="Times New Roman" w:cs="Times New Roman"/>
          <w:color w:val="000000"/>
          <w:sz w:val="20"/>
          <w:szCs w:val="20"/>
          <w:shd w:val="clear" w:color="auto" w:fill="F2F2F2" w:themeFill="background1" w:themeFillShade="F2"/>
          <w:lang w:val="en-GB" w:eastAsia="es-ES"/>
        </w:rPr>
        <w:br/>
      </w:r>
      <w:r w:rsidRPr="00E445BB">
        <w:rPr>
          <w:rFonts w:ascii="Times New Roman" w:hAnsi="Times New Roman" w:cs="Times New Roman"/>
          <w:color w:val="000000"/>
          <w:sz w:val="20"/>
          <w:szCs w:val="20"/>
          <w:shd w:val="clear" w:color="auto" w:fill="D9D9D9" w:themeFill="background1" w:themeFillShade="D9"/>
          <w:lang w:val="en-GB" w:eastAsia="es-ES"/>
        </w:rPr>
        <w:t xml:space="preserve"> </w:t>
      </w:r>
      <w:r w:rsidRPr="00E445BB">
        <w:rPr>
          <w:rFonts w:ascii="Times New Roman" w:hAnsi="Times New Roman" w:cs="Times New Roman"/>
          <w:color w:val="000000"/>
          <w:sz w:val="20"/>
          <w:szCs w:val="20"/>
          <w:shd w:val="clear" w:color="auto" w:fill="D9D9D9" w:themeFill="background1" w:themeFillShade="D9"/>
          <w:lang w:val="en-GB"/>
        </w:rPr>
        <w:t xml:space="preserve"> </w:t>
      </w:r>
      <w:r w:rsidRPr="00E445BB">
        <w:rPr>
          <w:rFonts w:ascii="Times New Roman" w:hAnsi="Times New Roman" w:cs="Times New Roman"/>
          <w:color w:val="003296"/>
          <w:sz w:val="20"/>
          <w:szCs w:val="20"/>
          <w:shd w:val="clear" w:color="auto" w:fill="D9D9D9" w:themeFill="background1" w:themeFillShade="D9"/>
          <w:lang w:val="en-GB"/>
        </w:rPr>
        <w:t>&lt;/xs:complexType&gt;</w:t>
      </w:r>
      <w:r w:rsidRPr="00E445BB">
        <w:rPr>
          <w:rFonts w:ascii="Times New Roman" w:hAnsi="Times New Roman" w:cs="Times New Roman"/>
          <w:color w:val="000000"/>
          <w:sz w:val="20"/>
          <w:szCs w:val="20"/>
          <w:shd w:val="clear" w:color="auto" w:fill="D9D9D9" w:themeFill="background1" w:themeFillShade="D9"/>
          <w:lang w:val="en-GB"/>
        </w:rPr>
        <w:br/>
      </w:r>
      <w:r w:rsidRPr="00E445BB">
        <w:rPr>
          <w:rFonts w:ascii="Times New Roman" w:hAnsi="Times New Roman" w:cs="Times New Roman"/>
          <w:color w:val="003296"/>
          <w:sz w:val="20"/>
          <w:szCs w:val="20"/>
          <w:shd w:val="clear" w:color="auto" w:fill="D9D9D9" w:themeFill="background1" w:themeFillShade="D9"/>
          <w:lang w:val="en-GB"/>
        </w:rPr>
        <w:t>&lt;/xs:schema&gt;</w:t>
      </w:r>
    </w:p>
    <w:p w14:paraId="0A03F65A" w14:textId="77777777" w:rsidR="00453580" w:rsidRDefault="00453580">
      <w:pPr>
        <w:jc w:val="left"/>
        <w:rPr>
          <w:rFonts w:asciiTheme="majorHAnsi" w:eastAsiaTheme="majorEastAsia" w:hAnsiTheme="majorHAnsi" w:cstheme="majorBidi"/>
          <w:color w:val="2E74B5" w:themeColor="accent1" w:themeShade="BF"/>
          <w:sz w:val="28"/>
          <w:szCs w:val="28"/>
          <w:lang w:val="en-US"/>
        </w:rPr>
      </w:pPr>
      <w:bookmarkStart w:id="273" w:name="_Toc434569359"/>
      <w:r w:rsidRPr="00E445BB">
        <w:rPr>
          <w:lang w:val="en-US"/>
        </w:rPr>
        <w:br w:type="page"/>
      </w:r>
    </w:p>
    <w:p w14:paraId="714A1C50" w14:textId="43F83A14" w:rsidR="009A0F91" w:rsidRPr="00D533E3" w:rsidRDefault="009A0F91" w:rsidP="00E445BB">
      <w:pPr>
        <w:pStyle w:val="Appendix2"/>
      </w:pPr>
      <w:r w:rsidRPr="00D533E3">
        <w:lastRenderedPageBreak/>
        <w:t xml:space="preserve">Description of </w:t>
      </w:r>
      <w:r w:rsidR="00453580">
        <w:t>List-</w:t>
      </w:r>
      <w:r w:rsidRPr="00D533E3">
        <w:t>Elements</w:t>
      </w:r>
      <w:bookmarkEnd w:id="273"/>
    </w:p>
    <w:p w14:paraId="432D278B" w14:textId="555FAA72" w:rsidR="009A0F91" w:rsidRPr="00D533E3" w:rsidRDefault="009A0F91" w:rsidP="009A0F91">
      <w:pPr>
        <w:rPr>
          <w:lang w:val="en-GB"/>
        </w:rPr>
      </w:pPr>
      <w:r w:rsidRPr="00D533E3">
        <w:rPr>
          <w:lang w:val="en-GB"/>
        </w:rPr>
        <w:t xml:space="preserve">The main element </w:t>
      </w:r>
      <w:r w:rsidRPr="00E445BB">
        <w:rPr>
          <w:rFonts w:ascii="Courier New" w:hAnsi="Courier New" w:cs="Courier New"/>
          <w:lang w:val="en-GB"/>
        </w:rPr>
        <w:t>MetadataServiceList</w:t>
      </w:r>
      <w:r w:rsidRPr="00D533E3">
        <w:rPr>
          <w:lang w:val="en-GB"/>
        </w:rPr>
        <w:t xml:space="preserve"> ho</w:t>
      </w:r>
      <w:r w:rsidR="00BE7168" w:rsidRPr="00D533E3">
        <w:rPr>
          <w:lang w:val="en-GB"/>
        </w:rPr>
        <w:t>l</w:t>
      </w:r>
      <w:r w:rsidRPr="00D533E3">
        <w:rPr>
          <w:lang w:val="en-GB"/>
        </w:rPr>
        <w:t>ds the following attributes and elements.</w:t>
      </w:r>
    </w:p>
    <w:p w14:paraId="3652CA5A" w14:textId="77777777" w:rsidR="009A0F91" w:rsidRPr="00D533E3" w:rsidRDefault="009A0F91" w:rsidP="009A0F91">
      <w:pPr>
        <w:spacing w:after="120"/>
        <w:rPr>
          <w:u w:val="single"/>
          <w:lang w:val="en-GB"/>
        </w:rPr>
      </w:pPr>
      <w:r w:rsidRPr="00D533E3">
        <w:rPr>
          <w:b/>
          <w:u w:val="single"/>
          <w:lang w:val="en-GB"/>
        </w:rPr>
        <w:t>Attributes</w:t>
      </w:r>
    </w:p>
    <w:tbl>
      <w:tblPr>
        <w:tblStyle w:val="Listentabelle3Akzent14"/>
        <w:tblW w:w="0" w:type="auto"/>
        <w:tblLook w:val="04A0" w:firstRow="1" w:lastRow="0" w:firstColumn="1" w:lastColumn="0" w:noHBand="0" w:noVBand="1"/>
      </w:tblPr>
      <w:tblGrid>
        <w:gridCol w:w="1809"/>
        <w:gridCol w:w="7000"/>
      </w:tblGrid>
      <w:tr w:rsidR="009A0F91" w:rsidRPr="00D533E3" w14:paraId="35DA01BA" w14:textId="77777777" w:rsidTr="0062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2129A3C8" w14:textId="77777777" w:rsidR="009A0F91" w:rsidRPr="00D533E3" w:rsidRDefault="009A0F91" w:rsidP="00622884">
            <w:pPr>
              <w:rPr>
                <w:rFonts w:asciiTheme="minorHAnsi" w:hAnsiTheme="minorHAnsi"/>
                <w:lang w:val="en-GB"/>
              </w:rPr>
            </w:pPr>
            <w:r w:rsidRPr="00D533E3">
              <w:rPr>
                <w:rFonts w:asciiTheme="minorHAnsi" w:hAnsiTheme="minorHAnsi"/>
                <w:lang w:val="en-GB"/>
              </w:rPr>
              <w:t>Name</w:t>
            </w:r>
          </w:p>
        </w:tc>
        <w:tc>
          <w:tcPr>
            <w:tcW w:w="7000" w:type="dxa"/>
          </w:tcPr>
          <w:p w14:paraId="557CF543" w14:textId="77777777" w:rsidR="009A0F91" w:rsidRPr="00D533E3" w:rsidRDefault="009A0F91" w:rsidP="00622884">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Content</w:t>
            </w:r>
          </w:p>
        </w:tc>
      </w:tr>
      <w:tr w:rsidR="009A0F91" w:rsidRPr="009C6C0D" w14:paraId="13F802C1"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81161D" w14:textId="77777777" w:rsidR="009A0F91" w:rsidRPr="00D533E3" w:rsidRDefault="009A0F91" w:rsidP="00622884">
            <w:pPr>
              <w:rPr>
                <w:rFonts w:asciiTheme="minorHAnsi" w:hAnsiTheme="minorHAnsi"/>
                <w:lang w:val="en-GB"/>
              </w:rPr>
            </w:pPr>
            <w:r w:rsidRPr="00D533E3">
              <w:rPr>
                <w:rFonts w:asciiTheme="minorHAnsi" w:hAnsiTheme="minorHAnsi"/>
                <w:lang w:val="en-GB"/>
              </w:rPr>
              <w:t>Version</w:t>
            </w:r>
          </w:p>
        </w:tc>
        <w:tc>
          <w:tcPr>
            <w:tcW w:w="7000" w:type="dxa"/>
          </w:tcPr>
          <w:p w14:paraId="7E3A0C55"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The version of this metadata list (e.g. 0.9)</w:t>
            </w:r>
          </w:p>
        </w:tc>
      </w:tr>
      <w:tr w:rsidR="009A0F91" w:rsidRPr="009C6C0D" w14:paraId="4D5E2E7A" w14:textId="77777777" w:rsidTr="00622884">
        <w:tc>
          <w:tcPr>
            <w:cnfStyle w:val="001000000000" w:firstRow="0" w:lastRow="0" w:firstColumn="1" w:lastColumn="0" w:oddVBand="0" w:evenVBand="0" w:oddHBand="0" w:evenHBand="0" w:firstRowFirstColumn="0" w:firstRowLastColumn="0" w:lastRowFirstColumn="0" w:lastRowLastColumn="0"/>
            <w:tcW w:w="1809" w:type="dxa"/>
          </w:tcPr>
          <w:p w14:paraId="2C8E72EB" w14:textId="77777777" w:rsidR="009A0F91" w:rsidRPr="00D533E3" w:rsidRDefault="009A0F91" w:rsidP="00622884">
            <w:pPr>
              <w:rPr>
                <w:rFonts w:asciiTheme="minorHAnsi" w:hAnsiTheme="minorHAnsi"/>
                <w:lang w:val="en-GB"/>
              </w:rPr>
            </w:pPr>
            <w:r w:rsidRPr="00D533E3">
              <w:rPr>
                <w:rFonts w:asciiTheme="minorHAnsi" w:hAnsiTheme="minorHAnsi"/>
                <w:lang w:val="en-GB"/>
              </w:rPr>
              <w:t>IssueDate</w:t>
            </w:r>
          </w:p>
        </w:tc>
        <w:tc>
          <w:tcPr>
            <w:tcW w:w="7000" w:type="dxa"/>
          </w:tcPr>
          <w:p w14:paraId="6FDB5BD0" w14:textId="77777777" w:rsidR="009A0F91" w:rsidRPr="00D533E3" w:rsidRDefault="009A0F91" w:rsidP="0062288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The time when this list was issued</w:t>
            </w:r>
          </w:p>
        </w:tc>
      </w:tr>
      <w:tr w:rsidR="009A0F91" w:rsidRPr="009C6C0D" w14:paraId="67DC8A10"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29D829" w14:textId="77777777" w:rsidR="009A0F91" w:rsidRPr="00D533E3" w:rsidRDefault="009A0F91" w:rsidP="00622884">
            <w:pPr>
              <w:rPr>
                <w:rFonts w:asciiTheme="minorHAnsi" w:hAnsiTheme="minorHAnsi"/>
                <w:lang w:val="en-GB"/>
              </w:rPr>
            </w:pPr>
            <w:r w:rsidRPr="00D533E3">
              <w:rPr>
                <w:rFonts w:asciiTheme="minorHAnsi" w:hAnsiTheme="minorHAnsi"/>
                <w:lang w:val="en-GB"/>
              </w:rPr>
              <w:t>NextUpdate</w:t>
            </w:r>
          </w:p>
        </w:tc>
        <w:tc>
          <w:tcPr>
            <w:tcW w:w="7000" w:type="dxa"/>
          </w:tcPr>
          <w:p w14:paraId="2D566E91" w14:textId="32E6B41B"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The time when an update of this list will be availa</w:t>
            </w:r>
            <w:r w:rsidR="00453580">
              <w:rPr>
                <w:rFonts w:asciiTheme="minorHAnsi" w:hAnsiTheme="minorHAnsi"/>
                <w:lang w:val="en-GB"/>
              </w:rPr>
              <w:t>b</w:t>
            </w:r>
            <w:r w:rsidRPr="00D533E3">
              <w:rPr>
                <w:rFonts w:asciiTheme="minorHAnsi" w:hAnsiTheme="minorHAnsi"/>
                <w:lang w:val="en-GB"/>
              </w:rPr>
              <w:t>le</w:t>
            </w:r>
          </w:p>
        </w:tc>
      </w:tr>
      <w:tr w:rsidR="009A0F91" w:rsidRPr="009C6C0D" w14:paraId="70B52EF6" w14:textId="77777777" w:rsidTr="00622884">
        <w:tc>
          <w:tcPr>
            <w:cnfStyle w:val="001000000000" w:firstRow="0" w:lastRow="0" w:firstColumn="1" w:lastColumn="0" w:oddVBand="0" w:evenVBand="0" w:oddHBand="0" w:evenHBand="0" w:firstRowFirstColumn="0" w:firstRowLastColumn="0" w:lastRowFirstColumn="0" w:lastRowLastColumn="0"/>
            <w:tcW w:w="1809" w:type="dxa"/>
          </w:tcPr>
          <w:p w14:paraId="12A97C67" w14:textId="77777777" w:rsidR="009A0F91" w:rsidRPr="00D533E3" w:rsidRDefault="009A0F91" w:rsidP="00622884">
            <w:pPr>
              <w:rPr>
                <w:rFonts w:asciiTheme="minorHAnsi" w:hAnsiTheme="minorHAnsi"/>
                <w:lang w:val="en-GB"/>
              </w:rPr>
            </w:pPr>
            <w:r w:rsidRPr="00D533E3">
              <w:rPr>
                <w:rFonts w:asciiTheme="minorHAnsi" w:hAnsiTheme="minorHAnsi"/>
                <w:lang w:val="en-GB"/>
              </w:rPr>
              <w:t>ID</w:t>
            </w:r>
          </w:p>
        </w:tc>
        <w:tc>
          <w:tcPr>
            <w:tcW w:w="7000" w:type="dxa"/>
          </w:tcPr>
          <w:p w14:paraId="0B16472D" w14:textId="77777777" w:rsidR="009A0F91" w:rsidRPr="00D533E3" w:rsidRDefault="009A0F91" w:rsidP="0062288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An ID element supporting a signature over this list</w:t>
            </w:r>
          </w:p>
        </w:tc>
      </w:tr>
    </w:tbl>
    <w:p w14:paraId="25A76BBA" w14:textId="77777777" w:rsidR="00453580" w:rsidRPr="00D533E3" w:rsidRDefault="00453580" w:rsidP="00453580">
      <w:pPr>
        <w:spacing w:before="120" w:after="120"/>
        <w:rPr>
          <w:b/>
          <w:u w:val="single"/>
          <w:lang w:val="en-GB"/>
        </w:rPr>
      </w:pPr>
      <w:r w:rsidRPr="00D533E3">
        <w:rPr>
          <w:b/>
          <w:u w:val="single"/>
          <w:lang w:val="en-GB"/>
        </w:rPr>
        <w:t>Elements</w:t>
      </w:r>
    </w:p>
    <w:tbl>
      <w:tblPr>
        <w:tblStyle w:val="Listentabelle3Akzent14"/>
        <w:tblW w:w="0" w:type="auto"/>
        <w:tblLook w:val="04A0" w:firstRow="1" w:lastRow="0" w:firstColumn="1" w:lastColumn="0" w:noHBand="0" w:noVBand="1"/>
      </w:tblPr>
      <w:tblGrid>
        <w:gridCol w:w="2385"/>
        <w:gridCol w:w="6903"/>
      </w:tblGrid>
      <w:tr w:rsidR="009A0F91" w:rsidRPr="00D533E3" w14:paraId="57E9789E" w14:textId="77777777" w:rsidTr="0062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45022E28" w14:textId="77777777" w:rsidR="009A0F91" w:rsidRPr="00D533E3" w:rsidRDefault="009A0F91" w:rsidP="00622884">
            <w:pPr>
              <w:rPr>
                <w:rFonts w:asciiTheme="minorHAnsi" w:hAnsiTheme="minorHAnsi"/>
                <w:lang w:val="en-GB"/>
              </w:rPr>
            </w:pPr>
            <w:r w:rsidRPr="00D533E3">
              <w:rPr>
                <w:rFonts w:asciiTheme="minorHAnsi" w:hAnsiTheme="minorHAnsi"/>
                <w:lang w:val="en-GB"/>
              </w:rPr>
              <w:t>Name</w:t>
            </w:r>
          </w:p>
        </w:tc>
        <w:tc>
          <w:tcPr>
            <w:tcW w:w="7000" w:type="dxa"/>
          </w:tcPr>
          <w:p w14:paraId="7FB18287" w14:textId="77777777" w:rsidR="009A0F91" w:rsidRPr="00D533E3" w:rsidRDefault="009A0F91" w:rsidP="00622884">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Content</w:t>
            </w:r>
          </w:p>
        </w:tc>
      </w:tr>
      <w:tr w:rsidR="009A0F91" w:rsidRPr="009C6C0D" w14:paraId="1CACD6F5"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C51DBD" w14:textId="77777777" w:rsidR="009A0F91" w:rsidRPr="00D533E3" w:rsidRDefault="009A0F91" w:rsidP="00622884">
            <w:pPr>
              <w:rPr>
                <w:rFonts w:asciiTheme="minorHAnsi" w:hAnsiTheme="minorHAnsi"/>
                <w:lang w:val="en-GB"/>
              </w:rPr>
            </w:pPr>
            <w:r w:rsidRPr="00D533E3">
              <w:rPr>
                <w:rFonts w:asciiTheme="minorHAnsi" w:hAnsiTheme="minorHAnsi"/>
                <w:lang w:val="en-GB"/>
              </w:rPr>
              <w:t>SchemeInformation</w:t>
            </w:r>
          </w:p>
        </w:tc>
        <w:tc>
          <w:tcPr>
            <w:tcW w:w="7000" w:type="dxa"/>
          </w:tcPr>
          <w:p w14:paraId="4F12BB6B"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Information about the issuer of this list and how the list was created</w:t>
            </w:r>
          </w:p>
        </w:tc>
      </w:tr>
      <w:tr w:rsidR="009A0F91" w:rsidRPr="009C6C0D" w14:paraId="3143725A" w14:textId="77777777" w:rsidTr="00622884">
        <w:tc>
          <w:tcPr>
            <w:cnfStyle w:val="001000000000" w:firstRow="0" w:lastRow="0" w:firstColumn="1" w:lastColumn="0" w:oddVBand="0" w:evenVBand="0" w:oddHBand="0" w:evenHBand="0" w:firstRowFirstColumn="0" w:firstRowLastColumn="0" w:lastRowFirstColumn="0" w:lastRowLastColumn="0"/>
            <w:tcW w:w="1809" w:type="dxa"/>
          </w:tcPr>
          <w:p w14:paraId="2DBF3BBD" w14:textId="77777777" w:rsidR="009A0F91" w:rsidRPr="00D533E3" w:rsidRDefault="009A0F91" w:rsidP="00622884">
            <w:pPr>
              <w:rPr>
                <w:rFonts w:asciiTheme="minorHAnsi" w:hAnsiTheme="minorHAnsi"/>
                <w:lang w:val="en-GB"/>
              </w:rPr>
            </w:pPr>
            <w:r w:rsidRPr="00D533E3">
              <w:rPr>
                <w:rFonts w:asciiTheme="minorHAnsi" w:hAnsiTheme="minorHAnsi"/>
                <w:lang w:val="en-GB"/>
              </w:rPr>
              <w:t>MetadataList</w:t>
            </w:r>
          </w:p>
        </w:tc>
        <w:tc>
          <w:tcPr>
            <w:tcW w:w="7000" w:type="dxa"/>
          </w:tcPr>
          <w:p w14:paraId="1C63871F" w14:textId="579850F4" w:rsidR="009A0F91" w:rsidRPr="00D533E3" w:rsidRDefault="009A0F91" w:rsidP="0062288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One or more lists of m</w:t>
            </w:r>
            <w:r w:rsidR="00453580">
              <w:rPr>
                <w:rFonts w:asciiTheme="minorHAnsi" w:hAnsiTheme="minorHAnsi"/>
                <w:lang w:val="en-GB"/>
              </w:rPr>
              <w:t>e</w:t>
            </w:r>
            <w:r w:rsidRPr="00D533E3">
              <w:rPr>
                <w:rFonts w:asciiTheme="minorHAnsi" w:hAnsiTheme="minorHAnsi"/>
                <w:lang w:val="en-GB"/>
              </w:rPr>
              <w:t>tadata locations for one or more territories</w:t>
            </w:r>
          </w:p>
        </w:tc>
      </w:tr>
      <w:tr w:rsidR="009A0F91" w:rsidRPr="009C6C0D" w14:paraId="0651EDD6"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386A21E" w14:textId="77777777" w:rsidR="009A0F91" w:rsidRPr="00D533E3" w:rsidRDefault="009A0F91" w:rsidP="00622884">
            <w:pPr>
              <w:rPr>
                <w:rFonts w:asciiTheme="minorHAnsi" w:hAnsiTheme="minorHAnsi"/>
                <w:lang w:val="en-GB"/>
              </w:rPr>
            </w:pPr>
            <w:r w:rsidRPr="00D533E3">
              <w:rPr>
                <w:rFonts w:asciiTheme="minorHAnsi" w:hAnsiTheme="minorHAnsi"/>
                <w:lang w:val="en-GB"/>
              </w:rPr>
              <w:t>DistributionPoints</w:t>
            </w:r>
          </w:p>
        </w:tc>
        <w:tc>
          <w:tcPr>
            <w:tcW w:w="7000" w:type="dxa"/>
          </w:tcPr>
          <w:p w14:paraId="5F060DF2"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 xml:space="preserve">One or more locations where this </w:t>
            </w:r>
            <w:proofErr w:type="gramStart"/>
            <w:r w:rsidRPr="00D533E3">
              <w:rPr>
                <w:rFonts w:asciiTheme="minorHAnsi" w:hAnsiTheme="minorHAnsi"/>
                <w:lang w:val="en-GB"/>
              </w:rPr>
              <w:t>list,</w:t>
            </w:r>
            <w:proofErr w:type="gramEnd"/>
            <w:r w:rsidRPr="00D533E3">
              <w:rPr>
                <w:rFonts w:asciiTheme="minorHAnsi" w:hAnsiTheme="minorHAnsi"/>
                <w:lang w:val="en-GB"/>
              </w:rPr>
              <w:t xml:space="preserve"> and future updates of this list can be obtained.</w:t>
            </w:r>
          </w:p>
        </w:tc>
      </w:tr>
      <w:tr w:rsidR="009A0F91" w:rsidRPr="009C6C0D" w14:paraId="6A70B3D2" w14:textId="77777777" w:rsidTr="00622884">
        <w:tc>
          <w:tcPr>
            <w:cnfStyle w:val="001000000000" w:firstRow="0" w:lastRow="0" w:firstColumn="1" w:lastColumn="0" w:oddVBand="0" w:evenVBand="0" w:oddHBand="0" w:evenHBand="0" w:firstRowFirstColumn="0" w:firstRowLastColumn="0" w:lastRowFirstColumn="0" w:lastRowLastColumn="0"/>
            <w:tcW w:w="1809" w:type="dxa"/>
          </w:tcPr>
          <w:p w14:paraId="101DD3F5" w14:textId="77777777" w:rsidR="009A0F91" w:rsidRPr="00D533E3" w:rsidRDefault="009A0F91" w:rsidP="00622884">
            <w:pPr>
              <w:rPr>
                <w:rFonts w:asciiTheme="minorHAnsi" w:hAnsiTheme="minorHAnsi"/>
                <w:lang w:val="en-GB"/>
              </w:rPr>
            </w:pPr>
            <w:r w:rsidRPr="00D533E3">
              <w:rPr>
                <w:rFonts w:asciiTheme="minorHAnsi" w:hAnsiTheme="minorHAnsi"/>
                <w:lang w:val="en-GB"/>
              </w:rPr>
              <w:t>Signature</w:t>
            </w:r>
          </w:p>
        </w:tc>
        <w:tc>
          <w:tcPr>
            <w:tcW w:w="7000" w:type="dxa"/>
          </w:tcPr>
          <w:p w14:paraId="63590DBB" w14:textId="77777777" w:rsidR="009A0F91" w:rsidRPr="00D533E3" w:rsidRDefault="009A0F91" w:rsidP="0062288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An optional signature of the list</w:t>
            </w:r>
          </w:p>
        </w:tc>
      </w:tr>
    </w:tbl>
    <w:p w14:paraId="640C00DD" w14:textId="77777777" w:rsidR="009A0F91" w:rsidRPr="00D533E3" w:rsidRDefault="009A0F91" w:rsidP="00E445BB">
      <w:pPr>
        <w:pStyle w:val="Appendix3"/>
      </w:pPr>
      <w:bookmarkStart w:id="274" w:name="_Toc434569360"/>
      <w:r w:rsidRPr="00D533E3">
        <w:t>SchemeInformation</w:t>
      </w:r>
      <w:bookmarkEnd w:id="274"/>
    </w:p>
    <w:p w14:paraId="3B8A00AB" w14:textId="24D8DD3F" w:rsidR="009A0F91" w:rsidRPr="00D533E3" w:rsidRDefault="009A0F91" w:rsidP="009A0F91">
      <w:pPr>
        <w:spacing w:before="120" w:after="120"/>
        <w:rPr>
          <w:lang w:val="en-GB"/>
        </w:rPr>
      </w:pPr>
      <w:r w:rsidRPr="00D533E3">
        <w:rPr>
          <w:lang w:val="en-GB"/>
        </w:rPr>
        <w:t xml:space="preserve">The </w:t>
      </w:r>
      <w:r w:rsidRPr="00143A87">
        <w:rPr>
          <w:rFonts w:ascii="Courier New" w:hAnsi="Courier New" w:cs="Courier New"/>
          <w:lang w:val="en-GB"/>
        </w:rPr>
        <w:t>SchemeInformation</w:t>
      </w:r>
      <w:r w:rsidRPr="00D533E3">
        <w:rPr>
          <w:lang w:val="en-GB"/>
        </w:rPr>
        <w:t xml:space="preserve"> element ho</w:t>
      </w:r>
      <w:r w:rsidR="00453580">
        <w:rPr>
          <w:lang w:val="en-GB"/>
        </w:rPr>
        <w:t>l</w:t>
      </w:r>
      <w:r w:rsidRPr="00D533E3">
        <w:rPr>
          <w:lang w:val="en-GB"/>
        </w:rPr>
        <w:t>ds the following elements</w:t>
      </w:r>
    </w:p>
    <w:tbl>
      <w:tblPr>
        <w:tblStyle w:val="Listentabelle3Akzent14"/>
        <w:tblW w:w="0" w:type="auto"/>
        <w:tblLook w:val="04A0" w:firstRow="1" w:lastRow="0" w:firstColumn="1" w:lastColumn="0" w:noHBand="0" w:noVBand="1"/>
      </w:tblPr>
      <w:tblGrid>
        <w:gridCol w:w="2165"/>
        <w:gridCol w:w="6720"/>
      </w:tblGrid>
      <w:tr w:rsidR="009A0F91" w:rsidRPr="00D533E3" w14:paraId="2C29149D" w14:textId="77777777" w:rsidTr="0062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5" w:type="dxa"/>
          </w:tcPr>
          <w:p w14:paraId="38487205" w14:textId="77777777" w:rsidR="009A0F91" w:rsidRPr="00D533E3" w:rsidRDefault="009A0F91" w:rsidP="00622884">
            <w:pPr>
              <w:rPr>
                <w:rFonts w:asciiTheme="minorHAnsi" w:hAnsiTheme="minorHAnsi"/>
                <w:lang w:val="en-GB"/>
              </w:rPr>
            </w:pPr>
            <w:r w:rsidRPr="00D533E3">
              <w:rPr>
                <w:rFonts w:asciiTheme="minorHAnsi" w:hAnsiTheme="minorHAnsi"/>
                <w:lang w:val="en-GB"/>
              </w:rPr>
              <w:t>Name</w:t>
            </w:r>
          </w:p>
        </w:tc>
        <w:tc>
          <w:tcPr>
            <w:tcW w:w="6720" w:type="dxa"/>
          </w:tcPr>
          <w:p w14:paraId="4E4AF1BF" w14:textId="77777777" w:rsidR="009A0F91" w:rsidRPr="00D533E3" w:rsidRDefault="009A0F91" w:rsidP="00622884">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Content</w:t>
            </w:r>
          </w:p>
        </w:tc>
      </w:tr>
      <w:tr w:rsidR="009A0F91" w:rsidRPr="009C6C0D" w14:paraId="12E1D1AB"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5" w:type="dxa"/>
          </w:tcPr>
          <w:p w14:paraId="3F0897E9" w14:textId="77777777" w:rsidR="009A0F91" w:rsidRPr="00D533E3" w:rsidRDefault="009A0F91" w:rsidP="00622884">
            <w:pPr>
              <w:rPr>
                <w:rFonts w:asciiTheme="minorHAnsi" w:hAnsiTheme="minorHAnsi"/>
                <w:lang w:val="en-GB"/>
              </w:rPr>
            </w:pPr>
            <w:r w:rsidRPr="00D533E3">
              <w:rPr>
                <w:rFonts w:asciiTheme="minorHAnsi" w:hAnsiTheme="minorHAnsi"/>
                <w:lang w:val="en-GB"/>
              </w:rPr>
              <w:t>IssuerName</w:t>
            </w:r>
          </w:p>
        </w:tc>
        <w:tc>
          <w:tcPr>
            <w:tcW w:w="6720" w:type="dxa"/>
          </w:tcPr>
          <w:p w14:paraId="47B8AD6C"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A descriptive name of the issuer of this list</w:t>
            </w:r>
          </w:p>
        </w:tc>
      </w:tr>
      <w:tr w:rsidR="009A0F91" w:rsidRPr="009C6C0D" w14:paraId="1495E1B8" w14:textId="77777777" w:rsidTr="00622884">
        <w:tc>
          <w:tcPr>
            <w:cnfStyle w:val="001000000000" w:firstRow="0" w:lastRow="0" w:firstColumn="1" w:lastColumn="0" w:oddVBand="0" w:evenVBand="0" w:oddHBand="0" w:evenHBand="0" w:firstRowFirstColumn="0" w:firstRowLastColumn="0" w:lastRowFirstColumn="0" w:lastRowLastColumn="0"/>
            <w:tcW w:w="2165" w:type="dxa"/>
          </w:tcPr>
          <w:p w14:paraId="7C3540E5" w14:textId="77777777" w:rsidR="009A0F91" w:rsidRPr="00D533E3" w:rsidRDefault="009A0F91" w:rsidP="00622884">
            <w:pPr>
              <w:rPr>
                <w:rFonts w:asciiTheme="minorHAnsi" w:hAnsiTheme="minorHAnsi"/>
                <w:lang w:val="en-GB"/>
              </w:rPr>
            </w:pPr>
            <w:r w:rsidRPr="00D533E3">
              <w:rPr>
                <w:rFonts w:asciiTheme="minorHAnsi" w:hAnsiTheme="minorHAnsi"/>
                <w:lang w:val="en-GB"/>
              </w:rPr>
              <w:t>SchemeIdentifier</w:t>
            </w:r>
          </w:p>
        </w:tc>
        <w:tc>
          <w:tcPr>
            <w:tcW w:w="6720" w:type="dxa"/>
          </w:tcPr>
          <w:p w14:paraId="22077EBD" w14:textId="77777777" w:rsidR="009A0F91" w:rsidRPr="00D533E3" w:rsidRDefault="009A0F91" w:rsidP="0062288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An Identifier of the Scheme used to generate this list</w:t>
            </w:r>
          </w:p>
        </w:tc>
      </w:tr>
      <w:tr w:rsidR="009A0F91" w:rsidRPr="009C6C0D" w14:paraId="5F48CAAE"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5" w:type="dxa"/>
          </w:tcPr>
          <w:p w14:paraId="55010724" w14:textId="77777777" w:rsidR="009A0F91" w:rsidRPr="00D533E3" w:rsidRDefault="009A0F91" w:rsidP="00622884">
            <w:pPr>
              <w:rPr>
                <w:rFonts w:asciiTheme="minorHAnsi" w:hAnsiTheme="minorHAnsi"/>
                <w:lang w:val="en-GB"/>
              </w:rPr>
            </w:pPr>
            <w:r w:rsidRPr="00D533E3">
              <w:rPr>
                <w:rFonts w:asciiTheme="minorHAnsi" w:hAnsiTheme="minorHAnsi"/>
                <w:lang w:val="en-GB"/>
              </w:rPr>
              <w:t>SchemeTerritory</w:t>
            </w:r>
          </w:p>
        </w:tc>
        <w:tc>
          <w:tcPr>
            <w:tcW w:w="6720" w:type="dxa"/>
          </w:tcPr>
          <w:p w14:paraId="237BCBDE"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The territory covered by this list.</w:t>
            </w:r>
          </w:p>
        </w:tc>
      </w:tr>
    </w:tbl>
    <w:p w14:paraId="03C8EA77" w14:textId="77777777" w:rsidR="009A0F91" w:rsidRPr="00D533E3" w:rsidRDefault="009A0F91" w:rsidP="00E445BB">
      <w:pPr>
        <w:pStyle w:val="Appendix3"/>
      </w:pPr>
      <w:r w:rsidRPr="00D533E3">
        <w:t>MetadataList</w:t>
      </w:r>
    </w:p>
    <w:p w14:paraId="4DD79426" w14:textId="02CF73F8" w:rsidR="009A0F91" w:rsidRPr="00D533E3" w:rsidRDefault="009A0F91" w:rsidP="009A0F91">
      <w:pPr>
        <w:keepNext/>
        <w:spacing w:before="120" w:after="120"/>
        <w:rPr>
          <w:lang w:val="en-GB"/>
        </w:rPr>
      </w:pPr>
      <w:r w:rsidRPr="00D533E3">
        <w:rPr>
          <w:lang w:val="en-GB"/>
        </w:rPr>
        <w:t xml:space="preserve">The </w:t>
      </w:r>
      <w:r w:rsidRPr="00E445BB">
        <w:rPr>
          <w:rFonts w:ascii="Courier New" w:hAnsi="Courier New" w:cs="Courier New"/>
          <w:lang w:val="en-GB"/>
        </w:rPr>
        <w:t>MetadataList</w:t>
      </w:r>
      <w:r w:rsidRPr="00D533E3">
        <w:rPr>
          <w:lang w:val="en-GB"/>
        </w:rPr>
        <w:t xml:space="preserve"> element ho</w:t>
      </w:r>
      <w:r w:rsidR="002E0F12" w:rsidRPr="00D533E3">
        <w:rPr>
          <w:lang w:val="en-GB"/>
        </w:rPr>
        <w:t>l</w:t>
      </w:r>
      <w:r w:rsidRPr="00D533E3">
        <w:rPr>
          <w:lang w:val="en-GB"/>
        </w:rPr>
        <w:t>ds the following attributes and elements</w:t>
      </w:r>
    </w:p>
    <w:p w14:paraId="625B4321" w14:textId="77777777" w:rsidR="009A0F91" w:rsidRPr="00D533E3" w:rsidRDefault="009A0F91" w:rsidP="009A0F91">
      <w:pPr>
        <w:keepNext/>
        <w:keepLines/>
        <w:spacing w:after="120"/>
        <w:rPr>
          <w:b/>
          <w:u w:val="single"/>
          <w:lang w:val="en-GB"/>
        </w:rPr>
      </w:pPr>
      <w:r w:rsidRPr="00D533E3">
        <w:rPr>
          <w:b/>
          <w:u w:val="single"/>
          <w:lang w:val="en-GB"/>
        </w:rPr>
        <w:t>Attributes</w:t>
      </w:r>
    </w:p>
    <w:tbl>
      <w:tblPr>
        <w:tblStyle w:val="Listentabelle3Akzent14"/>
        <w:tblW w:w="0" w:type="auto"/>
        <w:tblLook w:val="04A0" w:firstRow="1" w:lastRow="0" w:firstColumn="1" w:lastColumn="0" w:noHBand="0" w:noVBand="1"/>
      </w:tblPr>
      <w:tblGrid>
        <w:gridCol w:w="1809"/>
        <w:gridCol w:w="7000"/>
      </w:tblGrid>
      <w:tr w:rsidR="009A0F91" w:rsidRPr="00D533E3" w14:paraId="52655FF6" w14:textId="77777777" w:rsidTr="0062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622B3435" w14:textId="77777777" w:rsidR="009A0F91" w:rsidRPr="00D533E3" w:rsidRDefault="009A0F91" w:rsidP="00622884">
            <w:pPr>
              <w:keepNext/>
              <w:keepLines/>
              <w:rPr>
                <w:rFonts w:asciiTheme="minorHAnsi" w:hAnsiTheme="minorHAnsi"/>
                <w:lang w:val="en-GB"/>
              </w:rPr>
            </w:pPr>
            <w:r w:rsidRPr="00D533E3">
              <w:rPr>
                <w:rFonts w:asciiTheme="minorHAnsi" w:hAnsiTheme="minorHAnsi"/>
                <w:lang w:val="en-GB"/>
              </w:rPr>
              <w:t>Name</w:t>
            </w:r>
          </w:p>
        </w:tc>
        <w:tc>
          <w:tcPr>
            <w:tcW w:w="7000" w:type="dxa"/>
          </w:tcPr>
          <w:p w14:paraId="2E7ED2AF" w14:textId="77777777" w:rsidR="009A0F91" w:rsidRPr="00D533E3" w:rsidRDefault="009A0F91" w:rsidP="0062288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Content</w:t>
            </w:r>
          </w:p>
        </w:tc>
      </w:tr>
      <w:tr w:rsidR="009A0F91" w:rsidRPr="009C6C0D" w14:paraId="09A38591"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61F38C9" w14:textId="77777777" w:rsidR="009A0F91" w:rsidRPr="00D533E3" w:rsidRDefault="009A0F91" w:rsidP="00622884">
            <w:pPr>
              <w:keepNext/>
              <w:keepLines/>
              <w:rPr>
                <w:rFonts w:asciiTheme="minorHAnsi" w:hAnsiTheme="minorHAnsi"/>
                <w:lang w:val="en-GB"/>
              </w:rPr>
            </w:pPr>
            <w:r w:rsidRPr="00D533E3">
              <w:rPr>
                <w:rFonts w:asciiTheme="minorHAnsi" w:hAnsiTheme="minorHAnsi"/>
                <w:lang w:val="en-GB"/>
              </w:rPr>
              <w:t>Territory</w:t>
            </w:r>
          </w:p>
        </w:tc>
        <w:tc>
          <w:tcPr>
            <w:tcW w:w="7000" w:type="dxa"/>
          </w:tcPr>
          <w:p w14:paraId="46D23762" w14:textId="77777777" w:rsidR="009A0F91" w:rsidRPr="00D533E3" w:rsidRDefault="009A0F91" w:rsidP="0062288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The territory covered by metadata locations found in this element</w:t>
            </w:r>
          </w:p>
        </w:tc>
      </w:tr>
      <w:tr w:rsidR="009A0F91" w:rsidRPr="009C6C0D" w14:paraId="6C72CCD9" w14:textId="77777777" w:rsidTr="00622884">
        <w:tc>
          <w:tcPr>
            <w:cnfStyle w:val="001000000000" w:firstRow="0" w:lastRow="0" w:firstColumn="1" w:lastColumn="0" w:oddVBand="0" w:evenVBand="0" w:oddHBand="0" w:evenHBand="0" w:firstRowFirstColumn="0" w:firstRowLastColumn="0" w:lastRowFirstColumn="0" w:lastRowLastColumn="0"/>
            <w:tcW w:w="1809" w:type="dxa"/>
          </w:tcPr>
          <w:p w14:paraId="6147D2C8" w14:textId="77777777" w:rsidR="009A0F91" w:rsidRPr="00D533E3" w:rsidRDefault="009A0F91" w:rsidP="00622884">
            <w:pPr>
              <w:keepNext/>
              <w:keepLines/>
              <w:rPr>
                <w:rFonts w:asciiTheme="minorHAnsi" w:hAnsiTheme="minorHAnsi"/>
                <w:lang w:val="en-GB"/>
              </w:rPr>
            </w:pPr>
            <w:r w:rsidRPr="00D533E3">
              <w:rPr>
                <w:rFonts w:asciiTheme="minorHAnsi" w:hAnsiTheme="minorHAnsi"/>
                <w:lang w:val="en-GB"/>
              </w:rPr>
              <w:t>##any</w:t>
            </w:r>
          </w:p>
        </w:tc>
        <w:tc>
          <w:tcPr>
            <w:tcW w:w="7000" w:type="dxa"/>
          </w:tcPr>
          <w:p w14:paraId="1B6E2AF6" w14:textId="77777777" w:rsidR="009A0F91" w:rsidRPr="00D533E3" w:rsidRDefault="009A0F91" w:rsidP="0062288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Extension point for locally defined attributes</w:t>
            </w:r>
          </w:p>
        </w:tc>
      </w:tr>
    </w:tbl>
    <w:p w14:paraId="52CC795D" w14:textId="77777777" w:rsidR="009A0F91" w:rsidRPr="00D533E3" w:rsidRDefault="009A0F91" w:rsidP="009A0F91">
      <w:pPr>
        <w:spacing w:before="120" w:after="120"/>
        <w:rPr>
          <w:b/>
          <w:u w:val="single"/>
          <w:lang w:val="en-GB"/>
        </w:rPr>
      </w:pPr>
      <w:r w:rsidRPr="00D533E3">
        <w:rPr>
          <w:b/>
          <w:u w:val="single"/>
          <w:lang w:val="en-GB"/>
        </w:rPr>
        <w:t>Elements</w:t>
      </w:r>
    </w:p>
    <w:tbl>
      <w:tblPr>
        <w:tblStyle w:val="Listentabelle3Akzent14"/>
        <w:tblW w:w="0" w:type="auto"/>
        <w:tblLook w:val="04A0" w:firstRow="1" w:lastRow="0" w:firstColumn="1" w:lastColumn="0" w:noHBand="0" w:noVBand="1"/>
      </w:tblPr>
      <w:tblGrid>
        <w:gridCol w:w="2252"/>
        <w:gridCol w:w="6668"/>
      </w:tblGrid>
      <w:tr w:rsidR="009A0F91" w:rsidRPr="00D533E3" w14:paraId="23F37EDE" w14:textId="77777777" w:rsidTr="0062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7" w:type="dxa"/>
          </w:tcPr>
          <w:p w14:paraId="0958C958" w14:textId="77777777" w:rsidR="009A0F91" w:rsidRPr="00D533E3" w:rsidRDefault="009A0F91" w:rsidP="00622884">
            <w:pPr>
              <w:rPr>
                <w:rFonts w:asciiTheme="minorHAnsi" w:hAnsiTheme="minorHAnsi"/>
                <w:lang w:val="en-GB"/>
              </w:rPr>
            </w:pPr>
            <w:r w:rsidRPr="00D533E3">
              <w:rPr>
                <w:rFonts w:asciiTheme="minorHAnsi" w:hAnsiTheme="minorHAnsi"/>
                <w:lang w:val="en-GB"/>
              </w:rPr>
              <w:t>Name</w:t>
            </w:r>
          </w:p>
        </w:tc>
        <w:tc>
          <w:tcPr>
            <w:tcW w:w="6668" w:type="dxa"/>
          </w:tcPr>
          <w:p w14:paraId="2E30DF4E" w14:textId="77777777" w:rsidR="009A0F91" w:rsidRPr="00D533E3" w:rsidRDefault="009A0F91" w:rsidP="00622884">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Content</w:t>
            </w:r>
          </w:p>
        </w:tc>
      </w:tr>
      <w:tr w:rsidR="009A0F91" w:rsidRPr="009C6C0D" w14:paraId="5ECCC888"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F56C1B8" w14:textId="77777777" w:rsidR="009A0F91" w:rsidRPr="00D533E3" w:rsidRDefault="009A0F91" w:rsidP="00622884">
            <w:pPr>
              <w:rPr>
                <w:rFonts w:asciiTheme="minorHAnsi" w:hAnsiTheme="minorHAnsi"/>
                <w:lang w:val="en-GB"/>
              </w:rPr>
            </w:pPr>
            <w:r w:rsidRPr="00D533E3">
              <w:rPr>
                <w:rFonts w:asciiTheme="minorHAnsi" w:hAnsiTheme="minorHAnsi"/>
                <w:lang w:val="en-GB"/>
              </w:rPr>
              <w:t>MetadataLocation</w:t>
            </w:r>
          </w:p>
        </w:tc>
        <w:tc>
          <w:tcPr>
            <w:tcW w:w="6668" w:type="dxa"/>
          </w:tcPr>
          <w:p w14:paraId="4E529D17"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 xml:space="preserve">Zero or more </w:t>
            </w:r>
            <w:r w:rsidRPr="00E445BB">
              <w:rPr>
                <w:rFonts w:ascii="Courier New" w:hAnsi="Courier New" w:cs="Courier New"/>
                <w:lang w:val="en-GB"/>
              </w:rPr>
              <w:t>MetadataLocation</w:t>
            </w:r>
            <w:r w:rsidRPr="00D533E3">
              <w:rPr>
                <w:rFonts w:asciiTheme="minorHAnsi" w:hAnsiTheme="minorHAnsi"/>
                <w:lang w:val="en-GB"/>
              </w:rPr>
              <w:t xml:space="preserve"> elements, each specifying a location where metadata can be retrieved. This element MAY also specify:</w:t>
            </w:r>
          </w:p>
          <w:p w14:paraId="52614EC0" w14:textId="77777777" w:rsidR="009A0F91" w:rsidRPr="00D533E3" w:rsidRDefault="009A0F91" w:rsidP="009A0F91">
            <w:pPr>
              <w:pStyle w:val="Listenabsatz"/>
              <w:numPr>
                <w:ilvl w:val="0"/>
                <w:numId w:val="39"/>
              </w:numPr>
              <w:shd w:val="clear" w:color="auto" w:fill="FFFFFF" w:themeFill="background1"/>
              <w:contextualSpacing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Zero or more endpoints that are covered by the metadata found at the specified location.</w:t>
            </w:r>
          </w:p>
          <w:p w14:paraId="7A16FBF4" w14:textId="4F594D10" w:rsidR="009A0F91" w:rsidRPr="00D533E3" w:rsidRDefault="009A0F91" w:rsidP="00162146">
            <w:pPr>
              <w:pStyle w:val="Listenabsatz"/>
              <w:numPr>
                <w:ilvl w:val="0"/>
                <w:numId w:val="39"/>
              </w:numPr>
              <w:shd w:val="clear" w:color="auto" w:fill="FFFFFF" w:themeFill="background1"/>
              <w:contextualSpacing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lastRenderedPageBreak/>
              <w:t xml:space="preserve">Zero or </w:t>
            </w:r>
            <w:r w:rsidR="00453580">
              <w:rPr>
                <w:rFonts w:asciiTheme="minorHAnsi" w:hAnsiTheme="minorHAnsi"/>
                <w:lang w:val="en-GB"/>
              </w:rPr>
              <w:t>m</w:t>
            </w:r>
            <w:r w:rsidRPr="00D533E3">
              <w:rPr>
                <w:rFonts w:asciiTheme="minorHAnsi" w:hAnsiTheme="minorHAnsi"/>
                <w:lang w:val="en-GB"/>
              </w:rPr>
              <w:t>ore certificates or public keys that can be used to validate the signature on the metadata found at specified location.</w:t>
            </w:r>
          </w:p>
        </w:tc>
      </w:tr>
    </w:tbl>
    <w:p w14:paraId="404C80A8" w14:textId="2FEE2CF7" w:rsidR="009A0F91" w:rsidRPr="00D533E3" w:rsidRDefault="009A0F91" w:rsidP="009A0F91">
      <w:pPr>
        <w:spacing w:before="120" w:after="120"/>
        <w:rPr>
          <w:lang w:val="en-GB"/>
        </w:rPr>
      </w:pPr>
      <w:r w:rsidRPr="00D533E3">
        <w:rPr>
          <w:lang w:val="en-GB"/>
        </w:rPr>
        <w:lastRenderedPageBreak/>
        <w:t xml:space="preserve">The specified </w:t>
      </w:r>
      <w:r w:rsidRPr="00E445BB">
        <w:rPr>
          <w:rFonts w:ascii="Courier New" w:hAnsi="Courier New" w:cs="Courier New"/>
          <w:lang w:val="en-GB"/>
        </w:rPr>
        <w:t>SchemeIdentifier</w:t>
      </w:r>
      <w:r w:rsidRPr="00D533E3">
        <w:rPr>
          <w:lang w:val="en-GB"/>
        </w:rPr>
        <w:t xml:space="preserve"> may further identify requirements on presence of </w:t>
      </w:r>
      <w:r w:rsidR="00453580">
        <w:rPr>
          <w:lang w:val="en-GB"/>
        </w:rPr>
        <w:t>e</w:t>
      </w:r>
      <w:r w:rsidRPr="00D533E3">
        <w:rPr>
          <w:lang w:val="en-GB"/>
        </w:rPr>
        <w:t>n</w:t>
      </w:r>
      <w:r w:rsidR="00453580">
        <w:rPr>
          <w:lang w:val="en-GB"/>
        </w:rPr>
        <w:t>d</w:t>
      </w:r>
      <w:r w:rsidRPr="00D533E3">
        <w:rPr>
          <w:lang w:val="en-GB"/>
        </w:rPr>
        <w:t>point elements as well as certificates or keys for signature validation.</w:t>
      </w:r>
    </w:p>
    <w:p w14:paraId="51F07C61" w14:textId="77777777" w:rsidR="009A0F91" w:rsidRPr="00D533E3" w:rsidRDefault="009A0F91" w:rsidP="009A0F91">
      <w:pPr>
        <w:spacing w:before="120" w:after="120"/>
        <w:rPr>
          <w:lang w:val="en-GB"/>
        </w:rPr>
      </w:pPr>
      <w:r w:rsidRPr="00D533E3">
        <w:rPr>
          <w:lang w:val="en-GB"/>
        </w:rPr>
        <w:t>Each endpoint element contains the following attributes</w:t>
      </w:r>
    </w:p>
    <w:tbl>
      <w:tblPr>
        <w:tblStyle w:val="Listentabelle3Akzent14"/>
        <w:tblW w:w="0" w:type="auto"/>
        <w:tblLook w:val="04A0" w:firstRow="1" w:lastRow="0" w:firstColumn="1" w:lastColumn="0" w:noHBand="0" w:noVBand="1"/>
      </w:tblPr>
      <w:tblGrid>
        <w:gridCol w:w="1844"/>
        <w:gridCol w:w="6851"/>
      </w:tblGrid>
      <w:tr w:rsidR="009A0F91" w:rsidRPr="00D533E3" w14:paraId="294F3992" w14:textId="77777777" w:rsidTr="0062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8" w:type="dxa"/>
          </w:tcPr>
          <w:p w14:paraId="11E07CCB" w14:textId="77777777" w:rsidR="009A0F91" w:rsidRPr="00D533E3" w:rsidRDefault="009A0F91" w:rsidP="00622884">
            <w:pPr>
              <w:rPr>
                <w:rFonts w:asciiTheme="minorHAnsi" w:hAnsiTheme="minorHAnsi"/>
                <w:lang w:val="en-GB"/>
              </w:rPr>
            </w:pPr>
            <w:r w:rsidRPr="00D533E3">
              <w:rPr>
                <w:rFonts w:asciiTheme="minorHAnsi" w:hAnsiTheme="minorHAnsi"/>
                <w:lang w:val="en-GB"/>
              </w:rPr>
              <w:t>Name</w:t>
            </w:r>
          </w:p>
        </w:tc>
        <w:tc>
          <w:tcPr>
            <w:tcW w:w="6851" w:type="dxa"/>
          </w:tcPr>
          <w:p w14:paraId="6C202C45" w14:textId="77777777" w:rsidR="009A0F91" w:rsidRPr="00D533E3" w:rsidRDefault="009A0F91" w:rsidP="00622884">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Content</w:t>
            </w:r>
          </w:p>
        </w:tc>
      </w:tr>
      <w:tr w:rsidR="009A0F91" w:rsidRPr="009C6C0D" w14:paraId="10674E67"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5F605C18" w14:textId="77777777" w:rsidR="009A0F91" w:rsidRPr="00D533E3" w:rsidRDefault="009A0F91" w:rsidP="00622884">
            <w:pPr>
              <w:rPr>
                <w:rFonts w:asciiTheme="minorHAnsi" w:hAnsiTheme="minorHAnsi"/>
                <w:lang w:val="en-GB"/>
              </w:rPr>
            </w:pPr>
            <w:r w:rsidRPr="00D533E3">
              <w:rPr>
                <w:rFonts w:asciiTheme="minorHAnsi" w:hAnsiTheme="minorHAnsi"/>
                <w:lang w:val="en-GB"/>
              </w:rPr>
              <w:t>EndpointType</w:t>
            </w:r>
          </w:p>
        </w:tc>
        <w:tc>
          <w:tcPr>
            <w:tcW w:w="6851" w:type="dxa"/>
          </w:tcPr>
          <w:p w14:paraId="0EB9FE8E"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A URI specifying the endpoint type</w:t>
            </w:r>
          </w:p>
        </w:tc>
      </w:tr>
      <w:tr w:rsidR="009A0F91" w:rsidRPr="009C6C0D" w14:paraId="7E45C500" w14:textId="77777777" w:rsidTr="00622884">
        <w:tc>
          <w:tcPr>
            <w:cnfStyle w:val="001000000000" w:firstRow="0" w:lastRow="0" w:firstColumn="1" w:lastColumn="0" w:oddVBand="0" w:evenVBand="0" w:oddHBand="0" w:evenHBand="0" w:firstRowFirstColumn="0" w:firstRowLastColumn="0" w:lastRowFirstColumn="0" w:lastRowLastColumn="0"/>
            <w:tcW w:w="1808" w:type="dxa"/>
          </w:tcPr>
          <w:p w14:paraId="66377D76" w14:textId="77777777" w:rsidR="009A0F91" w:rsidRPr="00D533E3" w:rsidRDefault="009A0F91" w:rsidP="00622884">
            <w:pPr>
              <w:rPr>
                <w:rFonts w:asciiTheme="minorHAnsi" w:hAnsiTheme="minorHAnsi"/>
                <w:lang w:val="en-GB"/>
              </w:rPr>
            </w:pPr>
            <w:r w:rsidRPr="00D533E3">
              <w:rPr>
                <w:rFonts w:asciiTheme="minorHAnsi" w:hAnsiTheme="minorHAnsi"/>
                <w:lang w:val="en-GB"/>
              </w:rPr>
              <w:t>EntityID</w:t>
            </w:r>
          </w:p>
        </w:tc>
        <w:tc>
          <w:tcPr>
            <w:tcW w:w="6851" w:type="dxa"/>
          </w:tcPr>
          <w:p w14:paraId="79D512F9" w14:textId="77777777" w:rsidR="009A0F91" w:rsidRPr="00D533E3" w:rsidRDefault="009A0F91" w:rsidP="0062288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 xml:space="preserve">The </w:t>
            </w:r>
            <w:r w:rsidRPr="00E445BB">
              <w:rPr>
                <w:rFonts w:ascii="Courier New" w:hAnsi="Courier New" w:cs="Courier New"/>
                <w:lang w:val="en-GB"/>
              </w:rPr>
              <w:t>EntityID</w:t>
            </w:r>
            <w:r w:rsidRPr="00D533E3">
              <w:rPr>
                <w:rFonts w:asciiTheme="minorHAnsi" w:hAnsiTheme="minorHAnsi"/>
                <w:lang w:val="en-GB"/>
              </w:rPr>
              <w:t xml:space="preserve"> of the endpoint</w:t>
            </w:r>
          </w:p>
        </w:tc>
      </w:tr>
      <w:tr w:rsidR="009A0F91" w:rsidRPr="009C6C0D" w14:paraId="2912B1F5"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55A39C97" w14:textId="77777777" w:rsidR="009A0F91" w:rsidRPr="00D533E3" w:rsidRDefault="009A0F91" w:rsidP="00622884">
            <w:pPr>
              <w:keepNext/>
              <w:keepLines/>
              <w:rPr>
                <w:rFonts w:asciiTheme="minorHAnsi" w:hAnsiTheme="minorHAnsi"/>
                <w:lang w:val="en-GB"/>
              </w:rPr>
            </w:pPr>
            <w:r w:rsidRPr="00D533E3">
              <w:rPr>
                <w:rFonts w:asciiTheme="minorHAnsi" w:hAnsiTheme="minorHAnsi"/>
                <w:lang w:val="en-GB"/>
              </w:rPr>
              <w:t>##any</w:t>
            </w:r>
          </w:p>
        </w:tc>
        <w:tc>
          <w:tcPr>
            <w:tcW w:w="6851" w:type="dxa"/>
          </w:tcPr>
          <w:p w14:paraId="00BB35FC" w14:textId="77777777" w:rsidR="009A0F91" w:rsidRPr="00D533E3" w:rsidRDefault="009A0F91" w:rsidP="0062288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Extension point for locally defined attributes</w:t>
            </w:r>
          </w:p>
        </w:tc>
      </w:tr>
    </w:tbl>
    <w:p w14:paraId="4D41BA54" w14:textId="7F23FB9D" w:rsidR="009A0F91" w:rsidRPr="00D533E3" w:rsidRDefault="009A0F91" w:rsidP="009A0F91">
      <w:pPr>
        <w:spacing w:before="120" w:after="120"/>
        <w:rPr>
          <w:lang w:val="en-GB"/>
        </w:rPr>
      </w:pPr>
    </w:p>
    <w:p w14:paraId="6D9601F1" w14:textId="5F3FC483" w:rsidR="009A0F91" w:rsidRPr="00D533E3" w:rsidRDefault="009A0F91" w:rsidP="009A0F91">
      <w:pPr>
        <w:spacing w:before="120" w:after="120"/>
        <w:rPr>
          <w:lang w:val="en-GB"/>
        </w:rPr>
      </w:pPr>
      <w:r w:rsidRPr="00D533E3">
        <w:rPr>
          <w:lang w:val="en-GB"/>
        </w:rPr>
        <w:t xml:space="preserve">Valid values of the </w:t>
      </w:r>
      <w:r w:rsidRPr="00E445BB">
        <w:rPr>
          <w:rFonts w:ascii="Courier New" w:hAnsi="Courier New" w:cs="Courier New"/>
          <w:lang w:val="en-GB"/>
        </w:rPr>
        <w:t>EndpointType</w:t>
      </w:r>
      <w:r w:rsidRPr="00D533E3">
        <w:rPr>
          <w:lang w:val="en-GB"/>
        </w:rPr>
        <w:t xml:space="preserve"> URI are:</w:t>
      </w:r>
    </w:p>
    <w:tbl>
      <w:tblPr>
        <w:tblStyle w:val="Listentabelle3Akzent14"/>
        <w:tblW w:w="0" w:type="auto"/>
        <w:tblLook w:val="04A0" w:firstRow="1" w:lastRow="0" w:firstColumn="1" w:lastColumn="0" w:noHBand="0" w:noVBand="1"/>
      </w:tblPr>
      <w:tblGrid>
        <w:gridCol w:w="1844"/>
        <w:gridCol w:w="7000"/>
      </w:tblGrid>
      <w:tr w:rsidR="009A0F91" w:rsidRPr="00D533E3" w14:paraId="57B2310F" w14:textId="77777777" w:rsidTr="0062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2ED55F68" w14:textId="77777777" w:rsidR="009A0F91" w:rsidRPr="00D533E3" w:rsidRDefault="009A0F91" w:rsidP="00622884">
            <w:pPr>
              <w:rPr>
                <w:rFonts w:asciiTheme="minorHAnsi" w:hAnsiTheme="minorHAnsi"/>
                <w:lang w:val="en-GB"/>
              </w:rPr>
            </w:pPr>
            <w:r w:rsidRPr="00D533E3">
              <w:rPr>
                <w:rFonts w:asciiTheme="minorHAnsi" w:hAnsiTheme="minorHAnsi"/>
                <w:lang w:val="en-GB"/>
              </w:rPr>
              <w:t>EndpointType</w:t>
            </w:r>
          </w:p>
        </w:tc>
        <w:tc>
          <w:tcPr>
            <w:tcW w:w="7000" w:type="dxa"/>
          </w:tcPr>
          <w:p w14:paraId="4AB9DF23" w14:textId="77777777" w:rsidR="009A0F91" w:rsidRPr="00D533E3" w:rsidRDefault="009A0F91" w:rsidP="00622884">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URI</w:t>
            </w:r>
          </w:p>
        </w:tc>
      </w:tr>
      <w:tr w:rsidR="009A0F91" w:rsidRPr="00D533E3" w14:paraId="42C69F91"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A10E324" w14:textId="77777777" w:rsidR="009A0F91" w:rsidRPr="00D533E3" w:rsidRDefault="009A0F91" w:rsidP="00622884">
            <w:pPr>
              <w:rPr>
                <w:rFonts w:asciiTheme="minorHAnsi" w:hAnsiTheme="minorHAnsi"/>
                <w:lang w:val="en-GB"/>
              </w:rPr>
            </w:pPr>
            <w:r w:rsidRPr="00D533E3">
              <w:rPr>
                <w:rFonts w:asciiTheme="minorHAnsi" w:hAnsiTheme="minorHAnsi"/>
                <w:lang w:val="en-GB"/>
              </w:rPr>
              <w:t>Connector</w:t>
            </w:r>
          </w:p>
        </w:tc>
        <w:tc>
          <w:tcPr>
            <w:tcW w:w="7000" w:type="dxa"/>
          </w:tcPr>
          <w:p w14:paraId="24E6BBFD"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TBD</w:t>
            </w:r>
          </w:p>
        </w:tc>
      </w:tr>
      <w:tr w:rsidR="009A0F91" w:rsidRPr="00D533E3" w14:paraId="67A48571" w14:textId="77777777" w:rsidTr="00622884">
        <w:tc>
          <w:tcPr>
            <w:cnfStyle w:val="001000000000" w:firstRow="0" w:lastRow="0" w:firstColumn="1" w:lastColumn="0" w:oddVBand="0" w:evenVBand="0" w:oddHBand="0" w:evenHBand="0" w:firstRowFirstColumn="0" w:firstRowLastColumn="0" w:lastRowFirstColumn="0" w:lastRowLastColumn="0"/>
            <w:tcW w:w="1809" w:type="dxa"/>
          </w:tcPr>
          <w:p w14:paraId="58E46287" w14:textId="77777777" w:rsidR="009A0F91" w:rsidRPr="00D533E3" w:rsidRDefault="009A0F91" w:rsidP="00622884">
            <w:pPr>
              <w:rPr>
                <w:rFonts w:asciiTheme="minorHAnsi" w:hAnsiTheme="minorHAnsi"/>
                <w:lang w:val="en-GB"/>
              </w:rPr>
            </w:pPr>
            <w:r w:rsidRPr="00D533E3">
              <w:rPr>
                <w:rFonts w:asciiTheme="minorHAnsi" w:hAnsiTheme="minorHAnsi"/>
                <w:lang w:val="en-GB"/>
              </w:rPr>
              <w:t>ProxyService</w:t>
            </w:r>
          </w:p>
        </w:tc>
        <w:tc>
          <w:tcPr>
            <w:tcW w:w="7000" w:type="dxa"/>
          </w:tcPr>
          <w:p w14:paraId="4CA4C19D" w14:textId="77777777" w:rsidR="009A0F91" w:rsidRPr="00D533E3" w:rsidRDefault="009A0F91" w:rsidP="0062288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TBD</w:t>
            </w:r>
          </w:p>
        </w:tc>
      </w:tr>
    </w:tbl>
    <w:p w14:paraId="2DA01EFD" w14:textId="3CC217A6" w:rsidR="009A0F91" w:rsidRPr="00D533E3" w:rsidRDefault="009A0F91" w:rsidP="009A0F91">
      <w:pPr>
        <w:spacing w:before="120" w:after="120"/>
        <w:rPr>
          <w:lang w:val="en-GB"/>
        </w:rPr>
      </w:pPr>
    </w:p>
    <w:p w14:paraId="72D188B4" w14:textId="77777777" w:rsidR="009A0F91" w:rsidRPr="00D533E3" w:rsidRDefault="009A0F91" w:rsidP="00A1615E">
      <w:pPr>
        <w:pStyle w:val="Appendix3"/>
      </w:pPr>
      <w:r w:rsidRPr="00D533E3">
        <w:t>DistributionPoints</w:t>
      </w:r>
    </w:p>
    <w:p w14:paraId="6B765574" w14:textId="2A0A9464" w:rsidR="009A0F91" w:rsidRPr="00D533E3" w:rsidRDefault="009A0F91" w:rsidP="009A0F91">
      <w:pPr>
        <w:spacing w:before="120" w:after="120"/>
        <w:rPr>
          <w:lang w:val="en-GB"/>
        </w:rPr>
      </w:pPr>
      <w:r w:rsidRPr="00D533E3">
        <w:rPr>
          <w:lang w:val="en-GB"/>
        </w:rPr>
        <w:t xml:space="preserve">The </w:t>
      </w:r>
      <w:r w:rsidRPr="00E445BB">
        <w:rPr>
          <w:rFonts w:ascii="Courier New" w:hAnsi="Courier New" w:cs="Courier New"/>
          <w:lang w:val="en-GB"/>
        </w:rPr>
        <w:t>DistributionPoints</w:t>
      </w:r>
      <w:r w:rsidRPr="00D533E3">
        <w:rPr>
          <w:lang w:val="en-GB"/>
        </w:rPr>
        <w:t xml:space="preserve"> element ho</w:t>
      </w:r>
      <w:r w:rsidR="00143A87">
        <w:rPr>
          <w:lang w:val="en-GB"/>
        </w:rPr>
        <w:t>l</w:t>
      </w:r>
      <w:r w:rsidRPr="00D533E3">
        <w:rPr>
          <w:lang w:val="en-GB"/>
        </w:rPr>
        <w:t>ds the following elements</w:t>
      </w:r>
    </w:p>
    <w:tbl>
      <w:tblPr>
        <w:tblStyle w:val="Listentabelle3Akzent14"/>
        <w:tblW w:w="0" w:type="auto"/>
        <w:tblLook w:val="04A0" w:firstRow="1" w:lastRow="0" w:firstColumn="1" w:lastColumn="0" w:noHBand="0" w:noVBand="1"/>
      </w:tblPr>
      <w:tblGrid>
        <w:gridCol w:w="2165"/>
        <w:gridCol w:w="6720"/>
      </w:tblGrid>
      <w:tr w:rsidR="009A0F91" w:rsidRPr="00D533E3" w14:paraId="54026C7B" w14:textId="77777777" w:rsidTr="0062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5" w:type="dxa"/>
          </w:tcPr>
          <w:p w14:paraId="35B92AEB" w14:textId="77777777" w:rsidR="009A0F91" w:rsidRPr="00D533E3" w:rsidRDefault="009A0F91" w:rsidP="00622884">
            <w:pPr>
              <w:rPr>
                <w:rFonts w:asciiTheme="minorHAnsi" w:hAnsiTheme="minorHAnsi"/>
                <w:lang w:val="en-GB"/>
              </w:rPr>
            </w:pPr>
            <w:r w:rsidRPr="00D533E3">
              <w:rPr>
                <w:rFonts w:asciiTheme="minorHAnsi" w:hAnsiTheme="minorHAnsi"/>
                <w:lang w:val="en-GB"/>
              </w:rPr>
              <w:t>Name</w:t>
            </w:r>
          </w:p>
        </w:tc>
        <w:tc>
          <w:tcPr>
            <w:tcW w:w="6720" w:type="dxa"/>
          </w:tcPr>
          <w:p w14:paraId="1BB042E1" w14:textId="77777777" w:rsidR="009A0F91" w:rsidRPr="00D533E3" w:rsidRDefault="009A0F91" w:rsidP="00622884">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D533E3">
              <w:rPr>
                <w:rFonts w:asciiTheme="minorHAnsi" w:hAnsiTheme="minorHAnsi"/>
                <w:lang w:val="en-GB"/>
              </w:rPr>
              <w:t>Content</w:t>
            </w:r>
          </w:p>
        </w:tc>
      </w:tr>
      <w:tr w:rsidR="009A0F91" w:rsidRPr="009C6C0D" w14:paraId="198B917F" w14:textId="77777777" w:rsidTr="0062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5" w:type="dxa"/>
          </w:tcPr>
          <w:p w14:paraId="7C08941B" w14:textId="77777777" w:rsidR="009A0F91" w:rsidRPr="00D533E3" w:rsidRDefault="009A0F91" w:rsidP="00622884">
            <w:pPr>
              <w:rPr>
                <w:rFonts w:asciiTheme="minorHAnsi" w:hAnsiTheme="minorHAnsi"/>
                <w:lang w:val="en-GB"/>
              </w:rPr>
            </w:pPr>
            <w:r w:rsidRPr="00D533E3">
              <w:rPr>
                <w:rFonts w:asciiTheme="minorHAnsi" w:hAnsiTheme="minorHAnsi"/>
                <w:lang w:val="en-GB"/>
              </w:rPr>
              <w:t>DistributionPoint</w:t>
            </w:r>
          </w:p>
        </w:tc>
        <w:tc>
          <w:tcPr>
            <w:tcW w:w="6720" w:type="dxa"/>
          </w:tcPr>
          <w:p w14:paraId="7026BF73" w14:textId="77777777" w:rsidR="009A0F91" w:rsidRPr="00D533E3" w:rsidRDefault="009A0F91" w:rsidP="00622884">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D533E3">
              <w:rPr>
                <w:rFonts w:asciiTheme="minorHAnsi" w:hAnsiTheme="minorHAnsi"/>
                <w:lang w:val="en-GB"/>
              </w:rPr>
              <w:t xml:space="preserve">A location where this </w:t>
            </w:r>
            <w:proofErr w:type="gramStart"/>
            <w:r w:rsidRPr="00D533E3">
              <w:rPr>
                <w:rFonts w:asciiTheme="minorHAnsi" w:hAnsiTheme="minorHAnsi"/>
                <w:lang w:val="en-GB"/>
              </w:rPr>
              <w:t>list,</w:t>
            </w:r>
            <w:proofErr w:type="gramEnd"/>
            <w:r w:rsidRPr="00D533E3">
              <w:rPr>
                <w:rFonts w:asciiTheme="minorHAnsi" w:hAnsiTheme="minorHAnsi"/>
                <w:lang w:val="en-GB"/>
              </w:rPr>
              <w:t xml:space="preserve"> and future updates of this list can be obtained.</w:t>
            </w:r>
          </w:p>
        </w:tc>
      </w:tr>
    </w:tbl>
    <w:p w14:paraId="1A596C36" w14:textId="77777777" w:rsidR="009A0F91" w:rsidRPr="00D533E3" w:rsidRDefault="009A0F91" w:rsidP="009A0F91">
      <w:pPr>
        <w:spacing w:before="120" w:after="120"/>
        <w:rPr>
          <w:lang w:val="en-GB"/>
        </w:rPr>
      </w:pPr>
    </w:p>
    <w:p w14:paraId="45B5D73A" w14:textId="77777777" w:rsidR="000E7A36" w:rsidRPr="00D533E3" w:rsidRDefault="000E7A36">
      <w:pPr>
        <w:jc w:val="left"/>
        <w:rPr>
          <w:rFonts w:asciiTheme="majorHAnsi" w:eastAsiaTheme="majorEastAsia" w:hAnsiTheme="majorHAnsi" w:cstheme="majorBidi"/>
          <w:color w:val="2E74B5" w:themeColor="accent1" w:themeShade="BF"/>
          <w:sz w:val="32"/>
          <w:szCs w:val="32"/>
          <w:lang w:val="en-GB"/>
        </w:rPr>
      </w:pPr>
      <w:r w:rsidRPr="00D533E3">
        <w:rPr>
          <w:lang w:val="en-GB"/>
        </w:rPr>
        <w:br w:type="page"/>
      </w:r>
    </w:p>
    <w:p w14:paraId="6387594B" w14:textId="54BF3089" w:rsidR="003F0B62" w:rsidRPr="00D533E3" w:rsidRDefault="003F0B62" w:rsidP="003F0B62">
      <w:pPr>
        <w:pStyle w:val="berschrift1"/>
        <w:numPr>
          <w:ilvl w:val="0"/>
          <w:numId w:val="0"/>
        </w:numPr>
        <w:rPr>
          <w:lang w:val="en-GB"/>
        </w:rPr>
      </w:pPr>
      <w:r w:rsidRPr="00D533E3">
        <w:rPr>
          <w:lang w:val="en-GB"/>
        </w:rPr>
        <w:lastRenderedPageBreak/>
        <w:t>References</w:t>
      </w:r>
    </w:p>
    <w:p w14:paraId="5A798423" w14:textId="77777777" w:rsidR="003F0B62" w:rsidRPr="00D533E3" w:rsidRDefault="003F0B62" w:rsidP="003F0B62">
      <w:pPr>
        <w:rPr>
          <w:lang w:val="en-GB"/>
        </w:rPr>
      </w:pPr>
      <w:r w:rsidRPr="00D533E3">
        <w:rPr>
          <w:lang w:val="en-GB"/>
        </w:rPr>
        <w:t>[</w:t>
      </w:r>
      <w:bookmarkStart w:id="275" w:name="eIDASAttrProfile"/>
      <w:r w:rsidRPr="00D533E3">
        <w:rPr>
          <w:lang w:val="en-GB"/>
        </w:rPr>
        <w:t>eIDAS-Attr-Profile</w:t>
      </w:r>
      <w:bookmarkEnd w:id="275"/>
      <w:r w:rsidRPr="00D533E3">
        <w:rPr>
          <w:lang w:val="en-GB"/>
        </w:rPr>
        <w:t>] eIDAS SAML Attribute Profile</w:t>
      </w:r>
    </w:p>
    <w:p w14:paraId="02CF1028" w14:textId="77777777" w:rsidR="003F0B62" w:rsidRPr="00D533E3" w:rsidRDefault="003F0B62" w:rsidP="003F0B62">
      <w:pPr>
        <w:rPr>
          <w:lang w:val="en-GB"/>
        </w:rPr>
      </w:pPr>
      <w:bookmarkStart w:id="276" w:name="eIDAS_Crypto"/>
      <w:r w:rsidRPr="00D533E3">
        <w:rPr>
          <w:lang w:val="en-GB"/>
        </w:rPr>
        <w:t>[eIDAS-Crypto]</w:t>
      </w:r>
      <w:bookmarkEnd w:id="276"/>
      <w:r w:rsidRPr="00D533E3">
        <w:rPr>
          <w:lang w:val="en-GB"/>
        </w:rPr>
        <w:t xml:space="preserve"> eIDAS - Cryptographic requirements for the Interoperability Framework</w:t>
      </w:r>
    </w:p>
    <w:p w14:paraId="5CAB6F0C" w14:textId="77777777" w:rsidR="003F0B62" w:rsidRPr="00D533E3" w:rsidRDefault="003F0B62" w:rsidP="003F0B62">
      <w:pPr>
        <w:rPr>
          <w:lang w:val="en-GB"/>
        </w:rPr>
      </w:pPr>
      <w:bookmarkStart w:id="277" w:name="eIDAS_Interop_Architecture"/>
      <w:r w:rsidRPr="00D533E3">
        <w:rPr>
          <w:lang w:val="en-GB"/>
        </w:rPr>
        <w:t>[eIDAS-Interop-Architecture]</w:t>
      </w:r>
      <w:bookmarkEnd w:id="277"/>
      <w:r w:rsidRPr="00D533E3">
        <w:rPr>
          <w:lang w:val="en-GB"/>
        </w:rPr>
        <w:t xml:space="preserve"> eIDAS Interoperability Architecture</w:t>
      </w:r>
    </w:p>
    <w:p w14:paraId="37D0191F" w14:textId="77777777" w:rsidR="003F0B62" w:rsidRPr="00D533E3" w:rsidRDefault="003F0B62" w:rsidP="003F0B62">
      <w:pPr>
        <w:rPr>
          <w:lang w:val="en-GB"/>
        </w:rPr>
      </w:pPr>
      <w:bookmarkStart w:id="278" w:name="eIDAS_Interop_IA"/>
      <w:r w:rsidRPr="00D533E3">
        <w:rPr>
          <w:lang w:val="en-GB"/>
        </w:rPr>
        <w:t>[eIDAS-Interop-IA]</w:t>
      </w:r>
      <w:bookmarkEnd w:id="278"/>
      <w:r w:rsidRPr="00D533E3">
        <w:rPr>
          <w:lang w:val="en-GB"/>
        </w:rPr>
        <w:t xml:space="preserve"> eIDAS Interoperability Framework Implementing Act</w:t>
      </w:r>
    </w:p>
    <w:p w14:paraId="78923A41" w14:textId="3C154DC7" w:rsidR="008F0F1A" w:rsidRPr="00312370" w:rsidRDefault="008F0F1A" w:rsidP="00312370">
      <w:pPr>
        <w:rPr>
          <w:lang w:val="en-GB"/>
        </w:rPr>
      </w:pPr>
      <w:r>
        <w:rPr>
          <w:lang w:val="en-GB"/>
        </w:rPr>
        <w:t>[</w:t>
      </w:r>
      <w:bookmarkStart w:id="279" w:name="ECATSAML2"/>
      <w:r>
        <w:rPr>
          <w:lang w:val="en-GB"/>
        </w:rPr>
        <w:t>ECAT</w:t>
      </w:r>
      <w:r w:rsidR="009C3135">
        <w:rPr>
          <w:lang w:val="en-GB"/>
        </w:rPr>
        <w:t>SAML2</w:t>
      </w:r>
      <w:bookmarkEnd w:id="279"/>
      <w:r>
        <w:rPr>
          <w:lang w:val="en-GB"/>
        </w:rPr>
        <w:t>]</w:t>
      </w:r>
      <w:r w:rsidR="00312370">
        <w:rPr>
          <w:lang w:val="en-GB"/>
        </w:rPr>
        <w:t xml:space="preserve"> RFC8409, </w:t>
      </w:r>
      <w:r w:rsidR="00312370" w:rsidRPr="00312370">
        <w:rPr>
          <w:lang w:val="en-GB"/>
        </w:rPr>
        <w:t>The Entity Category Security Assertion Markup Language (SAML)</w:t>
      </w:r>
      <w:r w:rsidR="00312370">
        <w:rPr>
          <w:lang w:val="en-GB"/>
        </w:rPr>
        <w:t xml:space="preserve"> </w:t>
      </w:r>
      <w:r w:rsidR="00312370" w:rsidRPr="00312370">
        <w:rPr>
          <w:lang w:val="en-GB"/>
        </w:rPr>
        <w:t>Attribute Types</w:t>
      </w:r>
      <w:r w:rsidR="00312370">
        <w:rPr>
          <w:lang w:val="en-GB"/>
        </w:rPr>
        <w:t xml:space="preserve">, August 2018, </w:t>
      </w:r>
      <w:r w:rsidR="00312370" w:rsidRPr="00312370">
        <w:rPr>
          <w:lang w:val="en-GB"/>
        </w:rPr>
        <w:t>https://tools.ietf.org/html/rfc8409</w:t>
      </w:r>
    </w:p>
    <w:p w14:paraId="45608B1C" w14:textId="44EAA394" w:rsidR="003F0B62" w:rsidRPr="00E445BB" w:rsidDel="008F0F1A" w:rsidRDefault="003F0B62" w:rsidP="003F0B62">
      <w:pPr>
        <w:rPr>
          <w:del w:id="280" w:author="Thomas Lenz" w:date="2019-03-13T10:57:00Z"/>
        </w:rPr>
      </w:pPr>
      <w:bookmarkStart w:id="281" w:name="MetaAttr"/>
      <w:r w:rsidRPr="00D533E3">
        <w:rPr>
          <w:lang w:val="en-GB"/>
        </w:rPr>
        <w:t xml:space="preserve">[MetaAttr] </w:t>
      </w:r>
      <w:bookmarkEnd w:id="281"/>
      <w:r w:rsidRPr="00D533E3">
        <w:rPr>
          <w:lang w:val="en-GB"/>
        </w:rPr>
        <w:t xml:space="preserve">OASIS Committee Specification, SAML V2.0 Metadata Extension for Entity Attributes Version 1.0, August 2009. </w:t>
      </w:r>
      <w:r w:rsidR="006E669C">
        <w:fldChar w:fldCharType="begin"/>
      </w:r>
      <w:r w:rsidR="006E669C" w:rsidRPr="003E33C9">
        <w:rPr>
          <w:lang w:val="en-US"/>
          <w:rPrChange w:id="282" w:author="Herbert Leitold" w:date="2018-09-04T20:06:00Z">
            <w:rPr/>
          </w:rPrChange>
        </w:rPr>
        <w:instrText xml:space="preserve"> HYPERLINK "http://docs.oasis-open.org/security/saml/Post2.0/sstc-metadata-attr.pdf" </w:instrText>
      </w:r>
      <w:r w:rsidR="006E669C">
        <w:fldChar w:fldCharType="separate"/>
      </w:r>
      <w:r w:rsidRPr="00E445BB">
        <w:rPr>
          <w:rStyle w:val="Hyperlink"/>
        </w:rPr>
        <w:t>http://docs.oasis-open.org/security/saml/Post2.0/sstc-metadata-attr.pdf</w:t>
      </w:r>
      <w:r w:rsidR="006E669C">
        <w:rPr>
          <w:rStyle w:val="Hyperlink"/>
        </w:rPr>
        <w:fldChar w:fldCharType="end"/>
      </w:r>
    </w:p>
    <w:p w14:paraId="23C58AA3" w14:textId="0367ED3C" w:rsidR="003F0B62" w:rsidRPr="00E445BB" w:rsidRDefault="003F0B62" w:rsidP="003F0B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eastAsia="Tahoma"/>
          <w:color w:val="000000" w:themeColor="text1"/>
        </w:rPr>
      </w:pPr>
      <w:bookmarkStart w:id="283" w:name="MetaIOP"/>
      <w:r w:rsidRPr="00D533E3">
        <w:rPr>
          <w:rFonts w:eastAsia="Tahoma"/>
          <w:color w:val="000000" w:themeColor="text1"/>
          <w:lang w:val="en-GB"/>
        </w:rPr>
        <w:t>[MetaIOP]</w:t>
      </w:r>
      <w:bookmarkEnd w:id="283"/>
      <w:r w:rsidRPr="00D533E3">
        <w:rPr>
          <w:rFonts w:eastAsia="Tahoma"/>
          <w:color w:val="000000" w:themeColor="text1"/>
          <w:lang w:val="en-GB"/>
        </w:rPr>
        <w:t xml:space="preserve"> OASIS Committee Specification, SAML V2.0 Metadata Interoperability Profile Version 1.0, August 2009. </w:t>
      </w:r>
      <w:r w:rsidR="006E669C">
        <w:fldChar w:fldCharType="begin"/>
      </w:r>
      <w:r w:rsidR="006E669C" w:rsidRPr="003E33C9">
        <w:rPr>
          <w:lang w:val="en-US"/>
          <w:rPrChange w:id="284" w:author="Herbert Leitold" w:date="2018-09-04T20:06:00Z">
            <w:rPr/>
          </w:rPrChange>
        </w:rPr>
        <w:instrText xml:space="preserve"> HYPERLINK "http://docs.oasis-open.org/security/saml/Post2.0/sstc-metadata-iop.pdf" </w:instrText>
      </w:r>
      <w:r w:rsidR="006E669C">
        <w:fldChar w:fldCharType="separate"/>
      </w:r>
      <w:r w:rsidRPr="00E445BB">
        <w:rPr>
          <w:rStyle w:val="Hyperlink"/>
          <w:rFonts w:eastAsia="Tahoma"/>
        </w:rPr>
        <w:t>http://docs.oasis-open.org/security/saml/Post2.0/sstc-metadata-iop.pdf</w:t>
      </w:r>
      <w:r w:rsidR="006E669C">
        <w:rPr>
          <w:rStyle w:val="Hyperlink"/>
          <w:rFonts w:eastAsia="Tahoma"/>
        </w:rPr>
        <w:fldChar w:fldCharType="end"/>
      </w:r>
      <w:r w:rsidRPr="00E445BB">
        <w:rPr>
          <w:rFonts w:eastAsia="Tahoma"/>
          <w:color w:val="000000" w:themeColor="text1"/>
        </w:rPr>
        <w:t xml:space="preserve">  </w:t>
      </w:r>
    </w:p>
    <w:p w14:paraId="6C646468" w14:textId="77777777" w:rsidR="003F0B62" w:rsidRPr="00D533E3" w:rsidRDefault="003F0B62" w:rsidP="003F0B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Style w:val="Hyperlink"/>
          <w:lang w:val="en-GB"/>
        </w:rPr>
      </w:pPr>
      <w:r w:rsidRPr="00D533E3">
        <w:rPr>
          <w:rFonts w:eastAsia="Tahoma"/>
          <w:color w:val="000000" w:themeColor="text1"/>
          <w:lang w:val="en-GB"/>
        </w:rPr>
        <w:t>[</w:t>
      </w:r>
      <w:bookmarkStart w:id="285" w:name="SAMLeGov20"/>
      <w:r w:rsidRPr="00D533E3">
        <w:rPr>
          <w:color w:val="000000" w:themeColor="text1"/>
          <w:lang w:val="en-GB"/>
        </w:rPr>
        <w:t>SAMLeGov</w:t>
      </w:r>
      <w:r w:rsidRPr="00D533E3">
        <w:rPr>
          <w:rFonts w:eastAsia="Tahoma"/>
          <w:color w:val="000000" w:themeColor="text1"/>
          <w:lang w:val="en-GB"/>
        </w:rPr>
        <w:t>2.0</w:t>
      </w:r>
      <w:bookmarkEnd w:id="285"/>
      <w:r w:rsidRPr="00D533E3">
        <w:rPr>
          <w:rFonts w:eastAsia="Tahoma"/>
          <w:color w:val="000000" w:themeColor="text1"/>
          <w:lang w:val="en-GB"/>
        </w:rPr>
        <w:t>]</w:t>
      </w:r>
      <w:r w:rsidRPr="00D533E3">
        <w:rPr>
          <w:rFonts w:eastAsia="Tahoma"/>
          <w:color w:val="000000" w:themeColor="text1"/>
          <w:sz w:val="20"/>
          <w:lang w:val="en-GB"/>
        </w:rPr>
        <w:t xml:space="preserve"> </w:t>
      </w:r>
      <w:r w:rsidRPr="00D533E3">
        <w:rPr>
          <w:lang w:val="en-GB"/>
        </w:rPr>
        <w:t>eGovernment</w:t>
      </w:r>
      <w:r w:rsidRPr="00D533E3">
        <w:rPr>
          <w:rFonts w:eastAsia="Tahoma"/>
          <w:lang w:val="en-GB"/>
        </w:rPr>
        <w:t xml:space="preserve"> </w:t>
      </w:r>
      <w:r w:rsidRPr="00D533E3">
        <w:rPr>
          <w:lang w:val="en-GB"/>
        </w:rPr>
        <w:t>Implementation</w:t>
      </w:r>
      <w:r w:rsidRPr="00D533E3">
        <w:rPr>
          <w:rFonts w:eastAsia="Tahoma"/>
          <w:lang w:val="en-GB"/>
        </w:rPr>
        <w:t xml:space="preserve"> </w:t>
      </w:r>
      <w:r w:rsidRPr="00D533E3">
        <w:rPr>
          <w:lang w:val="en-GB"/>
        </w:rPr>
        <w:t>Profile</w:t>
      </w:r>
      <w:r w:rsidRPr="00D533E3">
        <w:rPr>
          <w:rFonts w:eastAsia="Tahoma"/>
          <w:lang w:val="en-GB"/>
        </w:rPr>
        <w:t xml:space="preserve"> </w:t>
      </w:r>
      <w:r w:rsidRPr="00D533E3">
        <w:rPr>
          <w:lang w:val="en-GB"/>
        </w:rPr>
        <w:t>of</w:t>
      </w:r>
      <w:r w:rsidRPr="00D533E3">
        <w:rPr>
          <w:rFonts w:eastAsia="Tahoma"/>
          <w:lang w:val="en-GB"/>
        </w:rPr>
        <w:t xml:space="preserve"> </w:t>
      </w:r>
      <w:r w:rsidRPr="00D533E3">
        <w:rPr>
          <w:lang w:val="en-GB"/>
        </w:rPr>
        <w:t>SAML</w:t>
      </w:r>
      <w:r w:rsidRPr="00D533E3">
        <w:rPr>
          <w:rFonts w:eastAsia="Tahoma"/>
          <w:lang w:val="en-GB"/>
        </w:rPr>
        <w:t xml:space="preserve"> </w:t>
      </w:r>
      <w:r w:rsidRPr="00D533E3">
        <w:rPr>
          <w:lang w:val="en-GB"/>
        </w:rPr>
        <w:t>V</w:t>
      </w:r>
      <w:r w:rsidRPr="00D533E3">
        <w:rPr>
          <w:rFonts w:eastAsia="Tahoma"/>
          <w:lang w:val="en-GB"/>
        </w:rPr>
        <w:t xml:space="preserve">2.0 </w:t>
      </w:r>
      <w:r w:rsidRPr="00D533E3">
        <w:rPr>
          <w:rFonts w:eastAsia="Tahoma"/>
          <w:color w:val="666666"/>
          <w:sz w:val="20"/>
          <w:lang w:val="en-GB"/>
        </w:rPr>
        <w:t>(</w:t>
      </w:r>
      <w:r w:rsidRPr="00D533E3">
        <w:rPr>
          <w:rFonts w:eastAsia="Tahoma"/>
          <w:lang w:val="en-GB"/>
        </w:rPr>
        <w:t>2010</w:t>
      </w:r>
      <w:proofErr w:type="gramStart"/>
      <w:r w:rsidRPr="00D533E3">
        <w:rPr>
          <w:rFonts w:eastAsia="Tahoma"/>
          <w:lang w:val="en-GB"/>
        </w:rPr>
        <w:t>)</w:t>
      </w:r>
      <w:proofErr w:type="gramEnd"/>
      <w:r w:rsidRPr="00D533E3">
        <w:rPr>
          <w:rFonts w:eastAsia="Tahoma"/>
          <w:lang w:val="en-GB"/>
        </w:rPr>
        <w:br/>
      </w:r>
      <w:r w:rsidR="006E669C">
        <w:fldChar w:fldCharType="begin"/>
      </w:r>
      <w:r w:rsidR="006E669C" w:rsidRPr="003E33C9">
        <w:rPr>
          <w:lang w:val="en-US"/>
          <w:rPrChange w:id="286" w:author="Herbert Leitold" w:date="2018-09-04T20:06:00Z">
            <w:rPr/>
          </w:rPrChange>
        </w:rPr>
        <w:instrText xml:space="preserve"> HYPERLINK "http://kantarainitiative.org/confluence/download/attachments/38929505/kantara-report-egov-saml2-profile-2.0.pdf" </w:instrText>
      </w:r>
      <w:r w:rsidR="006E669C">
        <w:fldChar w:fldCharType="separate"/>
      </w:r>
      <w:r w:rsidRPr="00D533E3">
        <w:rPr>
          <w:rStyle w:val="Hyperlink"/>
          <w:lang w:val="en-GB"/>
        </w:rPr>
        <w:t>http://kantarainitiative.org/confluence/download/attachments/38929505/kantara-report-egov-saml2-profile-2.0.pdf</w:t>
      </w:r>
      <w:r w:rsidR="006E669C">
        <w:rPr>
          <w:rStyle w:val="Hyperlink"/>
          <w:lang w:val="en-GB"/>
        </w:rPr>
        <w:fldChar w:fldCharType="end"/>
      </w:r>
    </w:p>
    <w:p w14:paraId="626CD7C6" w14:textId="77777777" w:rsidR="003F0B62" w:rsidRPr="00D533E3" w:rsidRDefault="003F0B62" w:rsidP="003F0B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Style w:val="Hyperlink"/>
          <w:lang w:val="en-GB"/>
        </w:rPr>
      </w:pPr>
      <w:bookmarkStart w:id="287" w:name="SAML2IA"/>
      <w:r w:rsidRPr="00D533E3">
        <w:rPr>
          <w:rStyle w:val="Hyperlink"/>
          <w:lang w:val="en-GB"/>
        </w:rPr>
        <w:t>[SAML2IA]</w:t>
      </w:r>
      <w:bookmarkEnd w:id="287"/>
      <w:r w:rsidRPr="00D533E3">
        <w:rPr>
          <w:rStyle w:val="Hyperlink"/>
          <w:lang w:val="en-GB"/>
        </w:rPr>
        <w:t xml:space="preserve"> OASIS Committee Specification, SAML V2.0 Identity Assurance Profiles Version 1.0, November 2010, </w:t>
      </w:r>
      <w:r w:rsidR="006E669C">
        <w:fldChar w:fldCharType="begin"/>
      </w:r>
      <w:r w:rsidR="006E669C" w:rsidRPr="003E33C9">
        <w:rPr>
          <w:lang w:val="en-US"/>
          <w:rPrChange w:id="288" w:author="Herbert Leitold" w:date="2018-09-04T20:06:00Z">
            <w:rPr/>
          </w:rPrChange>
        </w:rPr>
        <w:instrText xml:space="preserve"> HYPERLINK "http://docs.oasis-open.org/security/saml/Post2.0/sstc-saml-assurance-profile-cs-01.pdf" </w:instrText>
      </w:r>
      <w:r w:rsidR="006E669C">
        <w:fldChar w:fldCharType="separate"/>
      </w:r>
      <w:r w:rsidRPr="00D533E3">
        <w:rPr>
          <w:rStyle w:val="Hyperlink"/>
          <w:lang w:val="en-GB"/>
        </w:rPr>
        <w:t>http://docs.oasis-open.org/security/saml/Post2.0/sstc-saml-assurance-profile-cs-01.pdf</w:t>
      </w:r>
      <w:r w:rsidR="006E669C">
        <w:rPr>
          <w:rStyle w:val="Hyperlink"/>
          <w:lang w:val="en-GB"/>
        </w:rPr>
        <w:fldChar w:fldCharType="end"/>
      </w:r>
      <w:r w:rsidRPr="00D533E3">
        <w:rPr>
          <w:rStyle w:val="Hyperlink"/>
          <w:lang w:val="en-GB"/>
        </w:rPr>
        <w:t xml:space="preserve"> </w:t>
      </w:r>
    </w:p>
    <w:p w14:paraId="049EB9A6" w14:textId="77777777" w:rsidR="003F0B62" w:rsidRPr="00D533E3" w:rsidRDefault="003F0B62" w:rsidP="003F0B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eastAsia="Tahoma"/>
          <w:color w:val="000000" w:themeColor="text1"/>
          <w:lang w:val="en-GB"/>
        </w:rPr>
      </w:pPr>
      <w:bookmarkStart w:id="289" w:name="SAML2AlgSup"/>
      <w:r w:rsidRPr="00D533E3">
        <w:rPr>
          <w:lang w:val="en-GB"/>
        </w:rPr>
        <w:t>[SAML2AlgSup]</w:t>
      </w:r>
      <w:bookmarkEnd w:id="289"/>
      <w:r w:rsidRPr="00D533E3">
        <w:rPr>
          <w:lang w:val="en-GB"/>
        </w:rPr>
        <w:t xml:space="preserve"> Metadata Profile for Algorithm Support Version 1.0, http://docs.oasis-open.org/security/saml/Post2.0/</w:t>
      </w:r>
      <w:r w:rsidR="006E669C">
        <w:fldChar w:fldCharType="begin"/>
      </w:r>
      <w:r w:rsidR="006E669C" w:rsidRPr="003E33C9">
        <w:rPr>
          <w:lang w:val="en-GB"/>
          <w:rPrChange w:id="290" w:author="Herbert Leitold" w:date="2018-09-04T20:06:00Z">
            <w:rPr/>
          </w:rPrChange>
        </w:rPr>
        <w:instrText xml:space="preserve"> HYPERLINK "http://docs.oasis-open.org/security/saml/Post2.0/sstc-saml-metadata-algsupport-v1.0-cs01.pdf" </w:instrText>
      </w:r>
      <w:r w:rsidR="006E669C">
        <w:fldChar w:fldCharType="separate"/>
      </w:r>
      <w:r w:rsidRPr="00D533E3">
        <w:rPr>
          <w:rStyle w:val="Hyperlink"/>
          <w:lang w:val="en-GB"/>
        </w:rPr>
        <w:t>sstc-saml-metadata-algsupport-v1.0-cs01.pdf</w:t>
      </w:r>
      <w:r w:rsidR="006E669C">
        <w:rPr>
          <w:rStyle w:val="Hyperlink"/>
          <w:lang w:val="en-GB"/>
        </w:rPr>
        <w:fldChar w:fldCharType="end"/>
      </w:r>
      <w:r w:rsidRPr="00D533E3">
        <w:rPr>
          <w:rStyle w:val="Hyperlink"/>
          <w:lang w:val="en-GB"/>
        </w:rPr>
        <w:t xml:space="preserve"> </w:t>
      </w:r>
    </w:p>
    <w:p w14:paraId="5844CC4D" w14:textId="77777777" w:rsidR="003F0B62" w:rsidRPr="00E445BB" w:rsidRDefault="003F0B62" w:rsidP="003F0B62">
      <w:pPr>
        <w:spacing w:after="120"/>
        <w:rPr>
          <w:rFonts w:eastAsia="Tahoma"/>
          <w:color w:val="000000" w:themeColor="text1"/>
        </w:rPr>
      </w:pPr>
      <w:bookmarkStart w:id="291" w:name="SAML2Core"/>
      <w:r w:rsidRPr="00D533E3">
        <w:rPr>
          <w:rFonts w:eastAsia="Tahoma"/>
          <w:color w:val="000000" w:themeColor="text1"/>
          <w:lang w:val="en-GB"/>
        </w:rPr>
        <w:t>[SAML2Core]</w:t>
      </w:r>
      <w:bookmarkEnd w:id="291"/>
      <w:r w:rsidRPr="00D533E3">
        <w:rPr>
          <w:rFonts w:eastAsia="Tahoma"/>
          <w:color w:val="000000" w:themeColor="text1"/>
          <w:lang w:val="en-GB"/>
        </w:rPr>
        <w:t xml:space="preserve"> OASIS Standard, Assertions and Protocols for the OASIS Security Assertion Markup Language (SAML) V2.0, March 2005. </w:t>
      </w:r>
      <w:r w:rsidR="006E669C">
        <w:fldChar w:fldCharType="begin"/>
      </w:r>
      <w:r w:rsidR="006E669C" w:rsidRPr="003E33C9">
        <w:rPr>
          <w:lang w:val="en-US"/>
          <w:rPrChange w:id="292" w:author="Herbert Leitold" w:date="2018-09-04T20:06:00Z">
            <w:rPr/>
          </w:rPrChange>
        </w:rPr>
        <w:instrText xml:space="preserve"> HYPERLINK "http://docs.oasis-open.org/security/saml/v2.0/saml-core-2.0-os.pdf" </w:instrText>
      </w:r>
      <w:r w:rsidR="006E669C">
        <w:fldChar w:fldCharType="separate"/>
      </w:r>
      <w:r w:rsidRPr="00E445BB">
        <w:rPr>
          <w:rStyle w:val="Hyperlink"/>
          <w:rFonts w:eastAsia="Tahoma"/>
        </w:rPr>
        <w:t>http://docs.oasis-open.org/security/saml/v2.0/saml-core-2.0-os.pdf</w:t>
      </w:r>
      <w:r w:rsidR="006E669C">
        <w:rPr>
          <w:rStyle w:val="Hyperlink"/>
          <w:rFonts w:eastAsia="Tahoma"/>
        </w:rPr>
        <w:fldChar w:fldCharType="end"/>
      </w:r>
      <w:r w:rsidRPr="00E445BB">
        <w:rPr>
          <w:rFonts w:eastAsia="Tahoma"/>
          <w:color w:val="000000" w:themeColor="text1"/>
        </w:rPr>
        <w:t xml:space="preserve"> </w:t>
      </w:r>
    </w:p>
    <w:p w14:paraId="625E8C3F" w14:textId="77777777" w:rsidR="003F0B62" w:rsidRPr="00E445BB" w:rsidRDefault="003F0B62" w:rsidP="003F0B62">
      <w:pPr>
        <w:spacing w:after="120"/>
        <w:rPr>
          <w:rFonts w:eastAsia="Tahoma"/>
          <w:color w:val="000000" w:themeColor="text1"/>
        </w:rPr>
      </w:pPr>
      <w:bookmarkStart w:id="293" w:name="SAML2Bind"/>
      <w:r w:rsidRPr="00D533E3">
        <w:rPr>
          <w:rFonts w:eastAsia="Tahoma"/>
          <w:color w:val="000000" w:themeColor="text1"/>
          <w:lang w:val="en-GB"/>
        </w:rPr>
        <w:t>[SAML2Bind]</w:t>
      </w:r>
      <w:bookmarkEnd w:id="293"/>
      <w:r w:rsidRPr="00D533E3">
        <w:rPr>
          <w:rFonts w:eastAsia="Tahoma"/>
          <w:color w:val="000000" w:themeColor="text1"/>
          <w:lang w:val="en-GB"/>
        </w:rPr>
        <w:t xml:space="preserve"> OASIS Standard, Bindings for the OASIS Security Assertion Markup Language (SAML) V2.0, March 2005. </w:t>
      </w:r>
      <w:r w:rsidR="006E669C">
        <w:fldChar w:fldCharType="begin"/>
      </w:r>
      <w:r w:rsidR="006E669C" w:rsidRPr="003E33C9">
        <w:rPr>
          <w:lang w:val="en-US"/>
          <w:rPrChange w:id="294" w:author="Herbert Leitold" w:date="2018-09-04T20:06:00Z">
            <w:rPr/>
          </w:rPrChange>
        </w:rPr>
        <w:instrText xml:space="preserve"> HYPERLINK "http://docs.oasis-open.org/security/saml/v2.0/saml-bindings-2.0-os.pdf" </w:instrText>
      </w:r>
      <w:r w:rsidR="006E669C">
        <w:fldChar w:fldCharType="separate"/>
      </w:r>
      <w:r w:rsidRPr="00E445BB">
        <w:rPr>
          <w:rStyle w:val="Hyperlink"/>
          <w:rFonts w:eastAsia="Tahoma"/>
        </w:rPr>
        <w:t>http://docs.oasis-open.org/security/saml/v2.0/saml-bindings-2.0-os.pdf</w:t>
      </w:r>
      <w:r w:rsidR="006E669C">
        <w:rPr>
          <w:rStyle w:val="Hyperlink"/>
          <w:rFonts w:eastAsia="Tahoma"/>
        </w:rPr>
        <w:fldChar w:fldCharType="end"/>
      </w:r>
      <w:r w:rsidRPr="00E445BB">
        <w:rPr>
          <w:rFonts w:eastAsia="Tahoma"/>
          <w:color w:val="000000" w:themeColor="text1"/>
        </w:rPr>
        <w:t xml:space="preserve"> </w:t>
      </w:r>
    </w:p>
    <w:p w14:paraId="60374AC4" w14:textId="77777777" w:rsidR="003F0B62" w:rsidRPr="00E445BB" w:rsidRDefault="003F0B62" w:rsidP="003F0B62">
      <w:pPr>
        <w:spacing w:after="120"/>
      </w:pPr>
      <w:bookmarkStart w:id="295" w:name="SAML2Meta"/>
      <w:r w:rsidRPr="00D533E3">
        <w:rPr>
          <w:rFonts w:eastAsia="Tahoma"/>
          <w:color w:val="000000" w:themeColor="text1"/>
          <w:lang w:val="en-GB"/>
        </w:rPr>
        <w:t>[SAML2Meta]</w:t>
      </w:r>
      <w:bookmarkEnd w:id="295"/>
      <w:r w:rsidRPr="00D533E3">
        <w:rPr>
          <w:rFonts w:eastAsia="Tahoma"/>
          <w:color w:val="000000" w:themeColor="text1"/>
          <w:lang w:val="en-GB"/>
        </w:rPr>
        <w:t xml:space="preserve"> OASIS Standard, Metadata for the OASIS Security Assertion Markup Language (SAML) V2.0, March 2005. </w:t>
      </w:r>
      <w:r w:rsidR="006E669C">
        <w:fldChar w:fldCharType="begin"/>
      </w:r>
      <w:r w:rsidR="006E669C" w:rsidRPr="003E33C9">
        <w:rPr>
          <w:lang w:val="en-US"/>
          <w:rPrChange w:id="296" w:author="Herbert Leitold" w:date="2018-09-04T20:06:00Z">
            <w:rPr/>
          </w:rPrChange>
        </w:rPr>
        <w:instrText xml:space="preserve"> HYPERLINK "http://docs.oasis-open.org/security/saml/v2.0/saml-metadata-2.0-os.pdf" </w:instrText>
      </w:r>
      <w:r w:rsidR="006E669C">
        <w:fldChar w:fldCharType="separate"/>
      </w:r>
      <w:r w:rsidRPr="00E445BB">
        <w:rPr>
          <w:rStyle w:val="Hyperlink"/>
          <w:rFonts w:eastAsia="Tahoma"/>
        </w:rPr>
        <w:t>http://docs.oasis-open.org/security/saml/v2.0/saml-metadata-2.0-os.pdf</w:t>
      </w:r>
      <w:r w:rsidR="006E669C">
        <w:rPr>
          <w:rStyle w:val="Hyperlink"/>
          <w:rFonts w:eastAsia="Tahoma"/>
        </w:rPr>
        <w:fldChar w:fldCharType="end"/>
      </w:r>
      <w:r w:rsidRPr="00E445BB">
        <w:t xml:space="preserve"> </w:t>
      </w:r>
    </w:p>
    <w:p w14:paraId="443C2109" w14:textId="77777777" w:rsidR="003F0B62" w:rsidRPr="00E445BB" w:rsidRDefault="003F0B62" w:rsidP="003F0B62">
      <w:pPr>
        <w:spacing w:after="120"/>
      </w:pPr>
      <w:bookmarkStart w:id="297" w:name="SAML2Prof"/>
      <w:r w:rsidRPr="00D533E3">
        <w:rPr>
          <w:lang w:val="en-GB"/>
        </w:rPr>
        <w:t>[SAML2Prof]</w:t>
      </w:r>
      <w:bookmarkEnd w:id="297"/>
      <w:r w:rsidRPr="00D533E3">
        <w:rPr>
          <w:lang w:val="en-GB"/>
        </w:rPr>
        <w:t xml:space="preserve"> OASIS Standard, Profiles for the OASIS Security Assertion Markup Language (SAML) V2.0, March 2005. </w:t>
      </w:r>
      <w:r w:rsidR="006E669C">
        <w:fldChar w:fldCharType="begin"/>
      </w:r>
      <w:r w:rsidR="006E669C" w:rsidRPr="003E33C9">
        <w:rPr>
          <w:lang w:val="en-US"/>
          <w:rPrChange w:id="298" w:author="Herbert Leitold" w:date="2018-09-04T20:06:00Z">
            <w:rPr/>
          </w:rPrChange>
        </w:rPr>
        <w:instrText xml:space="preserve"> HYPERLINK "http://docs.oasis-open.org/security/saml/v2.0/saml-profiles-2.0-os.pdf" </w:instrText>
      </w:r>
      <w:r w:rsidR="006E669C">
        <w:fldChar w:fldCharType="separate"/>
      </w:r>
      <w:r w:rsidRPr="00E445BB">
        <w:rPr>
          <w:rStyle w:val="Hyperlink"/>
        </w:rPr>
        <w:t>http://docs.oasis-open.org/security/saml/v2.0/saml-profiles-2.0-os.pdf</w:t>
      </w:r>
      <w:r w:rsidR="006E669C">
        <w:rPr>
          <w:rStyle w:val="Hyperlink"/>
        </w:rPr>
        <w:fldChar w:fldCharType="end"/>
      </w:r>
      <w:r w:rsidRPr="00E445BB">
        <w:t xml:space="preserve"> </w:t>
      </w:r>
    </w:p>
    <w:p w14:paraId="3E462E82" w14:textId="7E9F71D0" w:rsidR="00DB7460" w:rsidRPr="00D533E3" w:rsidDel="002270A2" w:rsidRDefault="002270A2" w:rsidP="003F0B62">
      <w:pPr>
        <w:rPr>
          <w:del w:id="299" w:author="Thomas Lenz" w:date="2019-02-22T12:23:00Z"/>
          <w:rFonts w:eastAsia="Tahoma"/>
          <w:lang w:val="en-GB"/>
        </w:rPr>
      </w:pPr>
      <w:ins w:id="300" w:author="Thomas Lenz" w:date="2019-02-22T12:23:00Z">
        <w:r w:rsidRPr="00425B04" w:rsidDel="002270A2">
          <w:rPr>
            <w:rPrChange w:id="301" w:author="Thomas Lenz" w:date="2019-02-26T09:12:00Z">
              <w:rPr>
                <w:lang w:val="en-GB"/>
              </w:rPr>
            </w:rPrChange>
          </w:rPr>
          <w:t xml:space="preserve"> </w:t>
        </w:r>
      </w:ins>
      <w:del w:id="302" w:author="Thomas Lenz" w:date="2019-02-22T12:23:00Z">
        <w:r w:rsidR="00DB7460" w:rsidRPr="00D533E3" w:rsidDel="002270A2">
          <w:rPr>
            <w:lang w:val="en-GB"/>
          </w:rPr>
          <w:delText>[SAMLMA] OASIS Committee Specification 01, SAML V2.0 Metadata Extension for Entity Attributes. August 2009. http://docs.oasis-open.org/security/saml/Post2.0/sstc-metadata-attr-cs-01.pdf</w:delText>
        </w:r>
      </w:del>
    </w:p>
    <w:p w14:paraId="51CC3C52" w14:textId="0594F34B" w:rsidR="003F0B62" w:rsidRPr="00D533E3" w:rsidRDefault="003F0B62" w:rsidP="003F0B62">
      <w:pPr>
        <w:rPr>
          <w:rFonts w:eastAsia="Tahoma"/>
          <w:lang w:val="en-GB"/>
        </w:rPr>
      </w:pPr>
      <w:r w:rsidRPr="00D533E3">
        <w:rPr>
          <w:rFonts w:eastAsia="Tahoma"/>
          <w:lang w:val="en-GB"/>
        </w:rPr>
        <w:t>[</w:t>
      </w:r>
      <w:bookmarkStart w:id="303" w:name="STORK"/>
      <w:r w:rsidRPr="00D533E3">
        <w:rPr>
          <w:rFonts w:eastAsia="Tahoma"/>
          <w:lang w:val="en-GB"/>
        </w:rPr>
        <w:t>STORK</w:t>
      </w:r>
      <w:bookmarkEnd w:id="303"/>
      <w:r w:rsidRPr="00D533E3">
        <w:rPr>
          <w:rFonts w:eastAsia="Tahoma"/>
          <w:lang w:val="en-GB"/>
        </w:rPr>
        <w:t>] D4.4 First version of Technical Specifications for the cross border Interface</w:t>
      </w:r>
      <w:r w:rsidRPr="00D533E3">
        <w:rPr>
          <w:rFonts w:eastAsia="Tahoma"/>
          <w:lang w:val="en-GB"/>
        </w:rPr>
        <w:br/>
      </w:r>
      <w:r w:rsidR="006E669C">
        <w:fldChar w:fldCharType="begin"/>
      </w:r>
      <w:r w:rsidR="006E669C" w:rsidRPr="003E33C9">
        <w:rPr>
          <w:lang w:val="en-US"/>
          <w:rPrChange w:id="304" w:author="Herbert Leitold" w:date="2018-09-04T20:06:00Z">
            <w:rPr/>
          </w:rPrChange>
        </w:rPr>
        <w:instrText xml:space="preserve"> HYPERLINK "https://www.eid-stork2.eu/index.php?option=com_jdownloads&amp;Itemid=107&amp;view=viewdownload&amp;catid=6&amp;cid=64" </w:instrText>
      </w:r>
      <w:r w:rsidR="006E669C">
        <w:fldChar w:fldCharType="separate"/>
      </w:r>
      <w:r w:rsidRPr="00D533E3">
        <w:rPr>
          <w:rStyle w:val="Hyperlink"/>
          <w:rFonts w:eastAsia="Tahoma"/>
          <w:lang w:val="en-GB"/>
        </w:rPr>
        <w:t>https://www.eid-stork2.eu/index.php?option=com_jdownloads&amp;Itemid=107&amp;view=viewdownload&amp;catid=6&amp;cid=64</w:t>
      </w:r>
      <w:r w:rsidR="006E669C">
        <w:rPr>
          <w:rStyle w:val="Hyperlink"/>
          <w:rFonts w:eastAsia="Tahoma"/>
          <w:lang w:val="en-GB"/>
        </w:rPr>
        <w:fldChar w:fldCharType="end"/>
      </w:r>
      <w:r w:rsidRPr="00D533E3">
        <w:rPr>
          <w:rFonts w:eastAsia="Tahoma"/>
          <w:lang w:val="en-GB"/>
        </w:rPr>
        <w:t xml:space="preserve"> </w:t>
      </w:r>
    </w:p>
    <w:p w14:paraId="2332FEC4" w14:textId="77777777" w:rsidR="003F0B62" w:rsidRPr="00D533E3" w:rsidRDefault="003F0B62" w:rsidP="003F0B62">
      <w:pPr>
        <w:rPr>
          <w:rFonts w:eastAsia="Tahoma"/>
          <w:lang w:val="en-GB"/>
        </w:rPr>
      </w:pPr>
      <w:bookmarkStart w:id="305" w:name="XML_DSig"/>
      <w:r w:rsidRPr="00D533E3">
        <w:rPr>
          <w:rFonts w:eastAsia="Tahoma"/>
          <w:lang w:val="en-GB"/>
        </w:rPr>
        <w:t>[XML-DSig]</w:t>
      </w:r>
      <w:bookmarkEnd w:id="305"/>
      <w:r w:rsidRPr="00D533E3">
        <w:rPr>
          <w:rFonts w:eastAsia="Tahoma"/>
          <w:lang w:val="en-GB"/>
        </w:rPr>
        <w:t xml:space="preserve"> XML Digital Signature, </w:t>
      </w:r>
      <w:hyperlink r:id="rId12" w:history="1">
        <w:r w:rsidRPr="00D533E3">
          <w:rPr>
            <w:rStyle w:val="Hyperlink"/>
            <w:rFonts w:eastAsia="Tahoma"/>
            <w:lang w:val="en-GB"/>
          </w:rPr>
          <w:t>http://www.w3.org/TR/xmldsig-core/</w:t>
        </w:r>
      </w:hyperlink>
      <w:r w:rsidRPr="00D533E3">
        <w:rPr>
          <w:rFonts w:eastAsia="Tahoma"/>
          <w:lang w:val="en-GB"/>
        </w:rPr>
        <w:t xml:space="preserve"> </w:t>
      </w:r>
    </w:p>
    <w:p w14:paraId="3D6658E3" w14:textId="77777777" w:rsidR="004D58BD" w:rsidRPr="004D58BD" w:rsidRDefault="004D58BD" w:rsidP="004270EB">
      <w:pPr>
        <w:rPr>
          <w:lang w:val="en-US" w:eastAsia="ar-SA"/>
        </w:rPr>
      </w:pPr>
    </w:p>
    <w:sectPr w:rsidR="004D58BD" w:rsidRPr="004D58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491D8" w14:textId="77777777" w:rsidR="00947F90" w:rsidRDefault="00947F90" w:rsidP="00D145DB">
      <w:pPr>
        <w:spacing w:after="0" w:line="240" w:lineRule="auto"/>
      </w:pPr>
      <w:r>
        <w:separator/>
      </w:r>
    </w:p>
  </w:endnote>
  <w:endnote w:type="continuationSeparator" w:id="0">
    <w:p w14:paraId="6F3F04EF" w14:textId="77777777" w:rsidR="00947F90" w:rsidRDefault="00947F90" w:rsidP="00D1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old">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12D0D" w14:textId="77777777" w:rsidR="00947F90" w:rsidRDefault="00947F90" w:rsidP="00D145DB">
      <w:pPr>
        <w:spacing w:after="0" w:line="240" w:lineRule="auto"/>
      </w:pPr>
      <w:r>
        <w:separator/>
      </w:r>
    </w:p>
  </w:footnote>
  <w:footnote w:type="continuationSeparator" w:id="0">
    <w:p w14:paraId="0B2EEEC9" w14:textId="77777777" w:rsidR="00947F90" w:rsidRDefault="00947F90" w:rsidP="00D145DB">
      <w:pPr>
        <w:spacing w:after="0" w:line="240" w:lineRule="auto"/>
      </w:pPr>
      <w:r>
        <w:continuationSeparator/>
      </w:r>
    </w:p>
  </w:footnote>
  <w:footnote w:id="1">
    <w:p w14:paraId="1E651DE5" w14:textId="11FF46B5" w:rsidR="008F0F1A" w:rsidRPr="003E42CC" w:rsidRDefault="008F0F1A">
      <w:pPr>
        <w:pStyle w:val="Funotentext"/>
      </w:pPr>
      <w:r>
        <w:rPr>
          <w:rStyle w:val="Funotenzeichen"/>
        </w:rPr>
        <w:footnoteRef/>
      </w:r>
      <w:r>
        <w:t xml:space="preserve"> </w:t>
      </w:r>
      <w:r w:rsidRPr="003E42CC">
        <w:t>e.g. ‚EU‘ for European Institutions; ‚EU‘ has been exceptionally reserved by ISO 3166”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A285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z w:val="20"/>
      </w:rPr>
    </w:lvl>
  </w:abstractNum>
  <w:abstractNum w:abstractNumId="5">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7">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8">
    <w:nsid w:val="0090348F"/>
    <w:multiLevelType w:val="hybridMultilevel"/>
    <w:tmpl w:val="250CC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45730E7"/>
    <w:multiLevelType w:val="hybridMultilevel"/>
    <w:tmpl w:val="FAD2D118"/>
    <w:lvl w:ilvl="0" w:tplc="833ACC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5496022"/>
    <w:multiLevelType w:val="hybridMultilevel"/>
    <w:tmpl w:val="8B84EF52"/>
    <w:lvl w:ilvl="0" w:tplc="8312CA48">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89608EE"/>
    <w:multiLevelType w:val="hybridMultilevel"/>
    <w:tmpl w:val="A482A01C"/>
    <w:lvl w:ilvl="0" w:tplc="8312CA48">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49132D8"/>
    <w:multiLevelType w:val="multilevel"/>
    <w:tmpl w:val="9E1651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857"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68F2702"/>
    <w:multiLevelType w:val="hybridMultilevel"/>
    <w:tmpl w:val="75D25F76"/>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4">
    <w:nsid w:val="24853F02"/>
    <w:multiLevelType w:val="hybridMultilevel"/>
    <w:tmpl w:val="0BBCA7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25A55AD3"/>
    <w:multiLevelType w:val="hybridMultilevel"/>
    <w:tmpl w:val="A2C61B6C"/>
    <w:lvl w:ilvl="0" w:tplc="EFF8ACC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B4F2AB1"/>
    <w:multiLevelType w:val="multilevel"/>
    <w:tmpl w:val="CE7CF0C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857"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361513BD"/>
    <w:multiLevelType w:val="hybridMultilevel"/>
    <w:tmpl w:val="DED29E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37127933"/>
    <w:multiLevelType w:val="hybridMultilevel"/>
    <w:tmpl w:val="C994AE86"/>
    <w:lvl w:ilvl="0" w:tplc="8312CA48">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795DBC"/>
    <w:multiLevelType w:val="hybridMultilevel"/>
    <w:tmpl w:val="5DCCE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500FBD"/>
    <w:multiLevelType w:val="hybridMultilevel"/>
    <w:tmpl w:val="F1E0A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E340E83"/>
    <w:multiLevelType w:val="hybridMultilevel"/>
    <w:tmpl w:val="E8B2986A"/>
    <w:lvl w:ilvl="0" w:tplc="8312CA48">
      <w:start w:val="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4C04429"/>
    <w:multiLevelType w:val="hybridMultilevel"/>
    <w:tmpl w:val="33FE0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597781"/>
    <w:multiLevelType w:val="hybridMultilevel"/>
    <w:tmpl w:val="98406000"/>
    <w:lvl w:ilvl="0" w:tplc="8312CA48">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6880B96"/>
    <w:multiLevelType w:val="multilevel"/>
    <w:tmpl w:val="7C868D7E"/>
    <w:numStyleLink w:val="AppendixListStyle"/>
  </w:abstractNum>
  <w:abstractNum w:abstractNumId="25">
    <w:nsid w:val="585D3008"/>
    <w:multiLevelType w:val="hybridMultilevel"/>
    <w:tmpl w:val="9F8AE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CD0B4E"/>
    <w:multiLevelType w:val="multilevel"/>
    <w:tmpl w:val="7C868D7E"/>
    <w:styleLink w:val="AppendixListStyle"/>
    <w:lvl w:ilvl="0">
      <w:start w:val="1"/>
      <w:numFmt w:val="upperLetter"/>
      <w:pStyle w:val="Appendix1"/>
      <w:lvlText w:val="Appendix %1"/>
      <w:lvlJc w:val="left"/>
      <w:pPr>
        <w:ind w:left="432" w:hanging="432"/>
      </w:pPr>
      <w:rPr>
        <w:rFonts w:hint="default"/>
      </w:rPr>
    </w:lvl>
    <w:lvl w:ilvl="1">
      <w:start w:val="1"/>
      <w:numFmt w:val="decimal"/>
      <w:pStyle w:val="Appendix2"/>
      <w:lvlText w:val="%1.%2"/>
      <w:lvlJc w:val="left"/>
      <w:pPr>
        <w:ind w:left="576" w:hanging="576"/>
      </w:pPr>
      <w:rPr>
        <w:rFonts w:hint="default"/>
      </w:rPr>
    </w:lvl>
    <w:lvl w:ilvl="2">
      <w:start w:val="1"/>
      <w:numFmt w:val="decimal"/>
      <w:pStyle w:val="Appendix3"/>
      <w:lvlText w:val="%1.%2.%3"/>
      <w:lvlJc w:val="left"/>
      <w:pPr>
        <w:ind w:left="720"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E23361B"/>
    <w:multiLevelType w:val="hybridMultilevel"/>
    <w:tmpl w:val="A422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0F2440"/>
    <w:multiLevelType w:val="singleLevel"/>
    <w:tmpl w:val="6860A420"/>
    <w:lvl w:ilvl="0">
      <w:start w:val="1"/>
      <w:numFmt w:val="bullet"/>
      <w:pStyle w:val="Aufzhlungszeichen3"/>
      <w:lvlText w:val=""/>
      <w:lvlJc w:val="left"/>
      <w:pPr>
        <w:tabs>
          <w:tab w:val="num" w:pos="1485"/>
        </w:tabs>
        <w:ind w:left="1485" w:hanging="283"/>
      </w:pPr>
      <w:rPr>
        <w:rFonts w:ascii="Symbol" w:hAnsi="Symbol"/>
      </w:rPr>
    </w:lvl>
  </w:abstractNum>
  <w:abstractNum w:abstractNumId="29">
    <w:nsid w:val="6658187C"/>
    <w:multiLevelType w:val="hybridMultilevel"/>
    <w:tmpl w:val="A7AC25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7DB0C91"/>
    <w:multiLevelType w:val="hybridMultilevel"/>
    <w:tmpl w:val="82F21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AD35C6D"/>
    <w:multiLevelType w:val="hybridMultilevel"/>
    <w:tmpl w:val="1C8EEF54"/>
    <w:lvl w:ilvl="0" w:tplc="EA485B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0025CA8"/>
    <w:multiLevelType w:val="hybridMultilevel"/>
    <w:tmpl w:val="E11A3BA6"/>
    <w:lvl w:ilvl="0" w:tplc="1C86A0B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25824"/>
    <w:multiLevelType w:val="hybridMultilevel"/>
    <w:tmpl w:val="2CF8867C"/>
    <w:lvl w:ilvl="0" w:tplc="8312CA48">
      <w:start w:val="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22A07D2"/>
    <w:multiLevelType w:val="hybridMultilevel"/>
    <w:tmpl w:val="272C4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6B262E4"/>
    <w:multiLevelType w:val="hybridMultilevel"/>
    <w:tmpl w:val="3D2AF57C"/>
    <w:lvl w:ilvl="0" w:tplc="8312CA48">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81459D2"/>
    <w:multiLevelType w:val="multilevel"/>
    <w:tmpl w:val="7C868D7E"/>
    <w:numStyleLink w:val="AppendixListStyle"/>
  </w:abstractNum>
  <w:abstractNum w:abstractNumId="37">
    <w:nsid w:val="781F14B1"/>
    <w:multiLevelType w:val="multilevel"/>
    <w:tmpl w:val="6778E8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857"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A636D4A"/>
    <w:multiLevelType w:val="hybridMultilevel"/>
    <w:tmpl w:val="1084F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27"/>
  </w:num>
  <w:num w:numId="11">
    <w:abstractNumId w:val="17"/>
  </w:num>
  <w:num w:numId="12">
    <w:abstractNumId w:val="8"/>
  </w:num>
  <w:num w:numId="13">
    <w:abstractNumId w:val="0"/>
  </w:num>
  <w:num w:numId="14">
    <w:abstractNumId w:val="9"/>
  </w:num>
  <w:num w:numId="15">
    <w:abstractNumId w:val="19"/>
  </w:num>
  <w:num w:numId="16">
    <w:abstractNumId w:val="13"/>
  </w:num>
  <w:num w:numId="17">
    <w:abstractNumId w:val="21"/>
  </w:num>
  <w:num w:numId="18">
    <w:abstractNumId w:val="32"/>
  </w:num>
  <w:num w:numId="19">
    <w:abstractNumId w:val="35"/>
  </w:num>
  <w:num w:numId="20">
    <w:abstractNumId w:val="10"/>
  </w:num>
  <w:num w:numId="21">
    <w:abstractNumId w:val="11"/>
  </w:num>
  <w:num w:numId="22">
    <w:abstractNumId w:val="33"/>
  </w:num>
  <w:num w:numId="23">
    <w:abstractNumId w:val="18"/>
  </w:num>
  <w:num w:numId="24">
    <w:abstractNumId w:val="23"/>
  </w:num>
  <w:num w:numId="25">
    <w:abstractNumId w:val="16"/>
  </w:num>
  <w:num w:numId="26">
    <w:abstractNumId w:val="22"/>
  </w:num>
  <w:num w:numId="27">
    <w:abstractNumId w:val="29"/>
  </w:num>
  <w:num w:numId="28">
    <w:abstractNumId w:val="14"/>
  </w:num>
  <w:num w:numId="29">
    <w:abstractNumId w:val="30"/>
  </w:num>
  <w:num w:numId="30">
    <w:abstractNumId w:val="15"/>
  </w:num>
  <w:num w:numId="31">
    <w:abstractNumId w:val="38"/>
  </w:num>
  <w:num w:numId="32">
    <w:abstractNumId w:val="12"/>
  </w:num>
  <w:num w:numId="33">
    <w:abstractNumId w:val="37"/>
  </w:num>
  <w:num w:numId="34">
    <w:abstractNumId w:val="26"/>
  </w:num>
  <w:num w:numId="35">
    <w:abstractNumId w:val="28"/>
  </w:num>
  <w:num w:numId="36">
    <w:abstractNumId w:val="31"/>
  </w:num>
  <w:num w:numId="37">
    <w:abstractNumId w:val="36"/>
  </w:num>
  <w:num w:numId="38">
    <w:abstractNumId w:val="24"/>
    <w:lvlOverride w:ilvl="0">
      <w:lvl w:ilvl="0">
        <w:start w:val="1"/>
        <w:numFmt w:val="upperLetter"/>
        <w:pStyle w:val="Appendix1"/>
        <w:lvlText w:val="Appendix %1"/>
        <w:lvlJc w:val="left"/>
        <w:pPr>
          <w:ind w:left="432" w:hanging="432"/>
        </w:pPr>
        <w:rPr>
          <w:rFonts w:hint="default"/>
        </w:rPr>
      </w:lvl>
    </w:lvlOverride>
    <w:lvlOverride w:ilvl="2">
      <w:lvl w:ilvl="2">
        <w:start w:val="1"/>
        <w:numFmt w:val="decimal"/>
        <w:pStyle w:val="Appendix3"/>
        <w:lvlText w:val="%1.%2.%3"/>
        <w:lvlJc w:val="left"/>
        <w:pPr>
          <w:ind w:left="720" w:hanging="720"/>
        </w:pPr>
        <w:rPr>
          <w:rFonts w:asciiTheme="majorHAnsi" w:hAnsiTheme="majorHAnsi" w:hint="default"/>
        </w:rPr>
      </w:lvl>
    </w:lvlOverride>
  </w:num>
  <w:num w:numId="39">
    <w:abstractNumId w:val="20"/>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Lenz">
    <w15:presenceInfo w15:providerId="None" w15:userId="Thomas Lenz"/>
  </w15:person>
  <w15:person w15:author="Herbert Leitold">
    <w15:presenceInfo w15:providerId="AD" w15:userId="S-1-5-21-716018343-355511009-3595077529-1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6E"/>
    <w:rsid w:val="00006018"/>
    <w:rsid w:val="00024BBE"/>
    <w:rsid w:val="00026213"/>
    <w:rsid w:val="00026A5D"/>
    <w:rsid w:val="0003119E"/>
    <w:rsid w:val="0003206C"/>
    <w:rsid w:val="00032FEE"/>
    <w:rsid w:val="00040052"/>
    <w:rsid w:val="000452F1"/>
    <w:rsid w:val="00045B6C"/>
    <w:rsid w:val="00047CFF"/>
    <w:rsid w:val="0005182B"/>
    <w:rsid w:val="0005256D"/>
    <w:rsid w:val="00057BD9"/>
    <w:rsid w:val="00060B3B"/>
    <w:rsid w:val="00061170"/>
    <w:rsid w:val="00061DC7"/>
    <w:rsid w:val="00062D34"/>
    <w:rsid w:val="000646CC"/>
    <w:rsid w:val="000719BD"/>
    <w:rsid w:val="00072CD6"/>
    <w:rsid w:val="000738AB"/>
    <w:rsid w:val="000748EC"/>
    <w:rsid w:val="00075C5C"/>
    <w:rsid w:val="00076261"/>
    <w:rsid w:val="00077136"/>
    <w:rsid w:val="000803E2"/>
    <w:rsid w:val="000834D3"/>
    <w:rsid w:val="0009069B"/>
    <w:rsid w:val="000907F4"/>
    <w:rsid w:val="00091CF8"/>
    <w:rsid w:val="000928A9"/>
    <w:rsid w:val="000954FC"/>
    <w:rsid w:val="000A4BE3"/>
    <w:rsid w:val="000B4CA2"/>
    <w:rsid w:val="000B6390"/>
    <w:rsid w:val="000B6BB1"/>
    <w:rsid w:val="000B7FE7"/>
    <w:rsid w:val="000C3A98"/>
    <w:rsid w:val="000C4675"/>
    <w:rsid w:val="000C4B8C"/>
    <w:rsid w:val="000D231A"/>
    <w:rsid w:val="000E023C"/>
    <w:rsid w:val="000E483C"/>
    <w:rsid w:val="000E7A36"/>
    <w:rsid w:val="000F3C77"/>
    <w:rsid w:val="000F43FB"/>
    <w:rsid w:val="000F6953"/>
    <w:rsid w:val="00100FFF"/>
    <w:rsid w:val="00110FCC"/>
    <w:rsid w:val="001110A2"/>
    <w:rsid w:val="00112475"/>
    <w:rsid w:val="0012182B"/>
    <w:rsid w:val="00125FD4"/>
    <w:rsid w:val="00126A07"/>
    <w:rsid w:val="0013749B"/>
    <w:rsid w:val="001408BE"/>
    <w:rsid w:val="00143A87"/>
    <w:rsid w:val="001441C5"/>
    <w:rsid w:val="00147F29"/>
    <w:rsid w:val="00147FEE"/>
    <w:rsid w:val="00151155"/>
    <w:rsid w:val="00151933"/>
    <w:rsid w:val="001539FC"/>
    <w:rsid w:val="00155EF0"/>
    <w:rsid w:val="001602E4"/>
    <w:rsid w:val="00162146"/>
    <w:rsid w:val="0017608B"/>
    <w:rsid w:val="0018214D"/>
    <w:rsid w:val="00182B55"/>
    <w:rsid w:val="001A0C79"/>
    <w:rsid w:val="001A1C01"/>
    <w:rsid w:val="001A2B57"/>
    <w:rsid w:val="001A5895"/>
    <w:rsid w:val="001B3AA3"/>
    <w:rsid w:val="001C0E8D"/>
    <w:rsid w:val="001C21C2"/>
    <w:rsid w:val="001C2B6D"/>
    <w:rsid w:val="001C75F0"/>
    <w:rsid w:val="001D176F"/>
    <w:rsid w:val="001D1866"/>
    <w:rsid w:val="001D1FA4"/>
    <w:rsid w:val="001D310D"/>
    <w:rsid w:val="001E0F60"/>
    <w:rsid w:val="001E14F7"/>
    <w:rsid w:val="001E667D"/>
    <w:rsid w:val="001F0B16"/>
    <w:rsid w:val="001F2D9A"/>
    <w:rsid w:val="001F6A3E"/>
    <w:rsid w:val="001F7986"/>
    <w:rsid w:val="0020073E"/>
    <w:rsid w:val="002070A8"/>
    <w:rsid w:val="00207ED4"/>
    <w:rsid w:val="00210B4F"/>
    <w:rsid w:val="00210D18"/>
    <w:rsid w:val="00211BDE"/>
    <w:rsid w:val="00215B1F"/>
    <w:rsid w:val="00215B53"/>
    <w:rsid w:val="00217E99"/>
    <w:rsid w:val="002223E3"/>
    <w:rsid w:val="0022547F"/>
    <w:rsid w:val="00225909"/>
    <w:rsid w:val="002270A2"/>
    <w:rsid w:val="00236602"/>
    <w:rsid w:val="0024101A"/>
    <w:rsid w:val="0024274D"/>
    <w:rsid w:val="00243B9B"/>
    <w:rsid w:val="00243D4E"/>
    <w:rsid w:val="0024519B"/>
    <w:rsid w:val="00246CC3"/>
    <w:rsid w:val="002607EC"/>
    <w:rsid w:val="00264DBA"/>
    <w:rsid w:val="002717A3"/>
    <w:rsid w:val="0027235A"/>
    <w:rsid w:val="00275487"/>
    <w:rsid w:val="002778E4"/>
    <w:rsid w:val="002875DD"/>
    <w:rsid w:val="0029171D"/>
    <w:rsid w:val="00293D82"/>
    <w:rsid w:val="00294025"/>
    <w:rsid w:val="002959DB"/>
    <w:rsid w:val="0029608A"/>
    <w:rsid w:val="002A1E4A"/>
    <w:rsid w:val="002A2C38"/>
    <w:rsid w:val="002B0010"/>
    <w:rsid w:val="002B0CD6"/>
    <w:rsid w:val="002D5205"/>
    <w:rsid w:val="002E0E70"/>
    <w:rsid w:val="002E0F12"/>
    <w:rsid w:val="002E3FC4"/>
    <w:rsid w:val="002F0104"/>
    <w:rsid w:val="002F1047"/>
    <w:rsid w:val="002F5281"/>
    <w:rsid w:val="003012DD"/>
    <w:rsid w:val="00302221"/>
    <w:rsid w:val="00303B90"/>
    <w:rsid w:val="00304053"/>
    <w:rsid w:val="0030638F"/>
    <w:rsid w:val="003065AD"/>
    <w:rsid w:val="00312370"/>
    <w:rsid w:val="00313B98"/>
    <w:rsid w:val="00316009"/>
    <w:rsid w:val="003166F4"/>
    <w:rsid w:val="00320339"/>
    <w:rsid w:val="003243F5"/>
    <w:rsid w:val="00330957"/>
    <w:rsid w:val="00335230"/>
    <w:rsid w:val="00340324"/>
    <w:rsid w:val="003442E4"/>
    <w:rsid w:val="00347867"/>
    <w:rsid w:val="0035714C"/>
    <w:rsid w:val="003571B0"/>
    <w:rsid w:val="00357C4F"/>
    <w:rsid w:val="003617C7"/>
    <w:rsid w:val="00361BBC"/>
    <w:rsid w:val="00367FA2"/>
    <w:rsid w:val="00371EAD"/>
    <w:rsid w:val="0037764F"/>
    <w:rsid w:val="00380549"/>
    <w:rsid w:val="0039352F"/>
    <w:rsid w:val="003A63A3"/>
    <w:rsid w:val="003A6FC5"/>
    <w:rsid w:val="003B5AA7"/>
    <w:rsid w:val="003B77B3"/>
    <w:rsid w:val="003C200C"/>
    <w:rsid w:val="003C24B2"/>
    <w:rsid w:val="003C3596"/>
    <w:rsid w:val="003C5C10"/>
    <w:rsid w:val="003C68BA"/>
    <w:rsid w:val="003D226E"/>
    <w:rsid w:val="003D280E"/>
    <w:rsid w:val="003D2AAC"/>
    <w:rsid w:val="003D4EF6"/>
    <w:rsid w:val="003D6E10"/>
    <w:rsid w:val="003D7AA8"/>
    <w:rsid w:val="003E2314"/>
    <w:rsid w:val="003E33C9"/>
    <w:rsid w:val="003E427F"/>
    <w:rsid w:val="003E42CC"/>
    <w:rsid w:val="003F0B62"/>
    <w:rsid w:val="003F1C44"/>
    <w:rsid w:val="003F5E64"/>
    <w:rsid w:val="003F7A5D"/>
    <w:rsid w:val="00400C3B"/>
    <w:rsid w:val="00400FD1"/>
    <w:rsid w:val="004023E8"/>
    <w:rsid w:val="00402909"/>
    <w:rsid w:val="0040587F"/>
    <w:rsid w:val="00405E5E"/>
    <w:rsid w:val="00407A30"/>
    <w:rsid w:val="00413C3A"/>
    <w:rsid w:val="0041444D"/>
    <w:rsid w:val="0041617C"/>
    <w:rsid w:val="0042154D"/>
    <w:rsid w:val="00422C48"/>
    <w:rsid w:val="00423D90"/>
    <w:rsid w:val="00425B04"/>
    <w:rsid w:val="004270EB"/>
    <w:rsid w:val="00436ABE"/>
    <w:rsid w:val="00436D20"/>
    <w:rsid w:val="00437B47"/>
    <w:rsid w:val="00440D23"/>
    <w:rsid w:val="004444BB"/>
    <w:rsid w:val="00444AD9"/>
    <w:rsid w:val="00444AF6"/>
    <w:rsid w:val="00445331"/>
    <w:rsid w:val="00451368"/>
    <w:rsid w:val="00453580"/>
    <w:rsid w:val="00454694"/>
    <w:rsid w:val="00454F1C"/>
    <w:rsid w:val="00456EC3"/>
    <w:rsid w:val="00457BA4"/>
    <w:rsid w:val="004619A7"/>
    <w:rsid w:val="0046608D"/>
    <w:rsid w:val="0046652F"/>
    <w:rsid w:val="00466986"/>
    <w:rsid w:val="00467281"/>
    <w:rsid w:val="0047316A"/>
    <w:rsid w:val="00474E0B"/>
    <w:rsid w:val="00475D91"/>
    <w:rsid w:val="004779BB"/>
    <w:rsid w:val="00480E7C"/>
    <w:rsid w:val="00481F39"/>
    <w:rsid w:val="004837EC"/>
    <w:rsid w:val="004855DF"/>
    <w:rsid w:val="0048620E"/>
    <w:rsid w:val="004A023C"/>
    <w:rsid w:val="004B120E"/>
    <w:rsid w:val="004B3AC3"/>
    <w:rsid w:val="004B643A"/>
    <w:rsid w:val="004C69E6"/>
    <w:rsid w:val="004D09BF"/>
    <w:rsid w:val="004D2FE0"/>
    <w:rsid w:val="004D314C"/>
    <w:rsid w:val="004D4F61"/>
    <w:rsid w:val="004D58BD"/>
    <w:rsid w:val="004E1693"/>
    <w:rsid w:val="004E17DB"/>
    <w:rsid w:val="004E418E"/>
    <w:rsid w:val="004E70E1"/>
    <w:rsid w:val="004F0D91"/>
    <w:rsid w:val="004F2A79"/>
    <w:rsid w:val="004F3F98"/>
    <w:rsid w:val="004F4DCB"/>
    <w:rsid w:val="004F55E8"/>
    <w:rsid w:val="004F5998"/>
    <w:rsid w:val="004F71B8"/>
    <w:rsid w:val="00503503"/>
    <w:rsid w:val="0050723F"/>
    <w:rsid w:val="00516E0E"/>
    <w:rsid w:val="00520802"/>
    <w:rsid w:val="00520C46"/>
    <w:rsid w:val="00520D9E"/>
    <w:rsid w:val="00522110"/>
    <w:rsid w:val="005308AA"/>
    <w:rsid w:val="005416D5"/>
    <w:rsid w:val="00545535"/>
    <w:rsid w:val="005467D0"/>
    <w:rsid w:val="00547990"/>
    <w:rsid w:val="00547F57"/>
    <w:rsid w:val="005536FC"/>
    <w:rsid w:val="005570EE"/>
    <w:rsid w:val="00557D28"/>
    <w:rsid w:val="00560A8B"/>
    <w:rsid w:val="0056110D"/>
    <w:rsid w:val="00564A4D"/>
    <w:rsid w:val="0056584E"/>
    <w:rsid w:val="00572184"/>
    <w:rsid w:val="005751DF"/>
    <w:rsid w:val="005848D1"/>
    <w:rsid w:val="00584DFE"/>
    <w:rsid w:val="00586CDC"/>
    <w:rsid w:val="00587583"/>
    <w:rsid w:val="00590F6D"/>
    <w:rsid w:val="00591854"/>
    <w:rsid w:val="005933C3"/>
    <w:rsid w:val="00594512"/>
    <w:rsid w:val="005A3424"/>
    <w:rsid w:val="005A4109"/>
    <w:rsid w:val="005B48E0"/>
    <w:rsid w:val="005B699E"/>
    <w:rsid w:val="005D275D"/>
    <w:rsid w:val="005E269B"/>
    <w:rsid w:val="005E515D"/>
    <w:rsid w:val="005E52C4"/>
    <w:rsid w:val="005E66A1"/>
    <w:rsid w:val="005F713C"/>
    <w:rsid w:val="006018CE"/>
    <w:rsid w:val="006046C7"/>
    <w:rsid w:val="00613ED5"/>
    <w:rsid w:val="0061415D"/>
    <w:rsid w:val="00621F1E"/>
    <w:rsid w:val="00622884"/>
    <w:rsid w:val="006332CB"/>
    <w:rsid w:val="00640816"/>
    <w:rsid w:val="00643847"/>
    <w:rsid w:val="00643C68"/>
    <w:rsid w:val="006455A2"/>
    <w:rsid w:val="00646BF0"/>
    <w:rsid w:val="006516FF"/>
    <w:rsid w:val="00653060"/>
    <w:rsid w:val="00653AF4"/>
    <w:rsid w:val="0065429A"/>
    <w:rsid w:val="0065446B"/>
    <w:rsid w:val="00657D7B"/>
    <w:rsid w:val="00661088"/>
    <w:rsid w:val="00665158"/>
    <w:rsid w:val="0066660A"/>
    <w:rsid w:val="00670673"/>
    <w:rsid w:val="00676E8F"/>
    <w:rsid w:val="00677A2F"/>
    <w:rsid w:val="00682EE1"/>
    <w:rsid w:val="00686654"/>
    <w:rsid w:val="00686A69"/>
    <w:rsid w:val="00687EDE"/>
    <w:rsid w:val="006953A7"/>
    <w:rsid w:val="0069762A"/>
    <w:rsid w:val="006A05DA"/>
    <w:rsid w:val="006A117B"/>
    <w:rsid w:val="006A7CFC"/>
    <w:rsid w:val="006B0489"/>
    <w:rsid w:val="006C3516"/>
    <w:rsid w:val="006D40AE"/>
    <w:rsid w:val="006D5120"/>
    <w:rsid w:val="006E1638"/>
    <w:rsid w:val="006E4CFC"/>
    <w:rsid w:val="006E669C"/>
    <w:rsid w:val="006F051C"/>
    <w:rsid w:val="006F2053"/>
    <w:rsid w:val="006F6C5C"/>
    <w:rsid w:val="0070707C"/>
    <w:rsid w:val="00710ED3"/>
    <w:rsid w:val="00714327"/>
    <w:rsid w:val="007149B8"/>
    <w:rsid w:val="007154EB"/>
    <w:rsid w:val="007246A7"/>
    <w:rsid w:val="007249C4"/>
    <w:rsid w:val="00725302"/>
    <w:rsid w:val="007300BD"/>
    <w:rsid w:val="00730FE6"/>
    <w:rsid w:val="00731C58"/>
    <w:rsid w:val="00732809"/>
    <w:rsid w:val="00741E5E"/>
    <w:rsid w:val="00744A76"/>
    <w:rsid w:val="00746611"/>
    <w:rsid w:val="00753120"/>
    <w:rsid w:val="00761B4D"/>
    <w:rsid w:val="00763985"/>
    <w:rsid w:val="00773420"/>
    <w:rsid w:val="00775D00"/>
    <w:rsid w:val="007835C4"/>
    <w:rsid w:val="00784304"/>
    <w:rsid w:val="007850D6"/>
    <w:rsid w:val="0078572D"/>
    <w:rsid w:val="007926A9"/>
    <w:rsid w:val="00794FA4"/>
    <w:rsid w:val="00795FF1"/>
    <w:rsid w:val="007A34ED"/>
    <w:rsid w:val="007A37E0"/>
    <w:rsid w:val="007A7923"/>
    <w:rsid w:val="007B7774"/>
    <w:rsid w:val="007C5CE9"/>
    <w:rsid w:val="007D3C00"/>
    <w:rsid w:val="007D68D3"/>
    <w:rsid w:val="007D6E0F"/>
    <w:rsid w:val="007D7A97"/>
    <w:rsid w:val="007E118C"/>
    <w:rsid w:val="007E6A6E"/>
    <w:rsid w:val="007E798C"/>
    <w:rsid w:val="007F1A9C"/>
    <w:rsid w:val="007F25DA"/>
    <w:rsid w:val="007F3625"/>
    <w:rsid w:val="007F442B"/>
    <w:rsid w:val="007F4D69"/>
    <w:rsid w:val="0080002E"/>
    <w:rsid w:val="00805647"/>
    <w:rsid w:val="00805E32"/>
    <w:rsid w:val="00814360"/>
    <w:rsid w:val="008162F0"/>
    <w:rsid w:val="008176B2"/>
    <w:rsid w:val="00820119"/>
    <w:rsid w:val="0082211F"/>
    <w:rsid w:val="00823B24"/>
    <w:rsid w:val="008316A5"/>
    <w:rsid w:val="008415F4"/>
    <w:rsid w:val="00843963"/>
    <w:rsid w:val="00845893"/>
    <w:rsid w:val="00845E96"/>
    <w:rsid w:val="0085166A"/>
    <w:rsid w:val="00852CD9"/>
    <w:rsid w:val="008541F5"/>
    <w:rsid w:val="008560FB"/>
    <w:rsid w:val="00861491"/>
    <w:rsid w:val="00863EF1"/>
    <w:rsid w:val="0086470D"/>
    <w:rsid w:val="008655AD"/>
    <w:rsid w:val="0087045B"/>
    <w:rsid w:val="00871083"/>
    <w:rsid w:val="00873F93"/>
    <w:rsid w:val="008763EF"/>
    <w:rsid w:val="00882226"/>
    <w:rsid w:val="00882606"/>
    <w:rsid w:val="008831B4"/>
    <w:rsid w:val="008859B6"/>
    <w:rsid w:val="008927BE"/>
    <w:rsid w:val="008A1BC3"/>
    <w:rsid w:val="008A2D26"/>
    <w:rsid w:val="008A358E"/>
    <w:rsid w:val="008B2606"/>
    <w:rsid w:val="008B2E4C"/>
    <w:rsid w:val="008B4AB7"/>
    <w:rsid w:val="008C3E65"/>
    <w:rsid w:val="008C4816"/>
    <w:rsid w:val="008D00EE"/>
    <w:rsid w:val="008D1363"/>
    <w:rsid w:val="008D164C"/>
    <w:rsid w:val="008D4704"/>
    <w:rsid w:val="008D5003"/>
    <w:rsid w:val="008D512A"/>
    <w:rsid w:val="008E1AF9"/>
    <w:rsid w:val="008E59C2"/>
    <w:rsid w:val="008E61F8"/>
    <w:rsid w:val="008F01B5"/>
    <w:rsid w:val="008F0739"/>
    <w:rsid w:val="008F0F1A"/>
    <w:rsid w:val="008F1689"/>
    <w:rsid w:val="00900372"/>
    <w:rsid w:val="00906BE3"/>
    <w:rsid w:val="00910ECC"/>
    <w:rsid w:val="00920D65"/>
    <w:rsid w:val="00920ECE"/>
    <w:rsid w:val="0092146C"/>
    <w:rsid w:val="00924EFE"/>
    <w:rsid w:val="00936C5D"/>
    <w:rsid w:val="00941611"/>
    <w:rsid w:val="0094571C"/>
    <w:rsid w:val="00947F90"/>
    <w:rsid w:val="00950394"/>
    <w:rsid w:val="0095051C"/>
    <w:rsid w:val="00960B80"/>
    <w:rsid w:val="009644FC"/>
    <w:rsid w:val="0097710C"/>
    <w:rsid w:val="00982CDD"/>
    <w:rsid w:val="00990375"/>
    <w:rsid w:val="009918DC"/>
    <w:rsid w:val="009919AD"/>
    <w:rsid w:val="009971E5"/>
    <w:rsid w:val="0099738E"/>
    <w:rsid w:val="009A0F91"/>
    <w:rsid w:val="009A1342"/>
    <w:rsid w:val="009A3E0C"/>
    <w:rsid w:val="009A63E5"/>
    <w:rsid w:val="009B04F0"/>
    <w:rsid w:val="009B0CCD"/>
    <w:rsid w:val="009B1944"/>
    <w:rsid w:val="009B5B12"/>
    <w:rsid w:val="009B7A3A"/>
    <w:rsid w:val="009C1CD2"/>
    <w:rsid w:val="009C3135"/>
    <w:rsid w:val="009C5839"/>
    <w:rsid w:val="009C6C0D"/>
    <w:rsid w:val="009C7004"/>
    <w:rsid w:val="009D49E0"/>
    <w:rsid w:val="009D556F"/>
    <w:rsid w:val="009E0990"/>
    <w:rsid w:val="009E0E32"/>
    <w:rsid w:val="009F063B"/>
    <w:rsid w:val="009F563C"/>
    <w:rsid w:val="009F7299"/>
    <w:rsid w:val="00A0725C"/>
    <w:rsid w:val="00A12617"/>
    <w:rsid w:val="00A13E97"/>
    <w:rsid w:val="00A156DD"/>
    <w:rsid w:val="00A1615E"/>
    <w:rsid w:val="00A1721E"/>
    <w:rsid w:val="00A227BC"/>
    <w:rsid w:val="00A33D98"/>
    <w:rsid w:val="00A35BEF"/>
    <w:rsid w:val="00A36493"/>
    <w:rsid w:val="00A37484"/>
    <w:rsid w:val="00A47003"/>
    <w:rsid w:val="00A55197"/>
    <w:rsid w:val="00A5633E"/>
    <w:rsid w:val="00A672B5"/>
    <w:rsid w:val="00A70D63"/>
    <w:rsid w:val="00A711B8"/>
    <w:rsid w:val="00A74DD4"/>
    <w:rsid w:val="00A75767"/>
    <w:rsid w:val="00A774BB"/>
    <w:rsid w:val="00A80A94"/>
    <w:rsid w:val="00A94D23"/>
    <w:rsid w:val="00A955F5"/>
    <w:rsid w:val="00A9714C"/>
    <w:rsid w:val="00A97DBD"/>
    <w:rsid w:val="00AA1C5D"/>
    <w:rsid w:val="00AA1D25"/>
    <w:rsid w:val="00AA59DD"/>
    <w:rsid w:val="00AB05AA"/>
    <w:rsid w:val="00AB2CF9"/>
    <w:rsid w:val="00AB4584"/>
    <w:rsid w:val="00AC20EE"/>
    <w:rsid w:val="00AC6E74"/>
    <w:rsid w:val="00AC6EDF"/>
    <w:rsid w:val="00AD0CBE"/>
    <w:rsid w:val="00AD6466"/>
    <w:rsid w:val="00AE5458"/>
    <w:rsid w:val="00AE563E"/>
    <w:rsid w:val="00AF610D"/>
    <w:rsid w:val="00AF7AA5"/>
    <w:rsid w:val="00AF7D5D"/>
    <w:rsid w:val="00B02677"/>
    <w:rsid w:val="00B03B81"/>
    <w:rsid w:val="00B06280"/>
    <w:rsid w:val="00B126D5"/>
    <w:rsid w:val="00B153C2"/>
    <w:rsid w:val="00B227E0"/>
    <w:rsid w:val="00B23010"/>
    <w:rsid w:val="00B243D0"/>
    <w:rsid w:val="00B26D30"/>
    <w:rsid w:val="00B27F36"/>
    <w:rsid w:val="00B30641"/>
    <w:rsid w:val="00B30C00"/>
    <w:rsid w:val="00B31E94"/>
    <w:rsid w:val="00B344D2"/>
    <w:rsid w:val="00B41490"/>
    <w:rsid w:val="00B42CBC"/>
    <w:rsid w:val="00B43002"/>
    <w:rsid w:val="00B43755"/>
    <w:rsid w:val="00B43DEF"/>
    <w:rsid w:val="00B43DFB"/>
    <w:rsid w:val="00B46BBF"/>
    <w:rsid w:val="00B56220"/>
    <w:rsid w:val="00B5753B"/>
    <w:rsid w:val="00B6054C"/>
    <w:rsid w:val="00B6391E"/>
    <w:rsid w:val="00B66BAE"/>
    <w:rsid w:val="00B67C4B"/>
    <w:rsid w:val="00B767F5"/>
    <w:rsid w:val="00B823C2"/>
    <w:rsid w:val="00B85F0A"/>
    <w:rsid w:val="00B86B87"/>
    <w:rsid w:val="00B87072"/>
    <w:rsid w:val="00B873BA"/>
    <w:rsid w:val="00B9629A"/>
    <w:rsid w:val="00BA58BC"/>
    <w:rsid w:val="00BA7507"/>
    <w:rsid w:val="00BB701E"/>
    <w:rsid w:val="00BC105C"/>
    <w:rsid w:val="00BD1F8F"/>
    <w:rsid w:val="00BD5428"/>
    <w:rsid w:val="00BE42C1"/>
    <w:rsid w:val="00BE53AD"/>
    <w:rsid w:val="00BE7168"/>
    <w:rsid w:val="00BE77EF"/>
    <w:rsid w:val="00C1081B"/>
    <w:rsid w:val="00C121C4"/>
    <w:rsid w:val="00C14E5F"/>
    <w:rsid w:val="00C15D16"/>
    <w:rsid w:val="00C311CB"/>
    <w:rsid w:val="00C439B2"/>
    <w:rsid w:val="00C44AAB"/>
    <w:rsid w:val="00C450DD"/>
    <w:rsid w:val="00C45A17"/>
    <w:rsid w:val="00C5642C"/>
    <w:rsid w:val="00C57B0F"/>
    <w:rsid w:val="00C63464"/>
    <w:rsid w:val="00C7020E"/>
    <w:rsid w:val="00C72468"/>
    <w:rsid w:val="00C73418"/>
    <w:rsid w:val="00C752AC"/>
    <w:rsid w:val="00C76AA9"/>
    <w:rsid w:val="00C77B90"/>
    <w:rsid w:val="00C832B2"/>
    <w:rsid w:val="00C84C72"/>
    <w:rsid w:val="00C9097B"/>
    <w:rsid w:val="00C90DA2"/>
    <w:rsid w:val="00C923D9"/>
    <w:rsid w:val="00C93456"/>
    <w:rsid w:val="00C9371F"/>
    <w:rsid w:val="00C95913"/>
    <w:rsid w:val="00CA29E6"/>
    <w:rsid w:val="00CA7F5A"/>
    <w:rsid w:val="00CB585F"/>
    <w:rsid w:val="00CB7D5C"/>
    <w:rsid w:val="00CC6725"/>
    <w:rsid w:val="00CC790E"/>
    <w:rsid w:val="00CD00EE"/>
    <w:rsid w:val="00CD06B3"/>
    <w:rsid w:val="00CE00F1"/>
    <w:rsid w:val="00CE5885"/>
    <w:rsid w:val="00CE74CF"/>
    <w:rsid w:val="00CF485A"/>
    <w:rsid w:val="00D007FF"/>
    <w:rsid w:val="00D14186"/>
    <w:rsid w:val="00D1438E"/>
    <w:rsid w:val="00D145DB"/>
    <w:rsid w:val="00D16683"/>
    <w:rsid w:val="00D17E92"/>
    <w:rsid w:val="00D25A79"/>
    <w:rsid w:val="00D264BD"/>
    <w:rsid w:val="00D32D41"/>
    <w:rsid w:val="00D3324C"/>
    <w:rsid w:val="00D51984"/>
    <w:rsid w:val="00D52B80"/>
    <w:rsid w:val="00D533E3"/>
    <w:rsid w:val="00D55CEF"/>
    <w:rsid w:val="00D6732E"/>
    <w:rsid w:val="00D7071F"/>
    <w:rsid w:val="00D70817"/>
    <w:rsid w:val="00D73DFF"/>
    <w:rsid w:val="00D766E3"/>
    <w:rsid w:val="00D80206"/>
    <w:rsid w:val="00D8333D"/>
    <w:rsid w:val="00D835E6"/>
    <w:rsid w:val="00DA161A"/>
    <w:rsid w:val="00DA33BE"/>
    <w:rsid w:val="00DA437A"/>
    <w:rsid w:val="00DA6810"/>
    <w:rsid w:val="00DB3C6F"/>
    <w:rsid w:val="00DB7460"/>
    <w:rsid w:val="00DC2B50"/>
    <w:rsid w:val="00DC2CD4"/>
    <w:rsid w:val="00DC6902"/>
    <w:rsid w:val="00DC7DCB"/>
    <w:rsid w:val="00DC7F36"/>
    <w:rsid w:val="00DD0C56"/>
    <w:rsid w:val="00DD2A41"/>
    <w:rsid w:val="00DD4886"/>
    <w:rsid w:val="00DE53A3"/>
    <w:rsid w:val="00DE7BE7"/>
    <w:rsid w:val="00DF6DC6"/>
    <w:rsid w:val="00E026A6"/>
    <w:rsid w:val="00E04009"/>
    <w:rsid w:val="00E11C87"/>
    <w:rsid w:val="00E14BEB"/>
    <w:rsid w:val="00E151D5"/>
    <w:rsid w:val="00E1564B"/>
    <w:rsid w:val="00E26BE5"/>
    <w:rsid w:val="00E432FA"/>
    <w:rsid w:val="00E4363E"/>
    <w:rsid w:val="00E43EF3"/>
    <w:rsid w:val="00E445BB"/>
    <w:rsid w:val="00E4586B"/>
    <w:rsid w:val="00E4701E"/>
    <w:rsid w:val="00E47855"/>
    <w:rsid w:val="00E50DCA"/>
    <w:rsid w:val="00E523FC"/>
    <w:rsid w:val="00E54210"/>
    <w:rsid w:val="00E640E0"/>
    <w:rsid w:val="00E652EF"/>
    <w:rsid w:val="00E66BFE"/>
    <w:rsid w:val="00E67AE0"/>
    <w:rsid w:val="00E70AB5"/>
    <w:rsid w:val="00E8387E"/>
    <w:rsid w:val="00E901AD"/>
    <w:rsid w:val="00E959B5"/>
    <w:rsid w:val="00EA128B"/>
    <w:rsid w:val="00EA12B3"/>
    <w:rsid w:val="00EA14FD"/>
    <w:rsid w:val="00EA69C5"/>
    <w:rsid w:val="00EA6FAA"/>
    <w:rsid w:val="00EB4ED5"/>
    <w:rsid w:val="00EB55B2"/>
    <w:rsid w:val="00EB5B77"/>
    <w:rsid w:val="00EC1723"/>
    <w:rsid w:val="00EC22F5"/>
    <w:rsid w:val="00EC2673"/>
    <w:rsid w:val="00EC58EC"/>
    <w:rsid w:val="00EC7AA5"/>
    <w:rsid w:val="00ED2BD1"/>
    <w:rsid w:val="00ED35D7"/>
    <w:rsid w:val="00EE2226"/>
    <w:rsid w:val="00EE36EE"/>
    <w:rsid w:val="00EF1714"/>
    <w:rsid w:val="00EF5122"/>
    <w:rsid w:val="00EF65F8"/>
    <w:rsid w:val="00EF6F1C"/>
    <w:rsid w:val="00EF7339"/>
    <w:rsid w:val="00F03171"/>
    <w:rsid w:val="00F05BA3"/>
    <w:rsid w:val="00F07819"/>
    <w:rsid w:val="00F10BEC"/>
    <w:rsid w:val="00F10BFB"/>
    <w:rsid w:val="00F110DE"/>
    <w:rsid w:val="00F15467"/>
    <w:rsid w:val="00F30973"/>
    <w:rsid w:val="00F36DD8"/>
    <w:rsid w:val="00F4494D"/>
    <w:rsid w:val="00F46553"/>
    <w:rsid w:val="00F6580E"/>
    <w:rsid w:val="00F6781C"/>
    <w:rsid w:val="00F77C1A"/>
    <w:rsid w:val="00F8622F"/>
    <w:rsid w:val="00F95CC6"/>
    <w:rsid w:val="00FA41BD"/>
    <w:rsid w:val="00FA6050"/>
    <w:rsid w:val="00FB4F50"/>
    <w:rsid w:val="00FB53A9"/>
    <w:rsid w:val="00FB673B"/>
    <w:rsid w:val="00FB7281"/>
    <w:rsid w:val="00FC4085"/>
    <w:rsid w:val="00FC7C9B"/>
    <w:rsid w:val="00FD1AD2"/>
    <w:rsid w:val="00FD350D"/>
    <w:rsid w:val="00FD5FE5"/>
    <w:rsid w:val="00FE2E2B"/>
    <w:rsid w:val="00FE31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F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endnote reference" w:uiPriority="0"/>
    <w:lsdException w:name="List"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Code"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2E4C"/>
    <w:pPr>
      <w:jc w:val="both"/>
    </w:pPr>
  </w:style>
  <w:style w:type="paragraph" w:styleId="berschrift1">
    <w:name w:val="heading 1"/>
    <w:basedOn w:val="Standard"/>
    <w:next w:val="Standard"/>
    <w:link w:val="berschrift1Zchn"/>
    <w:qFormat/>
    <w:rsid w:val="004D2FE0"/>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1A5895"/>
    <w:pPr>
      <w:keepNext/>
      <w:keepLines/>
      <w:numPr>
        <w:ilvl w:val="1"/>
        <w:numId w:val="25"/>
      </w:numPr>
      <w:spacing w:before="240" w:after="0"/>
      <w:outlineLvl w:val="1"/>
    </w:pPr>
    <w:rPr>
      <w:rFonts w:asciiTheme="majorHAnsi" w:eastAsiaTheme="majorEastAsia" w:hAnsiTheme="majorHAnsi" w:cstheme="majorBidi"/>
      <w:color w:val="2E74B5" w:themeColor="accent1" w:themeShade="BF"/>
      <w:sz w:val="28"/>
      <w:szCs w:val="28"/>
      <w:lang w:val="en-GB"/>
    </w:rPr>
  </w:style>
  <w:style w:type="paragraph" w:styleId="berschrift3">
    <w:name w:val="heading 3"/>
    <w:basedOn w:val="berschrift2"/>
    <w:next w:val="Standard"/>
    <w:link w:val="berschrift3Zchn"/>
    <w:qFormat/>
    <w:rsid w:val="000F6953"/>
    <w:pPr>
      <w:widowControl w:val="0"/>
      <w:numPr>
        <w:ilvl w:val="2"/>
      </w:numPr>
      <w:suppressAutoHyphens/>
      <w:spacing w:after="60" w:line="240" w:lineRule="auto"/>
      <w:outlineLvl w:val="2"/>
    </w:pPr>
    <w:rPr>
      <w:rFonts w:eastAsia="MS Mincho" w:cs="Tahoma"/>
      <w:sz w:val="26"/>
      <w:szCs w:val="26"/>
      <w:lang w:val="en-US" w:eastAsia="ar-SA"/>
    </w:rPr>
  </w:style>
  <w:style w:type="paragraph" w:styleId="berschrift4">
    <w:name w:val="heading 4"/>
    <w:basedOn w:val="Standard"/>
    <w:next w:val="Standard"/>
    <w:link w:val="berschrift4Zchn"/>
    <w:qFormat/>
    <w:rsid w:val="00950394"/>
    <w:pPr>
      <w:keepNext/>
      <w:widowControl w:val="0"/>
      <w:numPr>
        <w:ilvl w:val="3"/>
        <w:numId w:val="25"/>
      </w:numPr>
      <w:suppressAutoHyphens/>
      <w:spacing w:before="240" w:after="60" w:line="240" w:lineRule="auto"/>
      <w:outlineLvl w:val="3"/>
    </w:pPr>
    <w:rPr>
      <w:rFonts w:ascii="Cambria" w:eastAsia="MS Mincho" w:hAnsi="Cambria" w:cs="Times New Roman"/>
      <w:bCs/>
      <w:sz w:val="24"/>
      <w:szCs w:val="28"/>
      <w:lang w:val="en-US" w:eastAsia="ar-SA"/>
    </w:rPr>
  </w:style>
  <w:style w:type="paragraph" w:styleId="berschrift5">
    <w:name w:val="heading 5"/>
    <w:basedOn w:val="Standard"/>
    <w:next w:val="Standard"/>
    <w:link w:val="berschrift5Zchn"/>
    <w:qFormat/>
    <w:rsid w:val="002959DB"/>
    <w:pPr>
      <w:widowControl w:val="0"/>
      <w:numPr>
        <w:ilvl w:val="4"/>
        <w:numId w:val="25"/>
      </w:numPr>
      <w:suppressAutoHyphens/>
      <w:spacing w:before="240" w:after="60" w:line="240" w:lineRule="auto"/>
      <w:outlineLvl w:val="4"/>
    </w:pPr>
    <w:rPr>
      <w:rFonts w:ascii="Cambria" w:eastAsia="MS Mincho" w:hAnsi="Cambria" w:cs="Times New Roman"/>
      <w:b/>
      <w:bCs/>
      <w:i/>
      <w:iCs/>
      <w:sz w:val="26"/>
      <w:szCs w:val="26"/>
      <w:lang w:val="en-US" w:eastAsia="ar-SA"/>
    </w:rPr>
  </w:style>
  <w:style w:type="paragraph" w:styleId="berschrift6">
    <w:name w:val="heading 6"/>
    <w:basedOn w:val="Standard"/>
    <w:next w:val="Standard"/>
    <w:link w:val="berschrift6Zchn"/>
    <w:qFormat/>
    <w:rsid w:val="002959DB"/>
    <w:pPr>
      <w:widowControl w:val="0"/>
      <w:numPr>
        <w:ilvl w:val="5"/>
        <w:numId w:val="25"/>
      </w:numPr>
      <w:suppressAutoHyphens/>
      <w:spacing w:before="240" w:after="60" w:line="240" w:lineRule="auto"/>
      <w:outlineLvl w:val="5"/>
    </w:pPr>
    <w:rPr>
      <w:rFonts w:ascii="Cambria" w:eastAsia="MS Mincho" w:hAnsi="Cambria" w:cs="Times New Roman"/>
      <w:b/>
      <w:bCs/>
      <w:lang w:val="en-US" w:eastAsia="ar-SA"/>
    </w:rPr>
  </w:style>
  <w:style w:type="paragraph" w:styleId="berschrift7">
    <w:name w:val="heading 7"/>
    <w:basedOn w:val="Standard"/>
    <w:next w:val="Standard"/>
    <w:link w:val="berschrift7Zchn"/>
    <w:qFormat/>
    <w:rsid w:val="002959DB"/>
    <w:pPr>
      <w:widowControl w:val="0"/>
      <w:numPr>
        <w:ilvl w:val="6"/>
        <w:numId w:val="25"/>
      </w:numPr>
      <w:suppressAutoHyphens/>
      <w:spacing w:before="240" w:after="60" w:line="240" w:lineRule="auto"/>
      <w:outlineLvl w:val="6"/>
    </w:pPr>
    <w:rPr>
      <w:rFonts w:ascii="Cambria" w:eastAsia="MS Mincho" w:hAnsi="Cambria" w:cs="Times New Roman"/>
      <w:sz w:val="24"/>
      <w:szCs w:val="24"/>
      <w:lang w:val="en-US" w:eastAsia="ar-SA"/>
    </w:rPr>
  </w:style>
  <w:style w:type="paragraph" w:styleId="berschrift8">
    <w:name w:val="heading 8"/>
    <w:basedOn w:val="Standard"/>
    <w:next w:val="Standard"/>
    <w:link w:val="berschrift8Zchn"/>
    <w:qFormat/>
    <w:rsid w:val="002959DB"/>
    <w:pPr>
      <w:widowControl w:val="0"/>
      <w:numPr>
        <w:ilvl w:val="7"/>
        <w:numId w:val="25"/>
      </w:numPr>
      <w:suppressAutoHyphens/>
      <w:spacing w:before="240" w:after="60" w:line="240" w:lineRule="auto"/>
      <w:outlineLvl w:val="7"/>
    </w:pPr>
    <w:rPr>
      <w:rFonts w:ascii="Cambria" w:eastAsia="MS Mincho" w:hAnsi="Cambria" w:cs="Times New Roman"/>
      <w:i/>
      <w:iCs/>
      <w:sz w:val="24"/>
      <w:szCs w:val="24"/>
      <w:lang w:val="en-US" w:eastAsia="ar-SA"/>
    </w:rPr>
  </w:style>
  <w:style w:type="paragraph" w:styleId="berschrift9">
    <w:name w:val="heading 9"/>
    <w:basedOn w:val="Standard"/>
    <w:next w:val="Standard"/>
    <w:link w:val="berschrift9Zchn"/>
    <w:qFormat/>
    <w:rsid w:val="002959DB"/>
    <w:pPr>
      <w:widowControl w:val="0"/>
      <w:numPr>
        <w:ilvl w:val="8"/>
        <w:numId w:val="25"/>
      </w:numPr>
      <w:suppressAutoHyphens/>
      <w:spacing w:before="240" w:after="60" w:line="240" w:lineRule="auto"/>
      <w:outlineLvl w:val="8"/>
    </w:pPr>
    <w:rPr>
      <w:rFonts w:ascii="Calibri" w:eastAsia="MS Gothic" w:hAnsi="Calibri" w:cs="Times New Roman"/>
      <w:lang w:val="en-US"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2FE0"/>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4D2FE0"/>
    <w:rPr>
      <w:color w:val="0563C1" w:themeColor="hyperlink"/>
      <w:u w:val="single"/>
    </w:rPr>
  </w:style>
  <w:style w:type="paragraph" w:styleId="Listenabsatz">
    <w:name w:val="List Paragraph"/>
    <w:basedOn w:val="Standard"/>
    <w:link w:val="ListenabsatzZchn"/>
    <w:uiPriority w:val="34"/>
    <w:qFormat/>
    <w:rsid w:val="008859B6"/>
    <w:pPr>
      <w:ind w:left="720"/>
      <w:contextualSpacing/>
    </w:pPr>
  </w:style>
  <w:style w:type="character" w:customStyle="1" w:styleId="berschrift2Zchn">
    <w:name w:val="Überschrift 2 Zchn"/>
    <w:basedOn w:val="Absatz-Standardschriftart"/>
    <w:link w:val="berschrift2"/>
    <w:rsid w:val="001A5895"/>
    <w:rPr>
      <w:rFonts w:asciiTheme="majorHAnsi" w:eastAsiaTheme="majorEastAsia" w:hAnsiTheme="majorHAnsi" w:cstheme="majorBidi"/>
      <w:color w:val="2E74B5" w:themeColor="accent1" w:themeShade="BF"/>
      <w:sz w:val="28"/>
      <w:szCs w:val="28"/>
      <w:lang w:val="en-GB"/>
    </w:rPr>
  </w:style>
  <w:style w:type="paragraph" w:styleId="Inhaltsverzeichnisberschrift">
    <w:name w:val="TOC Heading"/>
    <w:basedOn w:val="berschrift1"/>
    <w:next w:val="Standard"/>
    <w:uiPriority w:val="39"/>
    <w:unhideWhenUsed/>
    <w:qFormat/>
    <w:rsid w:val="003012DD"/>
    <w:pPr>
      <w:outlineLvl w:val="9"/>
    </w:pPr>
    <w:rPr>
      <w:lang w:eastAsia="de-DE"/>
    </w:rPr>
  </w:style>
  <w:style w:type="paragraph" w:styleId="Verzeichnis1">
    <w:name w:val="toc 1"/>
    <w:basedOn w:val="Standard"/>
    <w:next w:val="Standard"/>
    <w:autoRedefine/>
    <w:uiPriority w:val="39"/>
    <w:unhideWhenUsed/>
    <w:rsid w:val="003012DD"/>
    <w:pPr>
      <w:spacing w:after="100"/>
    </w:pPr>
  </w:style>
  <w:style w:type="paragraph" w:styleId="Verzeichnis2">
    <w:name w:val="toc 2"/>
    <w:basedOn w:val="Standard"/>
    <w:next w:val="Standard"/>
    <w:autoRedefine/>
    <w:uiPriority w:val="39"/>
    <w:unhideWhenUsed/>
    <w:rsid w:val="005751DF"/>
    <w:pPr>
      <w:tabs>
        <w:tab w:val="right" w:leader="dot" w:pos="9062"/>
      </w:tabs>
      <w:spacing w:after="100"/>
      <w:ind w:left="220"/>
    </w:pPr>
  </w:style>
  <w:style w:type="paragraph" w:styleId="Titel">
    <w:name w:val="Title"/>
    <w:basedOn w:val="Standard"/>
    <w:next w:val="Standard"/>
    <w:link w:val="TitelZchn"/>
    <w:uiPriority w:val="10"/>
    <w:qFormat/>
    <w:rsid w:val="00182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214D"/>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9C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NormaleTabelle"/>
    <w:uiPriority w:val="48"/>
    <w:rsid w:val="009C70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7Colorful-Accent31">
    <w:name w:val="Grid Table 7 Colorful - Accent 31"/>
    <w:basedOn w:val="NormaleTabelle"/>
    <w:uiPriority w:val="52"/>
    <w:rsid w:val="009C70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BesuchterHyperlink">
    <w:name w:val="FollowedHyperlink"/>
    <w:basedOn w:val="Absatz-Standardschriftart"/>
    <w:unhideWhenUsed/>
    <w:rsid w:val="003065AD"/>
    <w:rPr>
      <w:color w:val="954F72" w:themeColor="followedHyperlink"/>
      <w:u w:val="single"/>
    </w:rPr>
  </w:style>
  <w:style w:type="paragraph" w:styleId="Sprechblasentext">
    <w:name w:val="Balloon Text"/>
    <w:basedOn w:val="Standard"/>
    <w:link w:val="SprechblasentextZchn"/>
    <w:unhideWhenUsed/>
    <w:rsid w:val="003243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43F5"/>
    <w:rPr>
      <w:rFonts w:ascii="Segoe UI" w:hAnsi="Segoe UI" w:cs="Segoe UI"/>
      <w:sz w:val="18"/>
      <w:szCs w:val="18"/>
    </w:rPr>
  </w:style>
  <w:style w:type="character" w:styleId="Kommentarzeichen">
    <w:name w:val="annotation reference"/>
    <w:basedOn w:val="Absatz-Standardschriftart"/>
    <w:uiPriority w:val="99"/>
    <w:semiHidden/>
    <w:unhideWhenUsed/>
    <w:rsid w:val="00910ECC"/>
    <w:rPr>
      <w:sz w:val="16"/>
      <w:szCs w:val="16"/>
    </w:rPr>
  </w:style>
  <w:style w:type="paragraph" w:styleId="Kommentartext">
    <w:name w:val="annotation text"/>
    <w:basedOn w:val="Standard"/>
    <w:link w:val="KommentartextZchn"/>
    <w:uiPriority w:val="99"/>
    <w:semiHidden/>
    <w:unhideWhenUsed/>
    <w:rsid w:val="00910EC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0ECC"/>
    <w:rPr>
      <w:sz w:val="20"/>
      <w:szCs w:val="20"/>
    </w:rPr>
  </w:style>
  <w:style w:type="paragraph" w:styleId="Kommentarthema">
    <w:name w:val="annotation subject"/>
    <w:basedOn w:val="Kommentartext"/>
    <w:next w:val="Kommentartext"/>
    <w:link w:val="KommentarthemaZchn"/>
    <w:uiPriority w:val="99"/>
    <w:semiHidden/>
    <w:unhideWhenUsed/>
    <w:rsid w:val="00910ECC"/>
    <w:rPr>
      <w:b/>
      <w:bCs/>
    </w:rPr>
  </w:style>
  <w:style w:type="character" w:customStyle="1" w:styleId="KommentarthemaZchn">
    <w:name w:val="Kommentarthema Zchn"/>
    <w:basedOn w:val="KommentartextZchn"/>
    <w:link w:val="Kommentarthema"/>
    <w:uiPriority w:val="99"/>
    <w:semiHidden/>
    <w:rsid w:val="00910ECC"/>
    <w:rPr>
      <w:b/>
      <w:bCs/>
      <w:sz w:val="20"/>
      <w:szCs w:val="20"/>
    </w:rPr>
  </w:style>
  <w:style w:type="character" w:customStyle="1" w:styleId="Funotenzeichen1">
    <w:name w:val="Fußnotenzeichen1"/>
    <w:rsid w:val="00D145DB"/>
    <w:rPr>
      <w:vertAlign w:val="superscript"/>
    </w:rPr>
  </w:style>
  <w:style w:type="character" w:styleId="Funotenzeichen">
    <w:name w:val="footnote reference"/>
    <w:rsid w:val="00D145DB"/>
    <w:rPr>
      <w:vertAlign w:val="superscript"/>
    </w:rPr>
  </w:style>
  <w:style w:type="paragraph" w:styleId="Funotentext">
    <w:name w:val="footnote text"/>
    <w:basedOn w:val="Standard"/>
    <w:link w:val="FunotentextZchn"/>
    <w:qFormat/>
    <w:rsid w:val="00D145DB"/>
    <w:pPr>
      <w:widowControl w:val="0"/>
      <w:suppressAutoHyphens/>
      <w:spacing w:before="60" w:after="60" w:line="240" w:lineRule="auto"/>
    </w:pPr>
    <w:rPr>
      <w:rFonts w:ascii="Tahoma" w:eastAsia="MS Mincho" w:hAnsi="Tahoma" w:cs="Tahoma"/>
      <w:sz w:val="20"/>
      <w:szCs w:val="20"/>
      <w:lang w:val="en-US" w:eastAsia="ar-SA"/>
    </w:rPr>
  </w:style>
  <w:style w:type="character" w:customStyle="1" w:styleId="FunotentextZchn">
    <w:name w:val="Fußnotentext Zchn"/>
    <w:basedOn w:val="Absatz-Standardschriftart"/>
    <w:link w:val="Funotentext"/>
    <w:rsid w:val="00D145DB"/>
    <w:rPr>
      <w:rFonts w:ascii="Tahoma" w:eastAsia="MS Mincho" w:hAnsi="Tahoma" w:cs="Tahoma"/>
      <w:sz w:val="20"/>
      <w:szCs w:val="20"/>
      <w:lang w:val="en-US" w:eastAsia="ar-SA"/>
    </w:rPr>
  </w:style>
  <w:style w:type="paragraph" w:customStyle="1" w:styleId="TableHeading">
    <w:name w:val="Table Heading"/>
    <w:rsid w:val="00D145DB"/>
    <w:pPr>
      <w:widowControl w:val="0"/>
      <w:suppressAutoHyphens/>
      <w:spacing w:before="40" w:after="40" w:line="240" w:lineRule="auto"/>
      <w:jc w:val="center"/>
    </w:pPr>
    <w:rPr>
      <w:rFonts w:ascii="Arial Bold" w:eastAsia="Times New Roman" w:hAnsi="Arial Bold" w:cs="Arial Bold"/>
      <w:sz w:val="20"/>
      <w:szCs w:val="20"/>
      <w:lang w:val="en-CA" w:eastAsia="ar-SA"/>
    </w:rPr>
  </w:style>
  <w:style w:type="paragraph" w:styleId="Kopfzeile">
    <w:name w:val="header"/>
    <w:basedOn w:val="Standard"/>
    <w:link w:val="KopfzeileZchn"/>
    <w:unhideWhenUsed/>
    <w:rsid w:val="00D145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45DB"/>
  </w:style>
  <w:style w:type="paragraph" w:styleId="Fuzeile">
    <w:name w:val="footer"/>
    <w:basedOn w:val="Standard"/>
    <w:link w:val="FuzeileZchn"/>
    <w:unhideWhenUsed/>
    <w:rsid w:val="00D145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45DB"/>
  </w:style>
  <w:style w:type="character" w:customStyle="1" w:styleId="berschrift3Zchn">
    <w:name w:val="Überschrift 3 Zchn"/>
    <w:basedOn w:val="Absatz-Standardschriftart"/>
    <w:link w:val="berschrift3"/>
    <w:rsid w:val="000F6953"/>
    <w:rPr>
      <w:rFonts w:asciiTheme="majorHAnsi" w:eastAsia="MS Mincho" w:hAnsiTheme="majorHAnsi" w:cs="Tahoma"/>
      <w:color w:val="2E74B5" w:themeColor="accent1" w:themeShade="BF"/>
      <w:sz w:val="26"/>
      <w:szCs w:val="26"/>
      <w:lang w:val="en-US" w:eastAsia="ar-SA"/>
    </w:rPr>
  </w:style>
  <w:style w:type="character" w:customStyle="1" w:styleId="berschrift4Zchn">
    <w:name w:val="Überschrift 4 Zchn"/>
    <w:basedOn w:val="Absatz-Standardschriftart"/>
    <w:link w:val="berschrift4"/>
    <w:rsid w:val="00950394"/>
    <w:rPr>
      <w:rFonts w:ascii="Cambria" w:eastAsia="MS Mincho" w:hAnsi="Cambria" w:cs="Times New Roman"/>
      <w:bCs/>
      <w:sz w:val="24"/>
      <w:szCs w:val="28"/>
      <w:lang w:val="en-US" w:eastAsia="ar-SA"/>
    </w:rPr>
  </w:style>
  <w:style w:type="character" w:customStyle="1" w:styleId="berschrift5Zchn">
    <w:name w:val="Überschrift 5 Zchn"/>
    <w:basedOn w:val="Absatz-Standardschriftart"/>
    <w:link w:val="berschrift5"/>
    <w:rsid w:val="002959DB"/>
    <w:rPr>
      <w:rFonts w:ascii="Cambria" w:eastAsia="MS Mincho" w:hAnsi="Cambria" w:cs="Times New Roman"/>
      <w:b/>
      <w:bCs/>
      <w:i/>
      <w:iCs/>
      <w:sz w:val="26"/>
      <w:szCs w:val="26"/>
      <w:lang w:val="en-US" w:eastAsia="ar-SA"/>
    </w:rPr>
  </w:style>
  <w:style w:type="character" w:customStyle="1" w:styleId="berschrift6Zchn">
    <w:name w:val="Überschrift 6 Zchn"/>
    <w:basedOn w:val="Absatz-Standardschriftart"/>
    <w:link w:val="berschrift6"/>
    <w:rsid w:val="002959DB"/>
    <w:rPr>
      <w:rFonts w:ascii="Cambria" w:eastAsia="MS Mincho" w:hAnsi="Cambria" w:cs="Times New Roman"/>
      <w:b/>
      <w:bCs/>
      <w:lang w:val="en-US" w:eastAsia="ar-SA"/>
    </w:rPr>
  </w:style>
  <w:style w:type="character" w:customStyle="1" w:styleId="berschrift7Zchn">
    <w:name w:val="Überschrift 7 Zchn"/>
    <w:basedOn w:val="Absatz-Standardschriftart"/>
    <w:link w:val="berschrift7"/>
    <w:rsid w:val="002959DB"/>
    <w:rPr>
      <w:rFonts w:ascii="Cambria" w:eastAsia="MS Mincho" w:hAnsi="Cambria" w:cs="Times New Roman"/>
      <w:sz w:val="24"/>
      <w:szCs w:val="24"/>
      <w:lang w:val="en-US" w:eastAsia="ar-SA"/>
    </w:rPr>
  </w:style>
  <w:style w:type="character" w:customStyle="1" w:styleId="berschrift8Zchn">
    <w:name w:val="Überschrift 8 Zchn"/>
    <w:basedOn w:val="Absatz-Standardschriftart"/>
    <w:link w:val="berschrift8"/>
    <w:rsid w:val="002959DB"/>
    <w:rPr>
      <w:rFonts w:ascii="Cambria" w:eastAsia="MS Mincho" w:hAnsi="Cambria" w:cs="Times New Roman"/>
      <w:i/>
      <w:iCs/>
      <w:sz w:val="24"/>
      <w:szCs w:val="24"/>
      <w:lang w:val="en-US" w:eastAsia="ar-SA"/>
    </w:rPr>
  </w:style>
  <w:style w:type="character" w:customStyle="1" w:styleId="berschrift9Zchn">
    <w:name w:val="Überschrift 9 Zchn"/>
    <w:basedOn w:val="Absatz-Standardschriftart"/>
    <w:link w:val="berschrift9"/>
    <w:rsid w:val="002959DB"/>
    <w:rPr>
      <w:rFonts w:ascii="Calibri" w:eastAsia="MS Gothic" w:hAnsi="Calibri" w:cs="Times New Roman"/>
      <w:lang w:val="en-US" w:eastAsia="ar-SA"/>
    </w:rPr>
  </w:style>
  <w:style w:type="character" w:customStyle="1" w:styleId="WW8Num2z0">
    <w:name w:val="WW8Num2z0"/>
    <w:rsid w:val="002959DB"/>
    <w:rPr>
      <w:rFonts w:ascii="Symbol" w:hAnsi="Symbol" w:cs="Symbol"/>
    </w:rPr>
  </w:style>
  <w:style w:type="character" w:customStyle="1" w:styleId="WW8Num3z0">
    <w:name w:val="WW8Num3z0"/>
    <w:rsid w:val="002959DB"/>
    <w:rPr>
      <w:rFonts w:ascii="Symbol" w:hAnsi="Symbol" w:cs="Symbol"/>
    </w:rPr>
  </w:style>
  <w:style w:type="character" w:customStyle="1" w:styleId="WW8Num3z1">
    <w:name w:val="WW8Num3z1"/>
    <w:rsid w:val="002959DB"/>
    <w:rPr>
      <w:rFonts w:ascii="Courier New" w:hAnsi="Courier New" w:cs="Courier New"/>
    </w:rPr>
  </w:style>
  <w:style w:type="character" w:customStyle="1" w:styleId="WW8Num3z2">
    <w:name w:val="WW8Num3z2"/>
    <w:rsid w:val="002959DB"/>
    <w:rPr>
      <w:rFonts w:ascii="Wingdings" w:hAnsi="Wingdings" w:cs="Wingdings"/>
    </w:rPr>
  </w:style>
  <w:style w:type="character" w:customStyle="1" w:styleId="WW8Num4z0">
    <w:name w:val="WW8Num4z0"/>
    <w:rsid w:val="002959DB"/>
    <w:rPr>
      <w:rFonts w:ascii="Symbol" w:hAnsi="Symbol" w:cs="Symbol"/>
      <w:sz w:val="20"/>
    </w:rPr>
  </w:style>
  <w:style w:type="character" w:customStyle="1" w:styleId="WW8Num5z0">
    <w:name w:val="WW8Num5z0"/>
    <w:rsid w:val="002959DB"/>
    <w:rPr>
      <w:rFonts w:ascii="Symbol" w:hAnsi="Symbol" w:cs="Symbol"/>
    </w:rPr>
  </w:style>
  <w:style w:type="character" w:customStyle="1" w:styleId="WW8Num5z1">
    <w:name w:val="WW8Num5z1"/>
    <w:rsid w:val="002959DB"/>
    <w:rPr>
      <w:rFonts w:ascii="Courier New" w:hAnsi="Courier New" w:cs="Courier New"/>
    </w:rPr>
  </w:style>
  <w:style w:type="character" w:customStyle="1" w:styleId="WW8Num5z2">
    <w:name w:val="WW8Num5z2"/>
    <w:rsid w:val="002959DB"/>
    <w:rPr>
      <w:rFonts w:ascii="Wingdings" w:hAnsi="Wingdings" w:cs="Wingdings"/>
    </w:rPr>
  </w:style>
  <w:style w:type="character" w:customStyle="1" w:styleId="WW8Num6z0">
    <w:name w:val="WW8Num6z0"/>
    <w:rsid w:val="002959DB"/>
    <w:rPr>
      <w:rFonts w:ascii="Symbol" w:hAnsi="Symbol" w:cs="Symbol"/>
    </w:rPr>
  </w:style>
  <w:style w:type="character" w:customStyle="1" w:styleId="WW8Num6z1">
    <w:name w:val="WW8Num6z1"/>
    <w:rsid w:val="002959DB"/>
    <w:rPr>
      <w:rFonts w:ascii="Courier New" w:hAnsi="Courier New" w:cs="Courier New"/>
    </w:rPr>
  </w:style>
  <w:style w:type="character" w:customStyle="1" w:styleId="WW8Num6z2">
    <w:name w:val="WW8Num6z2"/>
    <w:rsid w:val="002959DB"/>
    <w:rPr>
      <w:rFonts w:ascii="Wingdings" w:hAnsi="Wingdings" w:cs="Wingdings"/>
    </w:rPr>
  </w:style>
  <w:style w:type="character" w:customStyle="1" w:styleId="WW8Num7z0">
    <w:name w:val="WW8Num7z0"/>
    <w:rsid w:val="002959DB"/>
    <w:rPr>
      <w:rFonts w:ascii="Symbol" w:hAnsi="Symbol" w:cs="Symbol"/>
    </w:rPr>
  </w:style>
  <w:style w:type="character" w:customStyle="1" w:styleId="Absatz-Standardschriftart1">
    <w:name w:val="Absatz-Standardschriftart1"/>
    <w:rsid w:val="002959DB"/>
  </w:style>
  <w:style w:type="character" w:customStyle="1" w:styleId="WW8Num7z1">
    <w:name w:val="WW8Num7z1"/>
    <w:rsid w:val="002959DB"/>
    <w:rPr>
      <w:rFonts w:ascii="Courier New" w:hAnsi="Courier New" w:cs="Courier New"/>
    </w:rPr>
  </w:style>
  <w:style w:type="character" w:customStyle="1" w:styleId="WW8Num7z2">
    <w:name w:val="WW8Num7z2"/>
    <w:rsid w:val="002959DB"/>
    <w:rPr>
      <w:rFonts w:ascii="Wingdings" w:hAnsi="Wingdings" w:cs="Wingdings"/>
    </w:rPr>
  </w:style>
  <w:style w:type="character" w:customStyle="1" w:styleId="WW8Num8z0">
    <w:name w:val="WW8Num8z0"/>
    <w:rsid w:val="002959DB"/>
    <w:rPr>
      <w:rFonts w:ascii="Symbol" w:hAnsi="Symbol" w:cs="Symbol"/>
    </w:rPr>
  </w:style>
  <w:style w:type="character" w:customStyle="1" w:styleId="WW-Absatz-Standardschriftart">
    <w:name w:val="WW-Absatz-Standardschriftart"/>
    <w:rsid w:val="002959DB"/>
  </w:style>
  <w:style w:type="character" w:customStyle="1" w:styleId="WW8Num2z1">
    <w:name w:val="WW8Num2z1"/>
    <w:rsid w:val="002959DB"/>
    <w:rPr>
      <w:rFonts w:ascii="Courier New" w:hAnsi="Courier New" w:cs="Courier New"/>
    </w:rPr>
  </w:style>
  <w:style w:type="character" w:customStyle="1" w:styleId="WW8Num2z2">
    <w:name w:val="WW8Num2z2"/>
    <w:rsid w:val="002959DB"/>
    <w:rPr>
      <w:rFonts w:ascii="Wingdings" w:hAnsi="Wingdings" w:cs="Wingdings"/>
    </w:rPr>
  </w:style>
  <w:style w:type="character" w:customStyle="1" w:styleId="WW8Num4z1">
    <w:name w:val="WW8Num4z1"/>
    <w:rsid w:val="002959DB"/>
    <w:rPr>
      <w:rFonts w:ascii="Courier New" w:hAnsi="Courier New" w:cs="Courier New"/>
      <w:sz w:val="20"/>
    </w:rPr>
  </w:style>
  <w:style w:type="character" w:customStyle="1" w:styleId="WW8Num4z2">
    <w:name w:val="WW8Num4z2"/>
    <w:rsid w:val="002959DB"/>
    <w:rPr>
      <w:rFonts w:ascii="Wingdings" w:hAnsi="Wingdings" w:cs="Wingdings"/>
      <w:sz w:val="20"/>
    </w:rPr>
  </w:style>
  <w:style w:type="character" w:customStyle="1" w:styleId="WW8Num8z1">
    <w:name w:val="WW8Num8z1"/>
    <w:rsid w:val="002959DB"/>
    <w:rPr>
      <w:rFonts w:ascii="Courier New" w:hAnsi="Courier New" w:cs="Courier New"/>
    </w:rPr>
  </w:style>
  <w:style w:type="character" w:customStyle="1" w:styleId="WW8Num8z2">
    <w:name w:val="WW8Num8z2"/>
    <w:rsid w:val="002959DB"/>
    <w:rPr>
      <w:rFonts w:ascii="Wingdings" w:hAnsi="Wingdings" w:cs="Wingdings"/>
    </w:rPr>
  </w:style>
  <w:style w:type="character" w:customStyle="1" w:styleId="WW8Num9z0">
    <w:name w:val="WW8Num9z0"/>
    <w:rsid w:val="002959DB"/>
    <w:rPr>
      <w:rFonts w:ascii="Symbol" w:hAnsi="Symbol" w:cs="Symbol"/>
    </w:rPr>
  </w:style>
  <w:style w:type="character" w:customStyle="1" w:styleId="WW8Num9z1">
    <w:name w:val="WW8Num9z1"/>
    <w:rsid w:val="002959DB"/>
    <w:rPr>
      <w:rFonts w:ascii="Courier New" w:hAnsi="Courier New" w:cs="Courier New"/>
    </w:rPr>
  </w:style>
  <w:style w:type="character" w:customStyle="1" w:styleId="WW8Num9z2">
    <w:name w:val="WW8Num9z2"/>
    <w:rsid w:val="002959DB"/>
    <w:rPr>
      <w:rFonts w:ascii="Wingdings" w:hAnsi="Wingdings" w:cs="Wingdings"/>
    </w:rPr>
  </w:style>
  <w:style w:type="character" w:customStyle="1" w:styleId="WW8Num10z0">
    <w:name w:val="WW8Num10z0"/>
    <w:rsid w:val="002959DB"/>
    <w:rPr>
      <w:rFonts w:ascii="Symbol" w:hAnsi="Symbol" w:cs="Symbol"/>
      <w:sz w:val="20"/>
    </w:rPr>
  </w:style>
  <w:style w:type="character" w:customStyle="1" w:styleId="WW8Num10z1">
    <w:name w:val="WW8Num10z1"/>
    <w:rsid w:val="002959DB"/>
    <w:rPr>
      <w:rFonts w:ascii="Courier New" w:hAnsi="Courier New" w:cs="Courier New"/>
      <w:sz w:val="20"/>
    </w:rPr>
  </w:style>
  <w:style w:type="character" w:customStyle="1" w:styleId="WW8Num10z2">
    <w:name w:val="WW8Num10z2"/>
    <w:rsid w:val="002959DB"/>
    <w:rPr>
      <w:rFonts w:ascii="Wingdings" w:hAnsi="Wingdings" w:cs="Wingdings"/>
      <w:sz w:val="20"/>
    </w:rPr>
  </w:style>
  <w:style w:type="character" w:customStyle="1" w:styleId="WW8Num13z0">
    <w:name w:val="WW8Num13z0"/>
    <w:rsid w:val="002959DB"/>
    <w:rPr>
      <w:rFonts w:ascii="Symbol" w:hAnsi="Symbol" w:cs="Symbol"/>
      <w:sz w:val="20"/>
    </w:rPr>
  </w:style>
  <w:style w:type="character" w:customStyle="1" w:styleId="WW8Num13z1">
    <w:name w:val="WW8Num13z1"/>
    <w:rsid w:val="002959DB"/>
    <w:rPr>
      <w:rFonts w:ascii="Courier New" w:hAnsi="Courier New" w:cs="Courier New"/>
      <w:sz w:val="20"/>
    </w:rPr>
  </w:style>
  <w:style w:type="character" w:customStyle="1" w:styleId="WW8Num13z2">
    <w:name w:val="WW8Num13z2"/>
    <w:rsid w:val="002959DB"/>
    <w:rPr>
      <w:rFonts w:ascii="Wingdings" w:hAnsi="Wingdings" w:cs="Wingdings"/>
      <w:sz w:val="20"/>
    </w:rPr>
  </w:style>
  <w:style w:type="character" w:customStyle="1" w:styleId="WW8Num14z0">
    <w:name w:val="WW8Num14z0"/>
    <w:rsid w:val="002959DB"/>
    <w:rPr>
      <w:rFonts w:ascii="Symbol" w:hAnsi="Symbol" w:cs="Symbol"/>
    </w:rPr>
  </w:style>
  <w:style w:type="character" w:customStyle="1" w:styleId="WW8Num14z1">
    <w:name w:val="WW8Num14z1"/>
    <w:rsid w:val="002959DB"/>
    <w:rPr>
      <w:rFonts w:ascii="Courier New" w:hAnsi="Courier New" w:cs="Courier New"/>
    </w:rPr>
  </w:style>
  <w:style w:type="character" w:customStyle="1" w:styleId="WW8Num14z2">
    <w:name w:val="WW8Num14z2"/>
    <w:rsid w:val="002959DB"/>
    <w:rPr>
      <w:rFonts w:ascii="Wingdings" w:hAnsi="Wingdings" w:cs="Wingdings"/>
    </w:rPr>
  </w:style>
  <w:style w:type="character" w:customStyle="1" w:styleId="WW8Num15z0">
    <w:name w:val="WW8Num15z0"/>
    <w:rsid w:val="002959DB"/>
    <w:rPr>
      <w:rFonts w:ascii="Symbol" w:hAnsi="Symbol" w:cs="Symbol"/>
    </w:rPr>
  </w:style>
  <w:style w:type="character" w:customStyle="1" w:styleId="WW8Num15z1">
    <w:name w:val="WW8Num15z1"/>
    <w:rsid w:val="002959DB"/>
    <w:rPr>
      <w:rFonts w:ascii="Courier New" w:hAnsi="Courier New" w:cs="Courier New"/>
    </w:rPr>
  </w:style>
  <w:style w:type="character" w:customStyle="1" w:styleId="WW8Num15z2">
    <w:name w:val="WW8Num15z2"/>
    <w:rsid w:val="002959DB"/>
    <w:rPr>
      <w:rFonts w:ascii="Wingdings" w:hAnsi="Wingdings" w:cs="Wingdings"/>
    </w:rPr>
  </w:style>
  <w:style w:type="character" w:customStyle="1" w:styleId="WW8Num16z0">
    <w:name w:val="WW8Num16z0"/>
    <w:rsid w:val="002959DB"/>
    <w:rPr>
      <w:rFonts w:ascii="Symbol" w:hAnsi="Symbol" w:cs="Symbol"/>
    </w:rPr>
  </w:style>
  <w:style w:type="character" w:customStyle="1" w:styleId="WW8Num16z1">
    <w:name w:val="WW8Num16z1"/>
    <w:rsid w:val="002959DB"/>
    <w:rPr>
      <w:rFonts w:ascii="Courier New" w:hAnsi="Courier New" w:cs="Courier New"/>
    </w:rPr>
  </w:style>
  <w:style w:type="character" w:customStyle="1" w:styleId="WW8Num16z2">
    <w:name w:val="WW8Num16z2"/>
    <w:rsid w:val="002959DB"/>
    <w:rPr>
      <w:rFonts w:ascii="Wingdings" w:hAnsi="Wingdings" w:cs="Wingdings"/>
    </w:rPr>
  </w:style>
  <w:style w:type="character" w:customStyle="1" w:styleId="WW8Num17z0">
    <w:name w:val="WW8Num17z0"/>
    <w:rsid w:val="002959DB"/>
    <w:rPr>
      <w:rFonts w:ascii="Symbol" w:hAnsi="Symbol" w:cs="Symbol"/>
    </w:rPr>
  </w:style>
  <w:style w:type="character" w:customStyle="1" w:styleId="WW8Num17z1">
    <w:name w:val="WW8Num17z1"/>
    <w:rsid w:val="002959DB"/>
    <w:rPr>
      <w:rFonts w:ascii="Courier New" w:hAnsi="Courier New" w:cs="Courier New"/>
    </w:rPr>
  </w:style>
  <w:style w:type="character" w:customStyle="1" w:styleId="WW8Num17z2">
    <w:name w:val="WW8Num17z2"/>
    <w:rsid w:val="002959DB"/>
    <w:rPr>
      <w:rFonts w:ascii="Wingdings" w:hAnsi="Wingdings" w:cs="Wingdings"/>
    </w:rPr>
  </w:style>
  <w:style w:type="character" w:customStyle="1" w:styleId="Absatzstandardschriftart1">
    <w:name w:val="Absatzstandardschriftart1"/>
    <w:rsid w:val="002959DB"/>
  </w:style>
  <w:style w:type="character" w:customStyle="1" w:styleId="TitelZeichen">
    <w:name w:val="Titel Zeichen"/>
    <w:rsid w:val="002959DB"/>
    <w:rPr>
      <w:rFonts w:ascii="Calibri" w:eastAsia="MS Gothic" w:hAnsi="Calibri" w:cs="Times New Roman"/>
      <w:color w:val="17365D"/>
      <w:spacing w:val="5"/>
      <w:kern w:val="1"/>
      <w:sz w:val="52"/>
      <w:szCs w:val="52"/>
      <w:lang w:val="de-AT"/>
    </w:rPr>
  </w:style>
  <w:style w:type="character" w:customStyle="1" w:styleId="KopfzeileZeichen">
    <w:name w:val="Kopfzeile Zeichen"/>
    <w:rsid w:val="002959DB"/>
    <w:rPr>
      <w:rFonts w:ascii="Arial" w:hAnsi="Arial" w:cs="Arial"/>
      <w:sz w:val="22"/>
      <w:lang w:val="de-AT"/>
    </w:rPr>
  </w:style>
  <w:style w:type="character" w:customStyle="1" w:styleId="FuzeileZeichen">
    <w:name w:val="Fußzeile Zeichen"/>
    <w:rsid w:val="002959DB"/>
    <w:rPr>
      <w:rFonts w:ascii="Arial" w:hAnsi="Arial" w:cs="Arial"/>
      <w:sz w:val="22"/>
      <w:lang w:val="de-AT"/>
    </w:rPr>
  </w:style>
  <w:style w:type="character" w:styleId="Seitenzahl">
    <w:name w:val="page number"/>
    <w:rsid w:val="002959DB"/>
  </w:style>
  <w:style w:type="character" w:customStyle="1" w:styleId="FunotentextZeichen">
    <w:name w:val="Fußnotentext Zeichen"/>
    <w:uiPriority w:val="99"/>
    <w:rsid w:val="002959DB"/>
    <w:rPr>
      <w:rFonts w:ascii="Arial" w:hAnsi="Arial" w:cs="Arial"/>
      <w:sz w:val="24"/>
      <w:szCs w:val="24"/>
      <w:lang w:val="de-AT"/>
    </w:rPr>
  </w:style>
  <w:style w:type="character" w:customStyle="1" w:styleId="longtext">
    <w:name w:val="long_text"/>
    <w:rsid w:val="002959DB"/>
  </w:style>
  <w:style w:type="character" w:customStyle="1" w:styleId="berschrift4Zeichen">
    <w:name w:val="Überschrift 4 Zeichen"/>
    <w:rsid w:val="002959DB"/>
    <w:rPr>
      <w:rFonts w:ascii="Cambria" w:eastAsia="MS Mincho" w:hAnsi="Cambria" w:cs="Times New Roman"/>
      <w:b/>
      <w:bCs/>
      <w:sz w:val="28"/>
      <w:szCs w:val="28"/>
      <w:lang w:val="de-AT"/>
    </w:rPr>
  </w:style>
  <w:style w:type="character" w:customStyle="1" w:styleId="berschrift5Zeichen">
    <w:name w:val="Überschrift 5 Zeichen"/>
    <w:rsid w:val="002959DB"/>
    <w:rPr>
      <w:rFonts w:ascii="Cambria" w:eastAsia="MS Mincho" w:hAnsi="Cambria" w:cs="Times New Roman"/>
      <w:b/>
      <w:bCs/>
      <w:i/>
      <w:iCs/>
      <w:sz w:val="26"/>
      <w:szCs w:val="26"/>
      <w:lang w:val="de-AT"/>
    </w:rPr>
  </w:style>
  <w:style w:type="character" w:customStyle="1" w:styleId="berschrift6Zeichen">
    <w:name w:val="Überschrift 6 Zeichen"/>
    <w:rsid w:val="002959DB"/>
    <w:rPr>
      <w:rFonts w:ascii="Cambria" w:eastAsia="MS Mincho" w:hAnsi="Cambria" w:cs="Times New Roman"/>
      <w:b/>
      <w:bCs/>
      <w:sz w:val="22"/>
      <w:szCs w:val="22"/>
      <w:lang w:val="de-AT"/>
    </w:rPr>
  </w:style>
  <w:style w:type="character" w:customStyle="1" w:styleId="berschrift7Zeichen">
    <w:name w:val="Überschrift 7 Zeichen"/>
    <w:rsid w:val="002959DB"/>
    <w:rPr>
      <w:rFonts w:ascii="Cambria" w:eastAsia="MS Mincho" w:hAnsi="Cambria" w:cs="Times New Roman"/>
      <w:sz w:val="24"/>
      <w:szCs w:val="24"/>
      <w:lang w:val="de-AT"/>
    </w:rPr>
  </w:style>
  <w:style w:type="character" w:customStyle="1" w:styleId="berschrift8Zeichen">
    <w:name w:val="Überschrift 8 Zeichen"/>
    <w:rsid w:val="002959DB"/>
    <w:rPr>
      <w:rFonts w:ascii="Cambria" w:eastAsia="MS Mincho" w:hAnsi="Cambria" w:cs="Times New Roman"/>
      <w:i/>
      <w:iCs/>
      <w:sz w:val="24"/>
      <w:szCs w:val="24"/>
      <w:lang w:val="de-AT"/>
    </w:rPr>
  </w:style>
  <w:style w:type="character" w:customStyle="1" w:styleId="berschrift9Zeichen">
    <w:name w:val="Überschrift 9 Zeichen"/>
    <w:rsid w:val="002959DB"/>
    <w:rPr>
      <w:rFonts w:ascii="Calibri" w:eastAsia="MS Gothic" w:hAnsi="Calibri" w:cs="Times New Roman"/>
      <w:sz w:val="22"/>
      <w:szCs w:val="22"/>
      <w:lang w:val="de-AT"/>
    </w:rPr>
  </w:style>
  <w:style w:type="character" w:customStyle="1" w:styleId="GeneralNoteChar">
    <w:name w:val="General Note Char"/>
    <w:rsid w:val="002959DB"/>
    <w:rPr>
      <w:rFonts w:eastAsia="Times New Roman"/>
      <w:i/>
      <w:sz w:val="24"/>
      <w:szCs w:val="24"/>
      <w:shd w:val="clear" w:color="auto" w:fill="EEECE1"/>
      <w:lang w:val="en-CA"/>
    </w:rPr>
  </w:style>
  <w:style w:type="character" w:customStyle="1" w:styleId="SprechblasentextZeichen">
    <w:name w:val="Sprechblasentext Zeichen"/>
    <w:rsid w:val="002959DB"/>
    <w:rPr>
      <w:rFonts w:ascii="Lucida Grande" w:hAnsi="Lucida Grande" w:cs="Lucida Grande"/>
      <w:sz w:val="18"/>
      <w:szCs w:val="18"/>
      <w:lang w:val="de-AT"/>
    </w:rPr>
  </w:style>
  <w:style w:type="character" w:styleId="HTMLCode">
    <w:name w:val="HTML Code"/>
    <w:rsid w:val="002959DB"/>
    <w:rPr>
      <w:rFonts w:ascii="Courier" w:eastAsia="MS Mincho" w:hAnsi="Courier" w:cs="Courier"/>
      <w:sz w:val="20"/>
      <w:szCs w:val="20"/>
    </w:rPr>
  </w:style>
  <w:style w:type="character" w:styleId="HTMLZitat">
    <w:name w:val="HTML Cite"/>
    <w:rsid w:val="002959DB"/>
    <w:rPr>
      <w:i/>
      <w:iCs/>
    </w:rPr>
  </w:style>
  <w:style w:type="character" w:customStyle="1" w:styleId="DokumentstrukturZeichen">
    <w:name w:val="Dokumentstruktur Zeichen"/>
    <w:rsid w:val="002959DB"/>
    <w:rPr>
      <w:rFonts w:ascii="Lucida Grande" w:hAnsi="Lucida Grande" w:cs="Lucida Grande"/>
      <w:sz w:val="24"/>
      <w:szCs w:val="24"/>
      <w:lang w:val="en-US"/>
    </w:rPr>
  </w:style>
  <w:style w:type="character" w:customStyle="1" w:styleId="berschrift1Zeichen">
    <w:name w:val="Überschrift 1 Zeichen"/>
    <w:rsid w:val="002959DB"/>
    <w:rPr>
      <w:rFonts w:ascii="Arial Unicode MS" w:hAnsi="Arial Unicode MS" w:cs="Arial Unicode MS"/>
      <w:b/>
      <w:kern w:val="1"/>
      <w:sz w:val="32"/>
      <w:szCs w:val="32"/>
      <w:lang w:val="en-US"/>
    </w:rPr>
  </w:style>
  <w:style w:type="character" w:styleId="Zeilennummer">
    <w:name w:val="line number"/>
    <w:rsid w:val="002959DB"/>
  </w:style>
  <w:style w:type="character" w:customStyle="1" w:styleId="Endnotenzeichen1">
    <w:name w:val="Endnotenzeichen1"/>
    <w:rsid w:val="002959DB"/>
    <w:rPr>
      <w:vertAlign w:val="superscript"/>
    </w:rPr>
  </w:style>
  <w:style w:type="character" w:customStyle="1" w:styleId="WW-Endnotenzeichen">
    <w:name w:val="WW-Endnotenzeichen"/>
    <w:rsid w:val="002959DB"/>
  </w:style>
  <w:style w:type="character" w:styleId="Endnotenzeichen">
    <w:name w:val="endnote reference"/>
    <w:rsid w:val="002959DB"/>
    <w:rPr>
      <w:vertAlign w:val="superscript"/>
    </w:rPr>
  </w:style>
  <w:style w:type="character" w:customStyle="1" w:styleId="Nummerierungszeichen">
    <w:name w:val="Nummerierungszeichen"/>
    <w:rsid w:val="002959DB"/>
  </w:style>
  <w:style w:type="paragraph" w:customStyle="1" w:styleId="berschrift">
    <w:name w:val="Überschrift"/>
    <w:basedOn w:val="Standard"/>
    <w:next w:val="Standard"/>
    <w:rsid w:val="002959DB"/>
    <w:pPr>
      <w:widowControl w:val="0"/>
      <w:pBdr>
        <w:bottom w:val="single" w:sz="8" w:space="4" w:color="000000"/>
      </w:pBdr>
      <w:suppressAutoHyphens/>
      <w:spacing w:before="60" w:after="300" w:line="240" w:lineRule="auto"/>
    </w:pPr>
    <w:rPr>
      <w:rFonts w:ascii="Calibri" w:eastAsia="MS Gothic" w:hAnsi="Calibri" w:cs="Times New Roman"/>
      <w:color w:val="17365D"/>
      <w:spacing w:val="5"/>
      <w:kern w:val="1"/>
      <w:sz w:val="52"/>
      <w:szCs w:val="52"/>
      <w:lang w:val="en-US" w:eastAsia="ar-SA"/>
    </w:rPr>
  </w:style>
  <w:style w:type="paragraph" w:styleId="Textkrper">
    <w:name w:val="Body Text"/>
    <w:basedOn w:val="Standard"/>
    <w:link w:val="TextkrperZchn"/>
    <w:rsid w:val="002959DB"/>
    <w:pPr>
      <w:widowControl w:val="0"/>
      <w:suppressAutoHyphens/>
      <w:spacing w:before="60" w:after="60" w:line="240" w:lineRule="auto"/>
    </w:pPr>
    <w:rPr>
      <w:rFonts w:ascii="Tahoma" w:eastAsia="MS Mincho" w:hAnsi="Tahoma" w:cs="Tahoma"/>
      <w:b/>
      <w:szCs w:val="20"/>
      <w:lang w:val="en-US" w:eastAsia="ar-SA"/>
    </w:rPr>
  </w:style>
  <w:style w:type="character" w:customStyle="1" w:styleId="TextkrperZchn">
    <w:name w:val="Textkörper Zchn"/>
    <w:basedOn w:val="Absatz-Standardschriftart"/>
    <w:link w:val="Textkrper"/>
    <w:rsid w:val="002959DB"/>
    <w:rPr>
      <w:rFonts w:ascii="Tahoma" w:eastAsia="MS Mincho" w:hAnsi="Tahoma" w:cs="Tahoma"/>
      <w:b/>
      <w:szCs w:val="20"/>
      <w:lang w:val="en-US" w:eastAsia="ar-SA"/>
    </w:rPr>
  </w:style>
  <w:style w:type="paragraph" w:styleId="Liste">
    <w:name w:val="List"/>
    <w:basedOn w:val="Textkrper"/>
    <w:rsid w:val="002959DB"/>
    <w:rPr>
      <w:rFonts w:cs="Lucida Sans"/>
    </w:rPr>
  </w:style>
  <w:style w:type="paragraph" w:customStyle="1" w:styleId="Beschriftung1">
    <w:name w:val="Beschriftung1"/>
    <w:basedOn w:val="Standard"/>
    <w:rsid w:val="002959DB"/>
    <w:pPr>
      <w:widowControl w:val="0"/>
      <w:suppressLineNumbers/>
      <w:suppressAutoHyphens/>
      <w:spacing w:before="120" w:after="120" w:line="240" w:lineRule="auto"/>
    </w:pPr>
    <w:rPr>
      <w:rFonts w:ascii="Tahoma" w:eastAsia="MS Mincho" w:hAnsi="Tahoma" w:cs="Lucida Sans"/>
      <w:i/>
      <w:iCs/>
      <w:sz w:val="24"/>
      <w:szCs w:val="24"/>
      <w:lang w:val="en-US" w:eastAsia="ar-SA"/>
    </w:rPr>
  </w:style>
  <w:style w:type="paragraph" w:customStyle="1" w:styleId="Verzeichnis">
    <w:name w:val="Verzeichnis"/>
    <w:basedOn w:val="Standard"/>
    <w:rsid w:val="002959DB"/>
    <w:pPr>
      <w:widowControl w:val="0"/>
      <w:suppressLineNumbers/>
      <w:suppressAutoHyphens/>
      <w:spacing w:before="60" w:after="60" w:line="240" w:lineRule="auto"/>
    </w:pPr>
    <w:rPr>
      <w:rFonts w:ascii="Tahoma" w:eastAsia="MS Mincho" w:hAnsi="Tahoma" w:cs="Lucida Sans"/>
      <w:szCs w:val="20"/>
      <w:lang w:val="en-US" w:eastAsia="ar-SA"/>
    </w:rPr>
  </w:style>
  <w:style w:type="paragraph" w:styleId="Textkrper-Zeileneinzug">
    <w:name w:val="Body Text Indent"/>
    <w:basedOn w:val="Standard"/>
    <w:link w:val="Textkrper-ZeileneinzugZchn"/>
    <w:rsid w:val="002959DB"/>
    <w:pPr>
      <w:widowControl w:val="0"/>
      <w:suppressAutoHyphens/>
      <w:spacing w:before="60" w:after="60" w:line="240" w:lineRule="auto"/>
      <w:ind w:left="2410" w:hanging="1701"/>
    </w:pPr>
    <w:rPr>
      <w:rFonts w:ascii="Tahoma" w:eastAsia="MS Mincho" w:hAnsi="Tahoma" w:cs="Tahoma"/>
      <w:szCs w:val="20"/>
      <w:lang w:val="en-US" w:eastAsia="ar-SA"/>
    </w:rPr>
  </w:style>
  <w:style w:type="character" w:customStyle="1" w:styleId="Textkrper-ZeileneinzugZchn">
    <w:name w:val="Textkörper-Zeileneinzug Zchn"/>
    <w:basedOn w:val="Absatz-Standardschriftart"/>
    <w:link w:val="Textkrper-Zeileneinzug"/>
    <w:rsid w:val="002959DB"/>
    <w:rPr>
      <w:rFonts w:ascii="Tahoma" w:eastAsia="MS Mincho" w:hAnsi="Tahoma" w:cs="Tahoma"/>
      <w:szCs w:val="20"/>
      <w:lang w:val="en-US" w:eastAsia="ar-SA"/>
    </w:rPr>
  </w:style>
  <w:style w:type="paragraph" w:customStyle="1" w:styleId="GeneralNote">
    <w:name w:val="General Note"/>
    <w:basedOn w:val="Standard"/>
    <w:rsid w:val="002959DB"/>
    <w:pPr>
      <w:keepLines/>
      <w:widowControl w:val="0"/>
      <w:pBdr>
        <w:top w:val="single" w:sz="8" w:space="1" w:color="000000"/>
        <w:left w:val="single" w:sz="8" w:space="4" w:color="000000"/>
        <w:bottom w:val="single" w:sz="8" w:space="1" w:color="000000"/>
        <w:right w:val="single" w:sz="8" w:space="4" w:color="000000"/>
      </w:pBdr>
      <w:shd w:val="clear" w:color="auto" w:fill="EEECE1"/>
      <w:tabs>
        <w:tab w:val="left" w:pos="851"/>
      </w:tabs>
      <w:suppressAutoHyphens/>
      <w:spacing w:before="60" w:after="120" w:line="240" w:lineRule="auto"/>
    </w:pPr>
    <w:rPr>
      <w:rFonts w:ascii="Times New Roman" w:eastAsia="Times New Roman" w:hAnsi="Times New Roman" w:cs="Times New Roman"/>
      <w:i/>
      <w:sz w:val="24"/>
      <w:szCs w:val="24"/>
      <w:lang w:val="en-CA" w:eastAsia="ar-SA"/>
    </w:rPr>
  </w:style>
  <w:style w:type="paragraph" w:styleId="Verzeichnis3">
    <w:name w:val="toc 3"/>
    <w:basedOn w:val="Standard"/>
    <w:next w:val="Standard"/>
    <w:uiPriority w:val="39"/>
    <w:rsid w:val="002959DB"/>
    <w:pPr>
      <w:widowControl w:val="0"/>
      <w:suppressAutoHyphens/>
      <w:spacing w:before="60" w:after="60" w:line="240" w:lineRule="auto"/>
    </w:pPr>
    <w:rPr>
      <w:rFonts w:ascii="Tahoma" w:eastAsia="MS Mincho" w:hAnsi="Tahoma" w:cs="Tahoma"/>
      <w:smallCaps/>
      <w:lang w:val="en-US" w:eastAsia="ar-SA"/>
    </w:rPr>
  </w:style>
  <w:style w:type="paragraph" w:styleId="Verzeichnis4">
    <w:name w:val="toc 4"/>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5">
    <w:name w:val="toc 5"/>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6">
    <w:name w:val="toc 6"/>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7">
    <w:name w:val="toc 7"/>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8">
    <w:name w:val="toc 8"/>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9">
    <w:name w:val="toc 9"/>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customStyle="1" w:styleId="Normal1">
    <w:name w:val="Normal1"/>
    <w:rsid w:val="002959DB"/>
    <w:pPr>
      <w:widowControl w:val="0"/>
      <w:suppressAutoHyphens/>
      <w:autoSpaceDE w:val="0"/>
      <w:spacing w:after="0" w:line="240" w:lineRule="auto"/>
    </w:pPr>
    <w:rPr>
      <w:rFonts w:ascii="Courier New" w:eastAsia="MS Mincho" w:hAnsi="Courier New" w:cs="Courier New"/>
      <w:color w:val="000000"/>
      <w:sz w:val="24"/>
      <w:szCs w:val="24"/>
      <w:lang w:eastAsia="ar-SA"/>
    </w:rPr>
  </w:style>
  <w:style w:type="paragraph" w:styleId="StandardWeb">
    <w:name w:val="Normal (Web)"/>
    <w:basedOn w:val="Standard"/>
    <w:uiPriority w:val="99"/>
    <w:rsid w:val="002959DB"/>
    <w:pPr>
      <w:widowControl w:val="0"/>
      <w:suppressAutoHyphens/>
      <w:spacing w:before="280" w:after="280" w:line="240" w:lineRule="auto"/>
    </w:pPr>
    <w:rPr>
      <w:rFonts w:ascii="Times" w:eastAsia="MS Mincho" w:hAnsi="Times" w:cs="Times"/>
      <w:sz w:val="20"/>
      <w:szCs w:val="20"/>
      <w:lang w:eastAsia="ar-SA"/>
    </w:rPr>
  </w:style>
  <w:style w:type="paragraph" w:customStyle="1" w:styleId="Dokumentstruktur1">
    <w:name w:val="Dokumentstruktur1"/>
    <w:basedOn w:val="Standard"/>
    <w:rsid w:val="002959DB"/>
    <w:pPr>
      <w:widowControl w:val="0"/>
      <w:suppressAutoHyphens/>
      <w:spacing w:before="60" w:after="60" w:line="240" w:lineRule="auto"/>
    </w:pPr>
    <w:rPr>
      <w:rFonts w:ascii="Lucida Grande" w:eastAsia="MS Mincho" w:hAnsi="Lucida Grande" w:cs="Lucida Grande"/>
      <w:sz w:val="24"/>
      <w:szCs w:val="24"/>
      <w:lang w:val="en-US" w:eastAsia="ar-SA"/>
    </w:rPr>
  </w:style>
  <w:style w:type="paragraph" w:customStyle="1" w:styleId="BezeichnungdesVorschlags1">
    <w:name w:val="Bezeichnung des Vorschlags 1"/>
    <w:basedOn w:val="Standard"/>
    <w:rsid w:val="002959DB"/>
    <w:pPr>
      <w:widowControl w:val="0"/>
      <w:suppressAutoHyphens/>
      <w:spacing w:before="360" w:after="60" w:line="240" w:lineRule="auto"/>
      <w:jc w:val="center"/>
    </w:pPr>
    <w:rPr>
      <w:rFonts w:ascii="Tahoma" w:eastAsia="Arial Unicode MS" w:hAnsi="Tahoma" w:cs="Tahoma"/>
      <w:b/>
      <w:bCs/>
      <w:kern w:val="1"/>
      <w:sz w:val="28"/>
      <w:szCs w:val="20"/>
      <w:lang w:val="de-AT" w:eastAsia="ar-SA"/>
    </w:rPr>
  </w:style>
  <w:style w:type="paragraph" w:customStyle="1" w:styleId="Doku-Klasse-Stadium">
    <w:name w:val="Doku-Klasse-Stadium"/>
    <w:basedOn w:val="Standard"/>
    <w:rsid w:val="002959DB"/>
    <w:pPr>
      <w:widowControl w:val="0"/>
      <w:suppressAutoHyphens/>
      <w:spacing w:before="60" w:after="60" w:line="240" w:lineRule="auto"/>
      <w:jc w:val="center"/>
    </w:pPr>
    <w:rPr>
      <w:rFonts w:ascii="Tahoma" w:eastAsia="Arial Unicode MS" w:hAnsi="Tahoma" w:cs="Tahoma"/>
      <w:b/>
      <w:bCs/>
      <w:color w:val="FFFFFF"/>
      <w:kern w:val="1"/>
      <w:sz w:val="26"/>
      <w:szCs w:val="20"/>
      <w:lang w:val="de-AT" w:eastAsia="ar-SA"/>
    </w:rPr>
  </w:style>
  <w:style w:type="paragraph" w:customStyle="1" w:styleId="Kurzbezeichnung-Version">
    <w:name w:val="Kurzbezeichnung-Version"/>
    <w:basedOn w:val="Standard"/>
    <w:rsid w:val="002959DB"/>
    <w:pPr>
      <w:widowControl w:val="0"/>
      <w:suppressAutoHyphens/>
      <w:spacing w:before="60" w:after="60" w:line="240" w:lineRule="auto"/>
      <w:jc w:val="center"/>
    </w:pPr>
    <w:rPr>
      <w:rFonts w:ascii="Tahoma" w:eastAsia="Arial Unicode MS" w:hAnsi="Tahoma" w:cs="Tahoma"/>
      <w:b/>
      <w:bCs/>
      <w:kern w:val="1"/>
      <w:sz w:val="26"/>
      <w:szCs w:val="20"/>
      <w:lang w:val="de-AT" w:eastAsia="ar-SA"/>
    </w:rPr>
  </w:style>
  <w:style w:type="paragraph" w:customStyle="1" w:styleId="Tabellentext">
    <w:name w:val="Tabellentext"/>
    <w:basedOn w:val="Standard"/>
    <w:rsid w:val="002959DB"/>
    <w:pPr>
      <w:widowControl w:val="0"/>
      <w:suppressAutoHyphens/>
      <w:spacing w:after="120" w:line="260" w:lineRule="exact"/>
    </w:pPr>
    <w:rPr>
      <w:rFonts w:ascii="Tahoma" w:eastAsia="Arial Unicode MS" w:hAnsi="Tahoma" w:cs="Tahoma"/>
      <w:kern w:val="1"/>
      <w:szCs w:val="24"/>
      <w:lang w:val="de-AT" w:eastAsia="ar-SA"/>
    </w:rPr>
  </w:style>
  <w:style w:type="paragraph" w:customStyle="1" w:styleId="TabellenInhalt">
    <w:name w:val="Tabellen Inhalt"/>
    <w:basedOn w:val="Standard"/>
    <w:rsid w:val="002959DB"/>
    <w:pPr>
      <w:widowControl w:val="0"/>
      <w:suppressLineNumbers/>
      <w:suppressAutoHyphens/>
      <w:spacing w:before="60" w:after="60" w:line="240" w:lineRule="auto"/>
    </w:pPr>
    <w:rPr>
      <w:rFonts w:ascii="Tahoma" w:eastAsia="MS Mincho" w:hAnsi="Tahoma" w:cs="Tahoma"/>
      <w:szCs w:val="20"/>
      <w:lang w:val="en-US" w:eastAsia="ar-SA"/>
    </w:rPr>
  </w:style>
  <w:style w:type="paragraph" w:customStyle="1" w:styleId="Tabellenberschrift">
    <w:name w:val="Tabellen Überschrift"/>
    <w:basedOn w:val="TabellenInhalt"/>
    <w:rsid w:val="002959DB"/>
    <w:pPr>
      <w:jc w:val="center"/>
    </w:pPr>
    <w:rPr>
      <w:b/>
      <w:bCs/>
    </w:rPr>
  </w:style>
  <w:style w:type="paragraph" w:customStyle="1" w:styleId="Inhaltsverzeichnis10">
    <w:name w:val="Inhaltsverzeichnis 10"/>
    <w:basedOn w:val="Verzeichnis"/>
    <w:rsid w:val="002959DB"/>
    <w:pPr>
      <w:tabs>
        <w:tab w:val="right" w:leader="dot" w:pos="7091"/>
      </w:tabs>
      <w:ind w:left="2547"/>
    </w:pPr>
  </w:style>
  <w:style w:type="paragraph" w:customStyle="1" w:styleId="Inhaltsverzeichnisberschrift0">
    <w:name w:val="Inhaltsverzeichnis Überschrift"/>
    <w:basedOn w:val="berschrift"/>
    <w:rsid w:val="002959DB"/>
    <w:pPr>
      <w:suppressLineNumbers/>
      <w:pBdr>
        <w:bottom w:val="none" w:sz="0" w:space="0" w:color="auto"/>
      </w:pBdr>
    </w:pPr>
    <w:rPr>
      <w:rFonts w:ascii="Tahoma" w:hAnsi="Tahoma" w:cs="Tahoma"/>
      <w:b/>
      <w:bCs/>
      <w:color w:val="auto"/>
      <w:sz w:val="32"/>
      <w:szCs w:val="32"/>
    </w:rPr>
  </w:style>
  <w:style w:type="character" w:styleId="Fett">
    <w:name w:val="Strong"/>
    <w:basedOn w:val="Absatz-Standardschriftart"/>
    <w:uiPriority w:val="22"/>
    <w:qFormat/>
    <w:rsid w:val="00C311CB"/>
    <w:rPr>
      <w:b/>
      <w:bCs/>
    </w:rPr>
  </w:style>
  <w:style w:type="table" w:customStyle="1" w:styleId="GridTable41">
    <w:name w:val="Grid Table 41"/>
    <w:basedOn w:val="NormaleTabelle"/>
    <w:uiPriority w:val="49"/>
    <w:rsid w:val="00C311C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
    <w:name w:val="code"/>
    <w:basedOn w:val="Absatz-Standardschriftart"/>
    <w:uiPriority w:val="1"/>
    <w:qFormat/>
    <w:rsid w:val="0080002E"/>
    <w:rPr>
      <w:rFonts w:ascii="Courier New" w:hAnsi="Courier New"/>
      <w:sz w:val="22"/>
    </w:rPr>
  </w:style>
  <w:style w:type="paragraph" w:styleId="berarbeitung">
    <w:name w:val="Revision"/>
    <w:hidden/>
    <w:uiPriority w:val="99"/>
    <w:semiHidden/>
    <w:rsid w:val="00503503"/>
    <w:pPr>
      <w:spacing w:after="0" w:line="240" w:lineRule="auto"/>
    </w:pPr>
  </w:style>
  <w:style w:type="paragraph" w:customStyle="1" w:styleId="Appendix1">
    <w:name w:val="Appendix 1"/>
    <w:basedOn w:val="berschrift1"/>
    <w:qFormat/>
    <w:rsid w:val="009C5839"/>
    <w:pPr>
      <w:numPr>
        <w:numId w:val="38"/>
      </w:numPr>
      <w:ind w:left="431" w:hanging="431"/>
    </w:pPr>
    <w:rPr>
      <w:lang w:val="en-US" w:eastAsia="ar-SA"/>
    </w:rPr>
  </w:style>
  <w:style w:type="paragraph" w:customStyle="1" w:styleId="Appendix2">
    <w:name w:val="Appendix 2"/>
    <w:basedOn w:val="berschrift2"/>
    <w:qFormat/>
    <w:rsid w:val="009C5839"/>
    <w:pPr>
      <w:numPr>
        <w:numId w:val="38"/>
      </w:numPr>
      <w:ind w:left="578" w:hanging="578"/>
    </w:pPr>
    <w:rPr>
      <w:lang w:val="en-US"/>
    </w:rPr>
  </w:style>
  <w:style w:type="numbering" w:customStyle="1" w:styleId="AppendixListStyle">
    <w:name w:val="Appendix List Style"/>
    <w:uiPriority w:val="99"/>
    <w:rsid w:val="00B6054C"/>
    <w:pPr>
      <w:numPr>
        <w:numId w:val="34"/>
      </w:numPr>
    </w:pPr>
  </w:style>
  <w:style w:type="paragraph" w:styleId="Aufzhlungszeichen3">
    <w:name w:val="List Bullet 3"/>
    <w:basedOn w:val="Standard"/>
    <w:rsid w:val="00EC1723"/>
    <w:pPr>
      <w:numPr>
        <w:numId w:val="35"/>
      </w:numPr>
      <w:spacing w:after="240" w:line="240" w:lineRule="auto"/>
      <w:jc w:val="left"/>
    </w:pPr>
    <w:rPr>
      <w:rFonts w:ascii="Verdana" w:eastAsia="Times New Roman" w:hAnsi="Verdana" w:cs="Times New Roman"/>
      <w:sz w:val="20"/>
      <w:szCs w:val="20"/>
      <w:lang w:val="en-GB"/>
    </w:rPr>
  </w:style>
  <w:style w:type="character" w:customStyle="1" w:styleId="ListenabsatzZchn">
    <w:name w:val="Listenabsatz Zchn"/>
    <w:link w:val="Listenabsatz"/>
    <w:uiPriority w:val="34"/>
    <w:locked/>
    <w:rsid w:val="00EC1723"/>
  </w:style>
  <w:style w:type="paragraph" w:customStyle="1" w:styleId="Code2">
    <w:name w:val="Code2"/>
    <w:qFormat/>
    <w:rsid w:val="00EC1723"/>
    <w:pPr>
      <w:shd w:val="clear" w:color="auto" w:fill="F2F2F2" w:themeFill="background1" w:themeFillShade="F2"/>
      <w:spacing w:before="60" w:after="60" w:line="240" w:lineRule="auto"/>
    </w:pPr>
    <w:rPr>
      <w:rFonts w:ascii="Courier New" w:eastAsia="Times New Roman" w:hAnsi="Courier New" w:cs="Times New Roman"/>
      <w:sz w:val="18"/>
      <w:szCs w:val="20"/>
      <w:lang w:val="en-GB"/>
    </w:rPr>
  </w:style>
  <w:style w:type="table" w:customStyle="1" w:styleId="Listentabelle3Akzent11">
    <w:name w:val="Listentabelle 3 – Akzent 11"/>
    <w:basedOn w:val="NormaleTabelle"/>
    <w:uiPriority w:val="48"/>
    <w:rsid w:val="00EC1723"/>
    <w:pPr>
      <w:spacing w:before="120" w:after="0" w:line="240" w:lineRule="auto"/>
      <w:ind w:left="357"/>
    </w:pPr>
    <w:rPr>
      <w:rFonts w:ascii="Times New Roman" w:eastAsia="Times New Roman" w:hAnsi="Times New Roman" w:cs="Times New Roman"/>
      <w:lang w:val="es-ES" w:eastAsia="es-E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Appendix3">
    <w:name w:val="Appendix 3"/>
    <w:basedOn w:val="berschrift3"/>
    <w:qFormat/>
    <w:rsid w:val="009C5839"/>
    <w:pPr>
      <w:keepLines w:val="0"/>
      <w:numPr>
        <w:numId w:val="38"/>
      </w:numPr>
      <w:spacing w:after="0"/>
      <w:jc w:val="left"/>
    </w:pPr>
  </w:style>
  <w:style w:type="table" w:customStyle="1" w:styleId="ListTable3Accent11">
    <w:name w:val="List Table 3 Accent 11"/>
    <w:basedOn w:val="NormaleTabelle"/>
    <w:uiPriority w:val="48"/>
    <w:rsid w:val="000E7A36"/>
    <w:pPr>
      <w:spacing w:before="120" w:after="0" w:line="240" w:lineRule="auto"/>
      <w:ind w:left="357"/>
    </w:pPr>
    <w:rPr>
      <w:rFonts w:ascii="Times New Roman" w:eastAsia="Times New Roman" w:hAnsi="Times New Roman" w:cs="Times New Roman"/>
      <w:lang w:val="es-ES" w:eastAsia="es-E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entabelle3Akzent12">
    <w:name w:val="Listentabelle 3 – Akzent 12"/>
    <w:basedOn w:val="NormaleTabelle"/>
    <w:next w:val="Listentabelle3Akzent13"/>
    <w:uiPriority w:val="48"/>
    <w:rsid w:val="00820119"/>
    <w:pPr>
      <w:spacing w:before="120" w:after="0" w:line="240" w:lineRule="auto"/>
      <w:ind w:left="357"/>
    </w:pPr>
    <w:rPr>
      <w:rFonts w:ascii="Times New Roman" w:eastAsia="Times New Roman" w:hAnsi="Times New Roman" w:cs="Times New Roman"/>
      <w:lang w:val="es-ES" w:eastAsia="es-E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entabelle3Akzent13">
    <w:name w:val="Listentabelle 3 – Akzent 13"/>
    <w:basedOn w:val="NormaleTabelle"/>
    <w:uiPriority w:val="48"/>
    <w:rsid w:val="0082011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ntabelle3Akzent14">
    <w:name w:val="Listentabelle 3 – Akzent 14"/>
    <w:basedOn w:val="NormaleTabelle"/>
    <w:uiPriority w:val="48"/>
    <w:rsid w:val="009A0F91"/>
    <w:pPr>
      <w:spacing w:before="120" w:after="0" w:line="240" w:lineRule="auto"/>
      <w:ind w:left="357"/>
    </w:pPr>
    <w:rPr>
      <w:rFonts w:ascii="Times New Roman" w:eastAsia="Times New Roman" w:hAnsi="Times New Roman" w:cs="Times New Roman"/>
      <w:lang w:val="es-ES" w:eastAsia="es-E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Vorformatiert">
    <w:name w:val="HTML Preformatted"/>
    <w:basedOn w:val="Standard"/>
    <w:link w:val="HTMLVorformatiertZchn"/>
    <w:uiPriority w:val="99"/>
    <w:semiHidden/>
    <w:unhideWhenUsed/>
    <w:rsid w:val="0037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37764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endnote reference" w:uiPriority="0"/>
    <w:lsdException w:name="List"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Code"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2E4C"/>
    <w:pPr>
      <w:jc w:val="both"/>
    </w:pPr>
  </w:style>
  <w:style w:type="paragraph" w:styleId="berschrift1">
    <w:name w:val="heading 1"/>
    <w:basedOn w:val="Standard"/>
    <w:next w:val="Standard"/>
    <w:link w:val="berschrift1Zchn"/>
    <w:qFormat/>
    <w:rsid w:val="004D2FE0"/>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1A5895"/>
    <w:pPr>
      <w:keepNext/>
      <w:keepLines/>
      <w:numPr>
        <w:ilvl w:val="1"/>
        <w:numId w:val="25"/>
      </w:numPr>
      <w:spacing w:before="240" w:after="0"/>
      <w:outlineLvl w:val="1"/>
    </w:pPr>
    <w:rPr>
      <w:rFonts w:asciiTheme="majorHAnsi" w:eastAsiaTheme="majorEastAsia" w:hAnsiTheme="majorHAnsi" w:cstheme="majorBidi"/>
      <w:color w:val="2E74B5" w:themeColor="accent1" w:themeShade="BF"/>
      <w:sz w:val="28"/>
      <w:szCs w:val="28"/>
      <w:lang w:val="en-GB"/>
    </w:rPr>
  </w:style>
  <w:style w:type="paragraph" w:styleId="berschrift3">
    <w:name w:val="heading 3"/>
    <w:basedOn w:val="berschrift2"/>
    <w:next w:val="Standard"/>
    <w:link w:val="berschrift3Zchn"/>
    <w:qFormat/>
    <w:rsid w:val="000F6953"/>
    <w:pPr>
      <w:widowControl w:val="0"/>
      <w:numPr>
        <w:ilvl w:val="2"/>
      </w:numPr>
      <w:suppressAutoHyphens/>
      <w:spacing w:after="60" w:line="240" w:lineRule="auto"/>
      <w:outlineLvl w:val="2"/>
    </w:pPr>
    <w:rPr>
      <w:rFonts w:eastAsia="MS Mincho" w:cs="Tahoma"/>
      <w:sz w:val="26"/>
      <w:szCs w:val="26"/>
      <w:lang w:val="en-US" w:eastAsia="ar-SA"/>
    </w:rPr>
  </w:style>
  <w:style w:type="paragraph" w:styleId="berschrift4">
    <w:name w:val="heading 4"/>
    <w:basedOn w:val="Standard"/>
    <w:next w:val="Standard"/>
    <w:link w:val="berschrift4Zchn"/>
    <w:qFormat/>
    <w:rsid w:val="00950394"/>
    <w:pPr>
      <w:keepNext/>
      <w:widowControl w:val="0"/>
      <w:numPr>
        <w:ilvl w:val="3"/>
        <w:numId w:val="25"/>
      </w:numPr>
      <w:suppressAutoHyphens/>
      <w:spacing w:before="240" w:after="60" w:line="240" w:lineRule="auto"/>
      <w:outlineLvl w:val="3"/>
    </w:pPr>
    <w:rPr>
      <w:rFonts w:ascii="Cambria" w:eastAsia="MS Mincho" w:hAnsi="Cambria" w:cs="Times New Roman"/>
      <w:bCs/>
      <w:sz w:val="24"/>
      <w:szCs w:val="28"/>
      <w:lang w:val="en-US" w:eastAsia="ar-SA"/>
    </w:rPr>
  </w:style>
  <w:style w:type="paragraph" w:styleId="berschrift5">
    <w:name w:val="heading 5"/>
    <w:basedOn w:val="Standard"/>
    <w:next w:val="Standard"/>
    <w:link w:val="berschrift5Zchn"/>
    <w:qFormat/>
    <w:rsid w:val="002959DB"/>
    <w:pPr>
      <w:widowControl w:val="0"/>
      <w:numPr>
        <w:ilvl w:val="4"/>
        <w:numId w:val="25"/>
      </w:numPr>
      <w:suppressAutoHyphens/>
      <w:spacing w:before="240" w:after="60" w:line="240" w:lineRule="auto"/>
      <w:outlineLvl w:val="4"/>
    </w:pPr>
    <w:rPr>
      <w:rFonts w:ascii="Cambria" w:eastAsia="MS Mincho" w:hAnsi="Cambria" w:cs="Times New Roman"/>
      <w:b/>
      <w:bCs/>
      <w:i/>
      <w:iCs/>
      <w:sz w:val="26"/>
      <w:szCs w:val="26"/>
      <w:lang w:val="en-US" w:eastAsia="ar-SA"/>
    </w:rPr>
  </w:style>
  <w:style w:type="paragraph" w:styleId="berschrift6">
    <w:name w:val="heading 6"/>
    <w:basedOn w:val="Standard"/>
    <w:next w:val="Standard"/>
    <w:link w:val="berschrift6Zchn"/>
    <w:qFormat/>
    <w:rsid w:val="002959DB"/>
    <w:pPr>
      <w:widowControl w:val="0"/>
      <w:numPr>
        <w:ilvl w:val="5"/>
        <w:numId w:val="25"/>
      </w:numPr>
      <w:suppressAutoHyphens/>
      <w:spacing w:before="240" w:after="60" w:line="240" w:lineRule="auto"/>
      <w:outlineLvl w:val="5"/>
    </w:pPr>
    <w:rPr>
      <w:rFonts w:ascii="Cambria" w:eastAsia="MS Mincho" w:hAnsi="Cambria" w:cs="Times New Roman"/>
      <w:b/>
      <w:bCs/>
      <w:lang w:val="en-US" w:eastAsia="ar-SA"/>
    </w:rPr>
  </w:style>
  <w:style w:type="paragraph" w:styleId="berschrift7">
    <w:name w:val="heading 7"/>
    <w:basedOn w:val="Standard"/>
    <w:next w:val="Standard"/>
    <w:link w:val="berschrift7Zchn"/>
    <w:qFormat/>
    <w:rsid w:val="002959DB"/>
    <w:pPr>
      <w:widowControl w:val="0"/>
      <w:numPr>
        <w:ilvl w:val="6"/>
        <w:numId w:val="25"/>
      </w:numPr>
      <w:suppressAutoHyphens/>
      <w:spacing w:before="240" w:after="60" w:line="240" w:lineRule="auto"/>
      <w:outlineLvl w:val="6"/>
    </w:pPr>
    <w:rPr>
      <w:rFonts w:ascii="Cambria" w:eastAsia="MS Mincho" w:hAnsi="Cambria" w:cs="Times New Roman"/>
      <w:sz w:val="24"/>
      <w:szCs w:val="24"/>
      <w:lang w:val="en-US" w:eastAsia="ar-SA"/>
    </w:rPr>
  </w:style>
  <w:style w:type="paragraph" w:styleId="berschrift8">
    <w:name w:val="heading 8"/>
    <w:basedOn w:val="Standard"/>
    <w:next w:val="Standard"/>
    <w:link w:val="berschrift8Zchn"/>
    <w:qFormat/>
    <w:rsid w:val="002959DB"/>
    <w:pPr>
      <w:widowControl w:val="0"/>
      <w:numPr>
        <w:ilvl w:val="7"/>
        <w:numId w:val="25"/>
      </w:numPr>
      <w:suppressAutoHyphens/>
      <w:spacing w:before="240" w:after="60" w:line="240" w:lineRule="auto"/>
      <w:outlineLvl w:val="7"/>
    </w:pPr>
    <w:rPr>
      <w:rFonts w:ascii="Cambria" w:eastAsia="MS Mincho" w:hAnsi="Cambria" w:cs="Times New Roman"/>
      <w:i/>
      <w:iCs/>
      <w:sz w:val="24"/>
      <w:szCs w:val="24"/>
      <w:lang w:val="en-US" w:eastAsia="ar-SA"/>
    </w:rPr>
  </w:style>
  <w:style w:type="paragraph" w:styleId="berschrift9">
    <w:name w:val="heading 9"/>
    <w:basedOn w:val="Standard"/>
    <w:next w:val="Standard"/>
    <w:link w:val="berschrift9Zchn"/>
    <w:qFormat/>
    <w:rsid w:val="002959DB"/>
    <w:pPr>
      <w:widowControl w:val="0"/>
      <w:numPr>
        <w:ilvl w:val="8"/>
        <w:numId w:val="25"/>
      </w:numPr>
      <w:suppressAutoHyphens/>
      <w:spacing w:before="240" w:after="60" w:line="240" w:lineRule="auto"/>
      <w:outlineLvl w:val="8"/>
    </w:pPr>
    <w:rPr>
      <w:rFonts w:ascii="Calibri" w:eastAsia="MS Gothic" w:hAnsi="Calibri" w:cs="Times New Roman"/>
      <w:lang w:val="en-US"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2FE0"/>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4D2FE0"/>
    <w:rPr>
      <w:color w:val="0563C1" w:themeColor="hyperlink"/>
      <w:u w:val="single"/>
    </w:rPr>
  </w:style>
  <w:style w:type="paragraph" w:styleId="Listenabsatz">
    <w:name w:val="List Paragraph"/>
    <w:basedOn w:val="Standard"/>
    <w:link w:val="ListenabsatzZchn"/>
    <w:uiPriority w:val="34"/>
    <w:qFormat/>
    <w:rsid w:val="008859B6"/>
    <w:pPr>
      <w:ind w:left="720"/>
      <w:contextualSpacing/>
    </w:pPr>
  </w:style>
  <w:style w:type="character" w:customStyle="1" w:styleId="berschrift2Zchn">
    <w:name w:val="Überschrift 2 Zchn"/>
    <w:basedOn w:val="Absatz-Standardschriftart"/>
    <w:link w:val="berschrift2"/>
    <w:rsid w:val="001A5895"/>
    <w:rPr>
      <w:rFonts w:asciiTheme="majorHAnsi" w:eastAsiaTheme="majorEastAsia" w:hAnsiTheme="majorHAnsi" w:cstheme="majorBidi"/>
      <w:color w:val="2E74B5" w:themeColor="accent1" w:themeShade="BF"/>
      <w:sz w:val="28"/>
      <w:szCs w:val="28"/>
      <w:lang w:val="en-GB"/>
    </w:rPr>
  </w:style>
  <w:style w:type="paragraph" w:styleId="Inhaltsverzeichnisberschrift">
    <w:name w:val="TOC Heading"/>
    <w:basedOn w:val="berschrift1"/>
    <w:next w:val="Standard"/>
    <w:uiPriority w:val="39"/>
    <w:unhideWhenUsed/>
    <w:qFormat/>
    <w:rsid w:val="003012DD"/>
    <w:pPr>
      <w:outlineLvl w:val="9"/>
    </w:pPr>
    <w:rPr>
      <w:lang w:eastAsia="de-DE"/>
    </w:rPr>
  </w:style>
  <w:style w:type="paragraph" w:styleId="Verzeichnis1">
    <w:name w:val="toc 1"/>
    <w:basedOn w:val="Standard"/>
    <w:next w:val="Standard"/>
    <w:autoRedefine/>
    <w:uiPriority w:val="39"/>
    <w:unhideWhenUsed/>
    <w:rsid w:val="003012DD"/>
    <w:pPr>
      <w:spacing w:after="100"/>
    </w:pPr>
  </w:style>
  <w:style w:type="paragraph" w:styleId="Verzeichnis2">
    <w:name w:val="toc 2"/>
    <w:basedOn w:val="Standard"/>
    <w:next w:val="Standard"/>
    <w:autoRedefine/>
    <w:uiPriority w:val="39"/>
    <w:unhideWhenUsed/>
    <w:rsid w:val="005751DF"/>
    <w:pPr>
      <w:tabs>
        <w:tab w:val="right" w:leader="dot" w:pos="9062"/>
      </w:tabs>
      <w:spacing w:after="100"/>
      <w:ind w:left="220"/>
    </w:pPr>
  </w:style>
  <w:style w:type="paragraph" w:styleId="Titel">
    <w:name w:val="Title"/>
    <w:basedOn w:val="Standard"/>
    <w:next w:val="Standard"/>
    <w:link w:val="TitelZchn"/>
    <w:uiPriority w:val="10"/>
    <w:qFormat/>
    <w:rsid w:val="00182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214D"/>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9C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NormaleTabelle"/>
    <w:uiPriority w:val="48"/>
    <w:rsid w:val="009C70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7Colorful-Accent31">
    <w:name w:val="Grid Table 7 Colorful - Accent 31"/>
    <w:basedOn w:val="NormaleTabelle"/>
    <w:uiPriority w:val="52"/>
    <w:rsid w:val="009C70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BesuchterHyperlink">
    <w:name w:val="FollowedHyperlink"/>
    <w:basedOn w:val="Absatz-Standardschriftart"/>
    <w:unhideWhenUsed/>
    <w:rsid w:val="003065AD"/>
    <w:rPr>
      <w:color w:val="954F72" w:themeColor="followedHyperlink"/>
      <w:u w:val="single"/>
    </w:rPr>
  </w:style>
  <w:style w:type="paragraph" w:styleId="Sprechblasentext">
    <w:name w:val="Balloon Text"/>
    <w:basedOn w:val="Standard"/>
    <w:link w:val="SprechblasentextZchn"/>
    <w:unhideWhenUsed/>
    <w:rsid w:val="003243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43F5"/>
    <w:rPr>
      <w:rFonts w:ascii="Segoe UI" w:hAnsi="Segoe UI" w:cs="Segoe UI"/>
      <w:sz w:val="18"/>
      <w:szCs w:val="18"/>
    </w:rPr>
  </w:style>
  <w:style w:type="character" w:styleId="Kommentarzeichen">
    <w:name w:val="annotation reference"/>
    <w:basedOn w:val="Absatz-Standardschriftart"/>
    <w:uiPriority w:val="99"/>
    <w:semiHidden/>
    <w:unhideWhenUsed/>
    <w:rsid w:val="00910ECC"/>
    <w:rPr>
      <w:sz w:val="16"/>
      <w:szCs w:val="16"/>
    </w:rPr>
  </w:style>
  <w:style w:type="paragraph" w:styleId="Kommentartext">
    <w:name w:val="annotation text"/>
    <w:basedOn w:val="Standard"/>
    <w:link w:val="KommentartextZchn"/>
    <w:uiPriority w:val="99"/>
    <w:semiHidden/>
    <w:unhideWhenUsed/>
    <w:rsid w:val="00910EC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0ECC"/>
    <w:rPr>
      <w:sz w:val="20"/>
      <w:szCs w:val="20"/>
    </w:rPr>
  </w:style>
  <w:style w:type="paragraph" w:styleId="Kommentarthema">
    <w:name w:val="annotation subject"/>
    <w:basedOn w:val="Kommentartext"/>
    <w:next w:val="Kommentartext"/>
    <w:link w:val="KommentarthemaZchn"/>
    <w:uiPriority w:val="99"/>
    <w:semiHidden/>
    <w:unhideWhenUsed/>
    <w:rsid w:val="00910ECC"/>
    <w:rPr>
      <w:b/>
      <w:bCs/>
    </w:rPr>
  </w:style>
  <w:style w:type="character" w:customStyle="1" w:styleId="KommentarthemaZchn">
    <w:name w:val="Kommentarthema Zchn"/>
    <w:basedOn w:val="KommentartextZchn"/>
    <w:link w:val="Kommentarthema"/>
    <w:uiPriority w:val="99"/>
    <w:semiHidden/>
    <w:rsid w:val="00910ECC"/>
    <w:rPr>
      <w:b/>
      <w:bCs/>
      <w:sz w:val="20"/>
      <w:szCs w:val="20"/>
    </w:rPr>
  </w:style>
  <w:style w:type="character" w:customStyle="1" w:styleId="Funotenzeichen1">
    <w:name w:val="Fußnotenzeichen1"/>
    <w:rsid w:val="00D145DB"/>
    <w:rPr>
      <w:vertAlign w:val="superscript"/>
    </w:rPr>
  </w:style>
  <w:style w:type="character" w:styleId="Funotenzeichen">
    <w:name w:val="footnote reference"/>
    <w:rsid w:val="00D145DB"/>
    <w:rPr>
      <w:vertAlign w:val="superscript"/>
    </w:rPr>
  </w:style>
  <w:style w:type="paragraph" w:styleId="Funotentext">
    <w:name w:val="footnote text"/>
    <w:basedOn w:val="Standard"/>
    <w:link w:val="FunotentextZchn"/>
    <w:qFormat/>
    <w:rsid w:val="00D145DB"/>
    <w:pPr>
      <w:widowControl w:val="0"/>
      <w:suppressAutoHyphens/>
      <w:spacing w:before="60" w:after="60" w:line="240" w:lineRule="auto"/>
    </w:pPr>
    <w:rPr>
      <w:rFonts w:ascii="Tahoma" w:eastAsia="MS Mincho" w:hAnsi="Tahoma" w:cs="Tahoma"/>
      <w:sz w:val="20"/>
      <w:szCs w:val="20"/>
      <w:lang w:val="en-US" w:eastAsia="ar-SA"/>
    </w:rPr>
  </w:style>
  <w:style w:type="character" w:customStyle="1" w:styleId="FunotentextZchn">
    <w:name w:val="Fußnotentext Zchn"/>
    <w:basedOn w:val="Absatz-Standardschriftart"/>
    <w:link w:val="Funotentext"/>
    <w:rsid w:val="00D145DB"/>
    <w:rPr>
      <w:rFonts w:ascii="Tahoma" w:eastAsia="MS Mincho" w:hAnsi="Tahoma" w:cs="Tahoma"/>
      <w:sz w:val="20"/>
      <w:szCs w:val="20"/>
      <w:lang w:val="en-US" w:eastAsia="ar-SA"/>
    </w:rPr>
  </w:style>
  <w:style w:type="paragraph" w:customStyle="1" w:styleId="TableHeading">
    <w:name w:val="Table Heading"/>
    <w:rsid w:val="00D145DB"/>
    <w:pPr>
      <w:widowControl w:val="0"/>
      <w:suppressAutoHyphens/>
      <w:spacing w:before="40" w:after="40" w:line="240" w:lineRule="auto"/>
      <w:jc w:val="center"/>
    </w:pPr>
    <w:rPr>
      <w:rFonts w:ascii="Arial Bold" w:eastAsia="Times New Roman" w:hAnsi="Arial Bold" w:cs="Arial Bold"/>
      <w:sz w:val="20"/>
      <w:szCs w:val="20"/>
      <w:lang w:val="en-CA" w:eastAsia="ar-SA"/>
    </w:rPr>
  </w:style>
  <w:style w:type="paragraph" w:styleId="Kopfzeile">
    <w:name w:val="header"/>
    <w:basedOn w:val="Standard"/>
    <w:link w:val="KopfzeileZchn"/>
    <w:unhideWhenUsed/>
    <w:rsid w:val="00D145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45DB"/>
  </w:style>
  <w:style w:type="paragraph" w:styleId="Fuzeile">
    <w:name w:val="footer"/>
    <w:basedOn w:val="Standard"/>
    <w:link w:val="FuzeileZchn"/>
    <w:unhideWhenUsed/>
    <w:rsid w:val="00D145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45DB"/>
  </w:style>
  <w:style w:type="character" w:customStyle="1" w:styleId="berschrift3Zchn">
    <w:name w:val="Überschrift 3 Zchn"/>
    <w:basedOn w:val="Absatz-Standardschriftart"/>
    <w:link w:val="berschrift3"/>
    <w:rsid w:val="000F6953"/>
    <w:rPr>
      <w:rFonts w:asciiTheme="majorHAnsi" w:eastAsia="MS Mincho" w:hAnsiTheme="majorHAnsi" w:cs="Tahoma"/>
      <w:color w:val="2E74B5" w:themeColor="accent1" w:themeShade="BF"/>
      <w:sz w:val="26"/>
      <w:szCs w:val="26"/>
      <w:lang w:val="en-US" w:eastAsia="ar-SA"/>
    </w:rPr>
  </w:style>
  <w:style w:type="character" w:customStyle="1" w:styleId="berschrift4Zchn">
    <w:name w:val="Überschrift 4 Zchn"/>
    <w:basedOn w:val="Absatz-Standardschriftart"/>
    <w:link w:val="berschrift4"/>
    <w:rsid w:val="00950394"/>
    <w:rPr>
      <w:rFonts w:ascii="Cambria" w:eastAsia="MS Mincho" w:hAnsi="Cambria" w:cs="Times New Roman"/>
      <w:bCs/>
      <w:sz w:val="24"/>
      <w:szCs w:val="28"/>
      <w:lang w:val="en-US" w:eastAsia="ar-SA"/>
    </w:rPr>
  </w:style>
  <w:style w:type="character" w:customStyle="1" w:styleId="berschrift5Zchn">
    <w:name w:val="Überschrift 5 Zchn"/>
    <w:basedOn w:val="Absatz-Standardschriftart"/>
    <w:link w:val="berschrift5"/>
    <w:rsid w:val="002959DB"/>
    <w:rPr>
      <w:rFonts w:ascii="Cambria" w:eastAsia="MS Mincho" w:hAnsi="Cambria" w:cs="Times New Roman"/>
      <w:b/>
      <w:bCs/>
      <w:i/>
      <w:iCs/>
      <w:sz w:val="26"/>
      <w:szCs w:val="26"/>
      <w:lang w:val="en-US" w:eastAsia="ar-SA"/>
    </w:rPr>
  </w:style>
  <w:style w:type="character" w:customStyle="1" w:styleId="berschrift6Zchn">
    <w:name w:val="Überschrift 6 Zchn"/>
    <w:basedOn w:val="Absatz-Standardschriftart"/>
    <w:link w:val="berschrift6"/>
    <w:rsid w:val="002959DB"/>
    <w:rPr>
      <w:rFonts w:ascii="Cambria" w:eastAsia="MS Mincho" w:hAnsi="Cambria" w:cs="Times New Roman"/>
      <w:b/>
      <w:bCs/>
      <w:lang w:val="en-US" w:eastAsia="ar-SA"/>
    </w:rPr>
  </w:style>
  <w:style w:type="character" w:customStyle="1" w:styleId="berschrift7Zchn">
    <w:name w:val="Überschrift 7 Zchn"/>
    <w:basedOn w:val="Absatz-Standardschriftart"/>
    <w:link w:val="berschrift7"/>
    <w:rsid w:val="002959DB"/>
    <w:rPr>
      <w:rFonts w:ascii="Cambria" w:eastAsia="MS Mincho" w:hAnsi="Cambria" w:cs="Times New Roman"/>
      <w:sz w:val="24"/>
      <w:szCs w:val="24"/>
      <w:lang w:val="en-US" w:eastAsia="ar-SA"/>
    </w:rPr>
  </w:style>
  <w:style w:type="character" w:customStyle="1" w:styleId="berschrift8Zchn">
    <w:name w:val="Überschrift 8 Zchn"/>
    <w:basedOn w:val="Absatz-Standardschriftart"/>
    <w:link w:val="berschrift8"/>
    <w:rsid w:val="002959DB"/>
    <w:rPr>
      <w:rFonts w:ascii="Cambria" w:eastAsia="MS Mincho" w:hAnsi="Cambria" w:cs="Times New Roman"/>
      <w:i/>
      <w:iCs/>
      <w:sz w:val="24"/>
      <w:szCs w:val="24"/>
      <w:lang w:val="en-US" w:eastAsia="ar-SA"/>
    </w:rPr>
  </w:style>
  <w:style w:type="character" w:customStyle="1" w:styleId="berschrift9Zchn">
    <w:name w:val="Überschrift 9 Zchn"/>
    <w:basedOn w:val="Absatz-Standardschriftart"/>
    <w:link w:val="berschrift9"/>
    <w:rsid w:val="002959DB"/>
    <w:rPr>
      <w:rFonts w:ascii="Calibri" w:eastAsia="MS Gothic" w:hAnsi="Calibri" w:cs="Times New Roman"/>
      <w:lang w:val="en-US" w:eastAsia="ar-SA"/>
    </w:rPr>
  </w:style>
  <w:style w:type="character" w:customStyle="1" w:styleId="WW8Num2z0">
    <w:name w:val="WW8Num2z0"/>
    <w:rsid w:val="002959DB"/>
    <w:rPr>
      <w:rFonts w:ascii="Symbol" w:hAnsi="Symbol" w:cs="Symbol"/>
    </w:rPr>
  </w:style>
  <w:style w:type="character" w:customStyle="1" w:styleId="WW8Num3z0">
    <w:name w:val="WW8Num3z0"/>
    <w:rsid w:val="002959DB"/>
    <w:rPr>
      <w:rFonts w:ascii="Symbol" w:hAnsi="Symbol" w:cs="Symbol"/>
    </w:rPr>
  </w:style>
  <w:style w:type="character" w:customStyle="1" w:styleId="WW8Num3z1">
    <w:name w:val="WW8Num3z1"/>
    <w:rsid w:val="002959DB"/>
    <w:rPr>
      <w:rFonts w:ascii="Courier New" w:hAnsi="Courier New" w:cs="Courier New"/>
    </w:rPr>
  </w:style>
  <w:style w:type="character" w:customStyle="1" w:styleId="WW8Num3z2">
    <w:name w:val="WW8Num3z2"/>
    <w:rsid w:val="002959DB"/>
    <w:rPr>
      <w:rFonts w:ascii="Wingdings" w:hAnsi="Wingdings" w:cs="Wingdings"/>
    </w:rPr>
  </w:style>
  <w:style w:type="character" w:customStyle="1" w:styleId="WW8Num4z0">
    <w:name w:val="WW8Num4z0"/>
    <w:rsid w:val="002959DB"/>
    <w:rPr>
      <w:rFonts w:ascii="Symbol" w:hAnsi="Symbol" w:cs="Symbol"/>
      <w:sz w:val="20"/>
    </w:rPr>
  </w:style>
  <w:style w:type="character" w:customStyle="1" w:styleId="WW8Num5z0">
    <w:name w:val="WW8Num5z0"/>
    <w:rsid w:val="002959DB"/>
    <w:rPr>
      <w:rFonts w:ascii="Symbol" w:hAnsi="Symbol" w:cs="Symbol"/>
    </w:rPr>
  </w:style>
  <w:style w:type="character" w:customStyle="1" w:styleId="WW8Num5z1">
    <w:name w:val="WW8Num5z1"/>
    <w:rsid w:val="002959DB"/>
    <w:rPr>
      <w:rFonts w:ascii="Courier New" w:hAnsi="Courier New" w:cs="Courier New"/>
    </w:rPr>
  </w:style>
  <w:style w:type="character" w:customStyle="1" w:styleId="WW8Num5z2">
    <w:name w:val="WW8Num5z2"/>
    <w:rsid w:val="002959DB"/>
    <w:rPr>
      <w:rFonts w:ascii="Wingdings" w:hAnsi="Wingdings" w:cs="Wingdings"/>
    </w:rPr>
  </w:style>
  <w:style w:type="character" w:customStyle="1" w:styleId="WW8Num6z0">
    <w:name w:val="WW8Num6z0"/>
    <w:rsid w:val="002959DB"/>
    <w:rPr>
      <w:rFonts w:ascii="Symbol" w:hAnsi="Symbol" w:cs="Symbol"/>
    </w:rPr>
  </w:style>
  <w:style w:type="character" w:customStyle="1" w:styleId="WW8Num6z1">
    <w:name w:val="WW8Num6z1"/>
    <w:rsid w:val="002959DB"/>
    <w:rPr>
      <w:rFonts w:ascii="Courier New" w:hAnsi="Courier New" w:cs="Courier New"/>
    </w:rPr>
  </w:style>
  <w:style w:type="character" w:customStyle="1" w:styleId="WW8Num6z2">
    <w:name w:val="WW8Num6z2"/>
    <w:rsid w:val="002959DB"/>
    <w:rPr>
      <w:rFonts w:ascii="Wingdings" w:hAnsi="Wingdings" w:cs="Wingdings"/>
    </w:rPr>
  </w:style>
  <w:style w:type="character" w:customStyle="1" w:styleId="WW8Num7z0">
    <w:name w:val="WW8Num7z0"/>
    <w:rsid w:val="002959DB"/>
    <w:rPr>
      <w:rFonts w:ascii="Symbol" w:hAnsi="Symbol" w:cs="Symbol"/>
    </w:rPr>
  </w:style>
  <w:style w:type="character" w:customStyle="1" w:styleId="Absatz-Standardschriftart1">
    <w:name w:val="Absatz-Standardschriftart1"/>
    <w:rsid w:val="002959DB"/>
  </w:style>
  <w:style w:type="character" w:customStyle="1" w:styleId="WW8Num7z1">
    <w:name w:val="WW8Num7z1"/>
    <w:rsid w:val="002959DB"/>
    <w:rPr>
      <w:rFonts w:ascii="Courier New" w:hAnsi="Courier New" w:cs="Courier New"/>
    </w:rPr>
  </w:style>
  <w:style w:type="character" w:customStyle="1" w:styleId="WW8Num7z2">
    <w:name w:val="WW8Num7z2"/>
    <w:rsid w:val="002959DB"/>
    <w:rPr>
      <w:rFonts w:ascii="Wingdings" w:hAnsi="Wingdings" w:cs="Wingdings"/>
    </w:rPr>
  </w:style>
  <w:style w:type="character" w:customStyle="1" w:styleId="WW8Num8z0">
    <w:name w:val="WW8Num8z0"/>
    <w:rsid w:val="002959DB"/>
    <w:rPr>
      <w:rFonts w:ascii="Symbol" w:hAnsi="Symbol" w:cs="Symbol"/>
    </w:rPr>
  </w:style>
  <w:style w:type="character" w:customStyle="1" w:styleId="WW-Absatz-Standardschriftart">
    <w:name w:val="WW-Absatz-Standardschriftart"/>
    <w:rsid w:val="002959DB"/>
  </w:style>
  <w:style w:type="character" w:customStyle="1" w:styleId="WW8Num2z1">
    <w:name w:val="WW8Num2z1"/>
    <w:rsid w:val="002959DB"/>
    <w:rPr>
      <w:rFonts w:ascii="Courier New" w:hAnsi="Courier New" w:cs="Courier New"/>
    </w:rPr>
  </w:style>
  <w:style w:type="character" w:customStyle="1" w:styleId="WW8Num2z2">
    <w:name w:val="WW8Num2z2"/>
    <w:rsid w:val="002959DB"/>
    <w:rPr>
      <w:rFonts w:ascii="Wingdings" w:hAnsi="Wingdings" w:cs="Wingdings"/>
    </w:rPr>
  </w:style>
  <w:style w:type="character" w:customStyle="1" w:styleId="WW8Num4z1">
    <w:name w:val="WW8Num4z1"/>
    <w:rsid w:val="002959DB"/>
    <w:rPr>
      <w:rFonts w:ascii="Courier New" w:hAnsi="Courier New" w:cs="Courier New"/>
      <w:sz w:val="20"/>
    </w:rPr>
  </w:style>
  <w:style w:type="character" w:customStyle="1" w:styleId="WW8Num4z2">
    <w:name w:val="WW8Num4z2"/>
    <w:rsid w:val="002959DB"/>
    <w:rPr>
      <w:rFonts w:ascii="Wingdings" w:hAnsi="Wingdings" w:cs="Wingdings"/>
      <w:sz w:val="20"/>
    </w:rPr>
  </w:style>
  <w:style w:type="character" w:customStyle="1" w:styleId="WW8Num8z1">
    <w:name w:val="WW8Num8z1"/>
    <w:rsid w:val="002959DB"/>
    <w:rPr>
      <w:rFonts w:ascii="Courier New" w:hAnsi="Courier New" w:cs="Courier New"/>
    </w:rPr>
  </w:style>
  <w:style w:type="character" w:customStyle="1" w:styleId="WW8Num8z2">
    <w:name w:val="WW8Num8z2"/>
    <w:rsid w:val="002959DB"/>
    <w:rPr>
      <w:rFonts w:ascii="Wingdings" w:hAnsi="Wingdings" w:cs="Wingdings"/>
    </w:rPr>
  </w:style>
  <w:style w:type="character" w:customStyle="1" w:styleId="WW8Num9z0">
    <w:name w:val="WW8Num9z0"/>
    <w:rsid w:val="002959DB"/>
    <w:rPr>
      <w:rFonts w:ascii="Symbol" w:hAnsi="Symbol" w:cs="Symbol"/>
    </w:rPr>
  </w:style>
  <w:style w:type="character" w:customStyle="1" w:styleId="WW8Num9z1">
    <w:name w:val="WW8Num9z1"/>
    <w:rsid w:val="002959DB"/>
    <w:rPr>
      <w:rFonts w:ascii="Courier New" w:hAnsi="Courier New" w:cs="Courier New"/>
    </w:rPr>
  </w:style>
  <w:style w:type="character" w:customStyle="1" w:styleId="WW8Num9z2">
    <w:name w:val="WW8Num9z2"/>
    <w:rsid w:val="002959DB"/>
    <w:rPr>
      <w:rFonts w:ascii="Wingdings" w:hAnsi="Wingdings" w:cs="Wingdings"/>
    </w:rPr>
  </w:style>
  <w:style w:type="character" w:customStyle="1" w:styleId="WW8Num10z0">
    <w:name w:val="WW8Num10z0"/>
    <w:rsid w:val="002959DB"/>
    <w:rPr>
      <w:rFonts w:ascii="Symbol" w:hAnsi="Symbol" w:cs="Symbol"/>
      <w:sz w:val="20"/>
    </w:rPr>
  </w:style>
  <w:style w:type="character" w:customStyle="1" w:styleId="WW8Num10z1">
    <w:name w:val="WW8Num10z1"/>
    <w:rsid w:val="002959DB"/>
    <w:rPr>
      <w:rFonts w:ascii="Courier New" w:hAnsi="Courier New" w:cs="Courier New"/>
      <w:sz w:val="20"/>
    </w:rPr>
  </w:style>
  <w:style w:type="character" w:customStyle="1" w:styleId="WW8Num10z2">
    <w:name w:val="WW8Num10z2"/>
    <w:rsid w:val="002959DB"/>
    <w:rPr>
      <w:rFonts w:ascii="Wingdings" w:hAnsi="Wingdings" w:cs="Wingdings"/>
      <w:sz w:val="20"/>
    </w:rPr>
  </w:style>
  <w:style w:type="character" w:customStyle="1" w:styleId="WW8Num13z0">
    <w:name w:val="WW8Num13z0"/>
    <w:rsid w:val="002959DB"/>
    <w:rPr>
      <w:rFonts w:ascii="Symbol" w:hAnsi="Symbol" w:cs="Symbol"/>
      <w:sz w:val="20"/>
    </w:rPr>
  </w:style>
  <w:style w:type="character" w:customStyle="1" w:styleId="WW8Num13z1">
    <w:name w:val="WW8Num13z1"/>
    <w:rsid w:val="002959DB"/>
    <w:rPr>
      <w:rFonts w:ascii="Courier New" w:hAnsi="Courier New" w:cs="Courier New"/>
      <w:sz w:val="20"/>
    </w:rPr>
  </w:style>
  <w:style w:type="character" w:customStyle="1" w:styleId="WW8Num13z2">
    <w:name w:val="WW8Num13z2"/>
    <w:rsid w:val="002959DB"/>
    <w:rPr>
      <w:rFonts w:ascii="Wingdings" w:hAnsi="Wingdings" w:cs="Wingdings"/>
      <w:sz w:val="20"/>
    </w:rPr>
  </w:style>
  <w:style w:type="character" w:customStyle="1" w:styleId="WW8Num14z0">
    <w:name w:val="WW8Num14z0"/>
    <w:rsid w:val="002959DB"/>
    <w:rPr>
      <w:rFonts w:ascii="Symbol" w:hAnsi="Symbol" w:cs="Symbol"/>
    </w:rPr>
  </w:style>
  <w:style w:type="character" w:customStyle="1" w:styleId="WW8Num14z1">
    <w:name w:val="WW8Num14z1"/>
    <w:rsid w:val="002959DB"/>
    <w:rPr>
      <w:rFonts w:ascii="Courier New" w:hAnsi="Courier New" w:cs="Courier New"/>
    </w:rPr>
  </w:style>
  <w:style w:type="character" w:customStyle="1" w:styleId="WW8Num14z2">
    <w:name w:val="WW8Num14z2"/>
    <w:rsid w:val="002959DB"/>
    <w:rPr>
      <w:rFonts w:ascii="Wingdings" w:hAnsi="Wingdings" w:cs="Wingdings"/>
    </w:rPr>
  </w:style>
  <w:style w:type="character" w:customStyle="1" w:styleId="WW8Num15z0">
    <w:name w:val="WW8Num15z0"/>
    <w:rsid w:val="002959DB"/>
    <w:rPr>
      <w:rFonts w:ascii="Symbol" w:hAnsi="Symbol" w:cs="Symbol"/>
    </w:rPr>
  </w:style>
  <w:style w:type="character" w:customStyle="1" w:styleId="WW8Num15z1">
    <w:name w:val="WW8Num15z1"/>
    <w:rsid w:val="002959DB"/>
    <w:rPr>
      <w:rFonts w:ascii="Courier New" w:hAnsi="Courier New" w:cs="Courier New"/>
    </w:rPr>
  </w:style>
  <w:style w:type="character" w:customStyle="1" w:styleId="WW8Num15z2">
    <w:name w:val="WW8Num15z2"/>
    <w:rsid w:val="002959DB"/>
    <w:rPr>
      <w:rFonts w:ascii="Wingdings" w:hAnsi="Wingdings" w:cs="Wingdings"/>
    </w:rPr>
  </w:style>
  <w:style w:type="character" w:customStyle="1" w:styleId="WW8Num16z0">
    <w:name w:val="WW8Num16z0"/>
    <w:rsid w:val="002959DB"/>
    <w:rPr>
      <w:rFonts w:ascii="Symbol" w:hAnsi="Symbol" w:cs="Symbol"/>
    </w:rPr>
  </w:style>
  <w:style w:type="character" w:customStyle="1" w:styleId="WW8Num16z1">
    <w:name w:val="WW8Num16z1"/>
    <w:rsid w:val="002959DB"/>
    <w:rPr>
      <w:rFonts w:ascii="Courier New" w:hAnsi="Courier New" w:cs="Courier New"/>
    </w:rPr>
  </w:style>
  <w:style w:type="character" w:customStyle="1" w:styleId="WW8Num16z2">
    <w:name w:val="WW8Num16z2"/>
    <w:rsid w:val="002959DB"/>
    <w:rPr>
      <w:rFonts w:ascii="Wingdings" w:hAnsi="Wingdings" w:cs="Wingdings"/>
    </w:rPr>
  </w:style>
  <w:style w:type="character" w:customStyle="1" w:styleId="WW8Num17z0">
    <w:name w:val="WW8Num17z0"/>
    <w:rsid w:val="002959DB"/>
    <w:rPr>
      <w:rFonts w:ascii="Symbol" w:hAnsi="Symbol" w:cs="Symbol"/>
    </w:rPr>
  </w:style>
  <w:style w:type="character" w:customStyle="1" w:styleId="WW8Num17z1">
    <w:name w:val="WW8Num17z1"/>
    <w:rsid w:val="002959DB"/>
    <w:rPr>
      <w:rFonts w:ascii="Courier New" w:hAnsi="Courier New" w:cs="Courier New"/>
    </w:rPr>
  </w:style>
  <w:style w:type="character" w:customStyle="1" w:styleId="WW8Num17z2">
    <w:name w:val="WW8Num17z2"/>
    <w:rsid w:val="002959DB"/>
    <w:rPr>
      <w:rFonts w:ascii="Wingdings" w:hAnsi="Wingdings" w:cs="Wingdings"/>
    </w:rPr>
  </w:style>
  <w:style w:type="character" w:customStyle="1" w:styleId="Absatzstandardschriftart1">
    <w:name w:val="Absatzstandardschriftart1"/>
    <w:rsid w:val="002959DB"/>
  </w:style>
  <w:style w:type="character" w:customStyle="1" w:styleId="TitelZeichen">
    <w:name w:val="Titel Zeichen"/>
    <w:rsid w:val="002959DB"/>
    <w:rPr>
      <w:rFonts w:ascii="Calibri" w:eastAsia="MS Gothic" w:hAnsi="Calibri" w:cs="Times New Roman"/>
      <w:color w:val="17365D"/>
      <w:spacing w:val="5"/>
      <w:kern w:val="1"/>
      <w:sz w:val="52"/>
      <w:szCs w:val="52"/>
      <w:lang w:val="de-AT"/>
    </w:rPr>
  </w:style>
  <w:style w:type="character" w:customStyle="1" w:styleId="KopfzeileZeichen">
    <w:name w:val="Kopfzeile Zeichen"/>
    <w:rsid w:val="002959DB"/>
    <w:rPr>
      <w:rFonts w:ascii="Arial" w:hAnsi="Arial" w:cs="Arial"/>
      <w:sz w:val="22"/>
      <w:lang w:val="de-AT"/>
    </w:rPr>
  </w:style>
  <w:style w:type="character" w:customStyle="1" w:styleId="FuzeileZeichen">
    <w:name w:val="Fußzeile Zeichen"/>
    <w:rsid w:val="002959DB"/>
    <w:rPr>
      <w:rFonts w:ascii="Arial" w:hAnsi="Arial" w:cs="Arial"/>
      <w:sz w:val="22"/>
      <w:lang w:val="de-AT"/>
    </w:rPr>
  </w:style>
  <w:style w:type="character" w:styleId="Seitenzahl">
    <w:name w:val="page number"/>
    <w:rsid w:val="002959DB"/>
  </w:style>
  <w:style w:type="character" w:customStyle="1" w:styleId="FunotentextZeichen">
    <w:name w:val="Fußnotentext Zeichen"/>
    <w:uiPriority w:val="99"/>
    <w:rsid w:val="002959DB"/>
    <w:rPr>
      <w:rFonts w:ascii="Arial" w:hAnsi="Arial" w:cs="Arial"/>
      <w:sz w:val="24"/>
      <w:szCs w:val="24"/>
      <w:lang w:val="de-AT"/>
    </w:rPr>
  </w:style>
  <w:style w:type="character" w:customStyle="1" w:styleId="longtext">
    <w:name w:val="long_text"/>
    <w:rsid w:val="002959DB"/>
  </w:style>
  <w:style w:type="character" w:customStyle="1" w:styleId="berschrift4Zeichen">
    <w:name w:val="Überschrift 4 Zeichen"/>
    <w:rsid w:val="002959DB"/>
    <w:rPr>
      <w:rFonts w:ascii="Cambria" w:eastAsia="MS Mincho" w:hAnsi="Cambria" w:cs="Times New Roman"/>
      <w:b/>
      <w:bCs/>
      <w:sz w:val="28"/>
      <w:szCs w:val="28"/>
      <w:lang w:val="de-AT"/>
    </w:rPr>
  </w:style>
  <w:style w:type="character" w:customStyle="1" w:styleId="berschrift5Zeichen">
    <w:name w:val="Überschrift 5 Zeichen"/>
    <w:rsid w:val="002959DB"/>
    <w:rPr>
      <w:rFonts w:ascii="Cambria" w:eastAsia="MS Mincho" w:hAnsi="Cambria" w:cs="Times New Roman"/>
      <w:b/>
      <w:bCs/>
      <w:i/>
      <w:iCs/>
      <w:sz w:val="26"/>
      <w:szCs w:val="26"/>
      <w:lang w:val="de-AT"/>
    </w:rPr>
  </w:style>
  <w:style w:type="character" w:customStyle="1" w:styleId="berschrift6Zeichen">
    <w:name w:val="Überschrift 6 Zeichen"/>
    <w:rsid w:val="002959DB"/>
    <w:rPr>
      <w:rFonts w:ascii="Cambria" w:eastAsia="MS Mincho" w:hAnsi="Cambria" w:cs="Times New Roman"/>
      <w:b/>
      <w:bCs/>
      <w:sz w:val="22"/>
      <w:szCs w:val="22"/>
      <w:lang w:val="de-AT"/>
    </w:rPr>
  </w:style>
  <w:style w:type="character" w:customStyle="1" w:styleId="berschrift7Zeichen">
    <w:name w:val="Überschrift 7 Zeichen"/>
    <w:rsid w:val="002959DB"/>
    <w:rPr>
      <w:rFonts w:ascii="Cambria" w:eastAsia="MS Mincho" w:hAnsi="Cambria" w:cs="Times New Roman"/>
      <w:sz w:val="24"/>
      <w:szCs w:val="24"/>
      <w:lang w:val="de-AT"/>
    </w:rPr>
  </w:style>
  <w:style w:type="character" w:customStyle="1" w:styleId="berschrift8Zeichen">
    <w:name w:val="Überschrift 8 Zeichen"/>
    <w:rsid w:val="002959DB"/>
    <w:rPr>
      <w:rFonts w:ascii="Cambria" w:eastAsia="MS Mincho" w:hAnsi="Cambria" w:cs="Times New Roman"/>
      <w:i/>
      <w:iCs/>
      <w:sz w:val="24"/>
      <w:szCs w:val="24"/>
      <w:lang w:val="de-AT"/>
    </w:rPr>
  </w:style>
  <w:style w:type="character" w:customStyle="1" w:styleId="berschrift9Zeichen">
    <w:name w:val="Überschrift 9 Zeichen"/>
    <w:rsid w:val="002959DB"/>
    <w:rPr>
      <w:rFonts w:ascii="Calibri" w:eastAsia="MS Gothic" w:hAnsi="Calibri" w:cs="Times New Roman"/>
      <w:sz w:val="22"/>
      <w:szCs w:val="22"/>
      <w:lang w:val="de-AT"/>
    </w:rPr>
  </w:style>
  <w:style w:type="character" w:customStyle="1" w:styleId="GeneralNoteChar">
    <w:name w:val="General Note Char"/>
    <w:rsid w:val="002959DB"/>
    <w:rPr>
      <w:rFonts w:eastAsia="Times New Roman"/>
      <w:i/>
      <w:sz w:val="24"/>
      <w:szCs w:val="24"/>
      <w:shd w:val="clear" w:color="auto" w:fill="EEECE1"/>
      <w:lang w:val="en-CA"/>
    </w:rPr>
  </w:style>
  <w:style w:type="character" w:customStyle="1" w:styleId="SprechblasentextZeichen">
    <w:name w:val="Sprechblasentext Zeichen"/>
    <w:rsid w:val="002959DB"/>
    <w:rPr>
      <w:rFonts w:ascii="Lucida Grande" w:hAnsi="Lucida Grande" w:cs="Lucida Grande"/>
      <w:sz w:val="18"/>
      <w:szCs w:val="18"/>
      <w:lang w:val="de-AT"/>
    </w:rPr>
  </w:style>
  <w:style w:type="character" w:styleId="HTMLCode">
    <w:name w:val="HTML Code"/>
    <w:rsid w:val="002959DB"/>
    <w:rPr>
      <w:rFonts w:ascii="Courier" w:eastAsia="MS Mincho" w:hAnsi="Courier" w:cs="Courier"/>
      <w:sz w:val="20"/>
      <w:szCs w:val="20"/>
    </w:rPr>
  </w:style>
  <w:style w:type="character" w:styleId="HTMLZitat">
    <w:name w:val="HTML Cite"/>
    <w:rsid w:val="002959DB"/>
    <w:rPr>
      <w:i/>
      <w:iCs/>
    </w:rPr>
  </w:style>
  <w:style w:type="character" w:customStyle="1" w:styleId="DokumentstrukturZeichen">
    <w:name w:val="Dokumentstruktur Zeichen"/>
    <w:rsid w:val="002959DB"/>
    <w:rPr>
      <w:rFonts w:ascii="Lucida Grande" w:hAnsi="Lucida Grande" w:cs="Lucida Grande"/>
      <w:sz w:val="24"/>
      <w:szCs w:val="24"/>
      <w:lang w:val="en-US"/>
    </w:rPr>
  </w:style>
  <w:style w:type="character" w:customStyle="1" w:styleId="berschrift1Zeichen">
    <w:name w:val="Überschrift 1 Zeichen"/>
    <w:rsid w:val="002959DB"/>
    <w:rPr>
      <w:rFonts w:ascii="Arial Unicode MS" w:hAnsi="Arial Unicode MS" w:cs="Arial Unicode MS"/>
      <w:b/>
      <w:kern w:val="1"/>
      <w:sz w:val="32"/>
      <w:szCs w:val="32"/>
      <w:lang w:val="en-US"/>
    </w:rPr>
  </w:style>
  <w:style w:type="character" w:styleId="Zeilennummer">
    <w:name w:val="line number"/>
    <w:rsid w:val="002959DB"/>
  </w:style>
  <w:style w:type="character" w:customStyle="1" w:styleId="Endnotenzeichen1">
    <w:name w:val="Endnotenzeichen1"/>
    <w:rsid w:val="002959DB"/>
    <w:rPr>
      <w:vertAlign w:val="superscript"/>
    </w:rPr>
  </w:style>
  <w:style w:type="character" w:customStyle="1" w:styleId="WW-Endnotenzeichen">
    <w:name w:val="WW-Endnotenzeichen"/>
    <w:rsid w:val="002959DB"/>
  </w:style>
  <w:style w:type="character" w:styleId="Endnotenzeichen">
    <w:name w:val="endnote reference"/>
    <w:rsid w:val="002959DB"/>
    <w:rPr>
      <w:vertAlign w:val="superscript"/>
    </w:rPr>
  </w:style>
  <w:style w:type="character" w:customStyle="1" w:styleId="Nummerierungszeichen">
    <w:name w:val="Nummerierungszeichen"/>
    <w:rsid w:val="002959DB"/>
  </w:style>
  <w:style w:type="paragraph" w:customStyle="1" w:styleId="berschrift">
    <w:name w:val="Überschrift"/>
    <w:basedOn w:val="Standard"/>
    <w:next w:val="Standard"/>
    <w:rsid w:val="002959DB"/>
    <w:pPr>
      <w:widowControl w:val="0"/>
      <w:pBdr>
        <w:bottom w:val="single" w:sz="8" w:space="4" w:color="000000"/>
      </w:pBdr>
      <w:suppressAutoHyphens/>
      <w:spacing w:before="60" w:after="300" w:line="240" w:lineRule="auto"/>
    </w:pPr>
    <w:rPr>
      <w:rFonts w:ascii="Calibri" w:eastAsia="MS Gothic" w:hAnsi="Calibri" w:cs="Times New Roman"/>
      <w:color w:val="17365D"/>
      <w:spacing w:val="5"/>
      <w:kern w:val="1"/>
      <w:sz w:val="52"/>
      <w:szCs w:val="52"/>
      <w:lang w:val="en-US" w:eastAsia="ar-SA"/>
    </w:rPr>
  </w:style>
  <w:style w:type="paragraph" w:styleId="Textkrper">
    <w:name w:val="Body Text"/>
    <w:basedOn w:val="Standard"/>
    <w:link w:val="TextkrperZchn"/>
    <w:rsid w:val="002959DB"/>
    <w:pPr>
      <w:widowControl w:val="0"/>
      <w:suppressAutoHyphens/>
      <w:spacing w:before="60" w:after="60" w:line="240" w:lineRule="auto"/>
    </w:pPr>
    <w:rPr>
      <w:rFonts w:ascii="Tahoma" w:eastAsia="MS Mincho" w:hAnsi="Tahoma" w:cs="Tahoma"/>
      <w:b/>
      <w:szCs w:val="20"/>
      <w:lang w:val="en-US" w:eastAsia="ar-SA"/>
    </w:rPr>
  </w:style>
  <w:style w:type="character" w:customStyle="1" w:styleId="TextkrperZchn">
    <w:name w:val="Textkörper Zchn"/>
    <w:basedOn w:val="Absatz-Standardschriftart"/>
    <w:link w:val="Textkrper"/>
    <w:rsid w:val="002959DB"/>
    <w:rPr>
      <w:rFonts w:ascii="Tahoma" w:eastAsia="MS Mincho" w:hAnsi="Tahoma" w:cs="Tahoma"/>
      <w:b/>
      <w:szCs w:val="20"/>
      <w:lang w:val="en-US" w:eastAsia="ar-SA"/>
    </w:rPr>
  </w:style>
  <w:style w:type="paragraph" w:styleId="Liste">
    <w:name w:val="List"/>
    <w:basedOn w:val="Textkrper"/>
    <w:rsid w:val="002959DB"/>
    <w:rPr>
      <w:rFonts w:cs="Lucida Sans"/>
    </w:rPr>
  </w:style>
  <w:style w:type="paragraph" w:customStyle="1" w:styleId="Beschriftung1">
    <w:name w:val="Beschriftung1"/>
    <w:basedOn w:val="Standard"/>
    <w:rsid w:val="002959DB"/>
    <w:pPr>
      <w:widowControl w:val="0"/>
      <w:suppressLineNumbers/>
      <w:suppressAutoHyphens/>
      <w:spacing w:before="120" w:after="120" w:line="240" w:lineRule="auto"/>
    </w:pPr>
    <w:rPr>
      <w:rFonts w:ascii="Tahoma" w:eastAsia="MS Mincho" w:hAnsi="Tahoma" w:cs="Lucida Sans"/>
      <w:i/>
      <w:iCs/>
      <w:sz w:val="24"/>
      <w:szCs w:val="24"/>
      <w:lang w:val="en-US" w:eastAsia="ar-SA"/>
    </w:rPr>
  </w:style>
  <w:style w:type="paragraph" w:customStyle="1" w:styleId="Verzeichnis">
    <w:name w:val="Verzeichnis"/>
    <w:basedOn w:val="Standard"/>
    <w:rsid w:val="002959DB"/>
    <w:pPr>
      <w:widowControl w:val="0"/>
      <w:suppressLineNumbers/>
      <w:suppressAutoHyphens/>
      <w:spacing w:before="60" w:after="60" w:line="240" w:lineRule="auto"/>
    </w:pPr>
    <w:rPr>
      <w:rFonts w:ascii="Tahoma" w:eastAsia="MS Mincho" w:hAnsi="Tahoma" w:cs="Lucida Sans"/>
      <w:szCs w:val="20"/>
      <w:lang w:val="en-US" w:eastAsia="ar-SA"/>
    </w:rPr>
  </w:style>
  <w:style w:type="paragraph" w:styleId="Textkrper-Zeileneinzug">
    <w:name w:val="Body Text Indent"/>
    <w:basedOn w:val="Standard"/>
    <w:link w:val="Textkrper-ZeileneinzugZchn"/>
    <w:rsid w:val="002959DB"/>
    <w:pPr>
      <w:widowControl w:val="0"/>
      <w:suppressAutoHyphens/>
      <w:spacing w:before="60" w:after="60" w:line="240" w:lineRule="auto"/>
      <w:ind w:left="2410" w:hanging="1701"/>
    </w:pPr>
    <w:rPr>
      <w:rFonts w:ascii="Tahoma" w:eastAsia="MS Mincho" w:hAnsi="Tahoma" w:cs="Tahoma"/>
      <w:szCs w:val="20"/>
      <w:lang w:val="en-US" w:eastAsia="ar-SA"/>
    </w:rPr>
  </w:style>
  <w:style w:type="character" w:customStyle="1" w:styleId="Textkrper-ZeileneinzugZchn">
    <w:name w:val="Textkörper-Zeileneinzug Zchn"/>
    <w:basedOn w:val="Absatz-Standardschriftart"/>
    <w:link w:val="Textkrper-Zeileneinzug"/>
    <w:rsid w:val="002959DB"/>
    <w:rPr>
      <w:rFonts w:ascii="Tahoma" w:eastAsia="MS Mincho" w:hAnsi="Tahoma" w:cs="Tahoma"/>
      <w:szCs w:val="20"/>
      <w:lang w:val="en-US" w:eastAsia="ar-SA"/>
    </w:rPr>
  </w:style>
  <w:style w:type="paragraph" w:customStyle="1" w:styleId="GeneralNote">
    <w:name w:val="General Note"/>
    <w:basedOn w:val="Standard"/>
    <w:rsid w:val="002959DB"/>
    <w:pPr>
      <w:keepLines/>
      <w:widowControl w:val="0"/>
      <w:pBdr>
        <w:top w:val="single" w:sz="8" w:space="1" w:color="000000"/>
        <w:left w:val="single" w:sz="8" w:space="4" w:color="000000"/>
        <w:bottom w:val="single" w:sz="8" w:space="1" w:color="000000"/>
        <w:right w:val="single" w:sz="8" w:space="4" w:color="000000"/>
      </w:pBdr>
      <w:shd w:val="clear" w:color="auto" w:fill="EEECE1"/>
      <w:tabs>
        <w:tab w:val="left" w:pos="851"/>
      </w:tabs>
      <w:suppressAutoHyphens/>
      <w:spacing w:before="60" w:after="120" w:line="240" w:lineRule="auto"/>
    </w:pPr>
    <w:rPr>
      <w:rFonts w:ascii="Times New Roman" w:eastAsia="Times New Roman" w:hAnsi="Times New Roman" w:cs="Times New Roman"/>
      <w:i/>
      <w:sz w:val="24"/>
      <w:szCs w:val="24"/>
      <w:lang w:val="en-CA" w:eastAsia="ar-SA"/>
    </w:rPr>
  </w:style>
  <w:style w:type="paragraph" w:styleId="Verzeichnis3">
    <w:name w:val="toc 3"/>
    <w:basedOn w:val="Standard"/>
    <w:next w:val="Standard"/>
    <w:uiPriority w:val="39"/>
    <w:rsid w:val="002959DB"/>
    <w:pPr>
      <w:widowControl w:val="0"/>
      <w:suppressAutoHyphens/>
      <w:spacing w:before="60" w:after="60" w:line="240" w:lineRule="auto"/>
    </w:pPr>
    <w:rPr>
      <w:rFonts w:ascii="Tahoma" w:eastAsia="MS Mincho" w:hAnsi="Tahoma" w:cs="Tahoma"/>
      <w:smallCaps/>
      <w:lang w:val="en-US" w:eastAsia="ar-SA"/>
    </w:rPr>
  </w:style>
  <w:style w:type="paragraph" w:styleId="Verzeichnis4">
    <w:name w:val="toc 4"/>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5">
    <w:name w:val="toc 5"/>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6">
    <w:name w:val="toc 6"/>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7">
    <w:name w:val="toc 7"/>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8">
    <w:name w:val="toc 8"/>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styleId="Verzeichnis9">
    <w:name w:val="toc 9"/>
    <w:basedOn w:val="Standard"/>
    <w:next w:val="Standard"/>
    <w:rsid w:val="002959DB"/>
    <w:pPr>
      <w:widowControl w:val="0"/>
      <w:suppressAutoHyphens/>
      <w:spacing w:before="60" w:after="60" w:line="240" w:lineRule="auto"/>
    </w:pPr>
    <w:rPr>
      <w:rFonts w:ascii="Cambria" w:eastAsia="MS Mincho" w:hAnsi="Cambria" w:cs="Cambria"/>
      <w:lang w:val="en-US" w:eastAsia="ar-SA"/>
    </w:rPr>
  </w:style>
  <w:style w:type="paragraph" w:customStyle="1" w:styleId="Normal1">
    <w:name w:val="Normal1"/>
    <w:rsid w:val="002959DB"/>
    <w:pPr>
      <w:widowControl w:val="0"/>
      <w:suppressAutoHyphens/>
      <w:autoSpaceDE w:val="0"/>
      <w:spacing w:after="0" w:line="240" w:lineRule="auto"/>
    </w:pPr>
    <w:rPr>
      <w:rFonts w:ascii="Courier New" w:eastAsia="MS Mincho" w:hAnsi="Courier New" w:cs="Courier New"/>
      <w:color w:val="000000"/>
      <w:sz w:val="24"/>
      <w:szCs w:val="24"/>
      <w:lang w:eastAsia="ar-SA"/>
    </w:rPr>
  </w:style>
  <w:style w:type="paragraph" w:styleId="StandardWeb">
    <w:name w:val="Normal (Web)"/>
    <w:basedOn w:val="Standard"/>
    <w:uiPriority w:val="99"/>
    <w:rsid w:val="002959DB"/>
    <w:pPr>
      <w:widowControl w:val="0"/>
      <w:suppressAutoHyphens/>
      <w:spacing w:before="280" w:after="280" w:line="240" w:lineRule="auto"/>
    </w:pPr>
    <w:rPr>
      <w:rFonts w:ascii="Times" w:eastAsia="MS Mincho" w:hAnsi="Times" w:cs="Times"/>
      <w:sz w:val="20"/>
      <w:szCs w:val="20"/>
      <w:lang w:eastAsia="ar-SA"/>
    </w:rPr>
  </w:style>
  <w:style w:type="paragraph" w:customStyle="1" w:styleId="Dokumentstruktur1">
    <w:name w:val="Dokumentstruktur1"/>
    <w:basedOn w:val="Standard"/>
    <w:rsid w:val="002959DB"/>
    <w:pPr>
      <w:widowControl w:val="0"/>
      <w:suppressAutoHyphens/>
      <w:spacing w:before="60" w:after="60" w:line="240" w:lineRule="auto"/>
    </w:pPr>
    <w:rPr>
      <w:rFonts w:ascii="Lucida Grande" w:eastAsia="MS Mincho" w:hAnsi="Lucida Grande" w:cs="Lucida Grande"/>
      <w:sz w:val="24"/>
      <w:szCs w:val="24"/>
      <w:lang w:val="en-US" w:eastAsia="ar-SA"/>
    </w:rPr>
  </w:style>
  <w:style w:type="paragraph" w:customStyle="1" w:styleId="BezeichnungdesVorschlags1">
    <w:name w:val="Bezeichnung des Vorschlags 1"/>
    <w:basedOn w:val="Standard"/>
    <w:rsid w:val="002959DB"/>
    <w:pPr>
      <w:widowControl w:val="0"/>
      <w:suppressAutoHyphens/>
      <w:spacing w:before="360" w:after="60" w:line="240" w:lineRule="auto"/>
      <w:jc w:val="center"/>
    </w:pPr>
    <w:rPr>
      <w:rFonts w:ascii="Tahoma" w:eastAsia="Arial Unicode MS" w:hAnsi="Tahoma" w:cs="Tahoma"/>
      <w:b/>
      <w:bCs/>
      <w:kern w:val="1"/>
      <w:sz w:val="28"/>
      <w:szCs w:val="20"/>
      <w:lang w:val="de-AT" w:eastAsia="ar-SA"/>
    </w:rPr>
  </w:style>
  <w:style w:type="paragraph" w:customStyle="1" w:styleId="Doku-Klasse-Stadium">
    <w:name w:val="Doku-Klasse-Stadium"/>
    <w:basedOn w:val="Standard"/>
    <w:rsid w:val="002959DB"/>
    <w:pPr>
      <w:widowControl w:val="0"/>
      <w:suppressAutoHyphens/>
      <w:spacing w:before="60" w:after="60" w:line="240" w:lineRule="auto"/>
      <w:jc w:val="center"/>
    </w:pPr>
    <w:rPr>
      <w:rFonts w:ascii="Tahoma" w:eastAsia="Arial Unicode MS" w:hAnsi="Tahoma" w:cs="Tahoma"/>
      <w:b/>
      <w:bCs/>
      <w:color w:val="FFFFFF"/>
      <w:kern w:val="1"/>
      <w:sz w:val="26"/>
      <w:szCs w:val="20"/>
      <w:lang w:val="de-AT" w:eastAsia="ar-SA"/>
    </w:rPr>
  </w:style>
  <w:style w:type="paragraph" w:customStyle="1" w:styleId="Kurzbezeichnung-Version">
    <w:name w:val="Kurzbezeichnung-Version"/>
    <w:basedOn w:val="Standard"/>
    <w:rsid w:val="002959DB"/>
    <w:pPr>
      <w:widowControl w:val="0"/>
      <w:suppressAutoHyphens/>
      <w:spacing w:before="60" w:after="60" w:line="240" w:lineRule="auto"/>
      <w:jc w:val="center"/>
    </w:pPr>
    <w:rPr>
      <w:rFonts w:ascii="Tahoma" w:eastAsia="Arial Unicode MS" w:hAnsi="Tahoma" w:cs="Tahoma"/>
      <w:b/>
      <w:bCs/>
      <w:kern w:val="1"/>
      <w:sz w:val="26"/>
      <w:szCs w:val="20"/>
      <w:lang w:val="de-AT" w:eastAsia="ar-SA"/>
    </w:rPr>
  </w:style>
  <w:style w:type="paragraph" w:customStyle="1" w:styleId="Tabellentext">
    <w:name w:val="Tabellentext"/>
    <w:basedOn w:val="Standard"/>
    <w:rsid w:val="002959DB"/>
    <w:pPr>
      <w:widowControl w:val="0"/>
      <w:suppressAutoHyphens/>
      <w:spacing w:after="120" w:line="260" w:lineRule="exact"/>
    </w:pPr>
    <w:rPr>
      <w:rFonts w:ascii="Tahoma" w:eastAsia="Arial Unicode MS" w:hAnsi="Tahoma" w:cs="Tahoma"/>
      <w:kern w:val="1"/>
      <w:szCs w:val="24"/>
      <w:lang w:val="de-AT" w:eastAsia="ar-SA"/>
    </w:rPr>
  </w:style>
  <w:style w:type="paragraph" w:customStyle="1" w:styleId="TabellenInhalt">
    <w:name w:val="Tabellen Inhalt"/>
    <w:basedOn w:val="Standard"/>
    <w:rsid w:val="002959DB"/>
    <w:pPr>
      <w:widowControl w:val="0"/>
      <w:suppressLineNumbers/>
      <w:suppressAutoHyphens/>
      <w:spacing w:before="60" w:after="60" w:line="240" w:lineRule="auto"/>
    </w:pPr>
    <w:rPr>
      <w:rFonts w:ascii="Tahoma" w:eastAsia="MS Mincho" w:hAnsi="Tahoma" w:cs="Tahoma"/>
      <w:szCs w:val="20"/>
      <w:lang w:val="en-US" w:eastAsia="ar-SA"/>
    </w:rPr>
  </w:style>
  <w:style w:type="paragraph" w:customStyle="1" w:styleId="Tabellenberschrift">
    <w:name w:val="Tabellen Überschrift"/>
    <w:basedOn w:val="TabellenInhalt"/>
    <w:rsid w:val="002959DB"/>
    <w:pPr>
      <w:jc w:val="center"/>
    </w:pPr>
    <w:rPr>
      <w:b/>
      <w:bCs/>
    </w:rPr>
  </w:style>
  <w:style w:type="paragraph" w:customStyle="1" w:styleId="Inhaltsverzeichnis10">
    <w:name w:val="Inhaltsverzeichnis 10"/>
    <w:basedOn w:val="Verzeichnis"/>
    <w:rsid w:val="002959DB"/>
    <w:pPr>
      <w:tabs>
        <w:tab w:val="right" w:leader="dot" w:pos="7091"/>
      </w:tabs>
      <w:ind w:left="2547"/>
    </w:pPr>
  </w:style>
  <w:style w:type="paragraph" w:customStyle="1" w:styleId="Inhaltsverzeichnisberschrift0">
    <w:name w:val="Inhaltsverzeichnis Überschrift"/>
    <w:basedOn w:val="berschrift"/>
    <w:rsid w:val="002959DB"/>
    <w:pPr>
      <w:suppressLineNumbers/>
      <w:pBdr>
        <w:bottom w:val="none" w:sz="0" w:space="0" w:color="auto"/>
      </w:pBdr>
    </w:pPr>
    <w:rPr>
      <w:rFonts w:ascii="Tahoma" w:hAnsi="Tahoma" w:cs="Tahoma"/>
      <w:b/>
      <w:bCs/>
      <w:color w:val="auto"/>
      <w:sz w:val="32"/>
      <w:szCs w:val="32"/>
    </w:rPr>
  </w:style>
  <w:style w:type="character" w:styleId="Fett">
    <w:name w:val="Strong"/>
    <w:basedOn w:val="Absatz-Standardschriftart"/>
    <w:uiPriority w:val="22"/>
    <w:qFormat/>
    <w:rsid w:val="00C311CB"/>
    <w:rPr>
      <w:b/>
      <w:bCs/>
    </w:rPr>
  </w:style>
  <w:style w:type="table" w:customStyle="1" w:styleId="GridTable41">
    <w:name w:val="Grid Table 41"/>
    <w:basedOn w:val="NormaleTabelle"/>
    <w:uiPriority w:val="49"/>
    <w:rsid w:val="00C311C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
    <w:name w:val="code"/>
    <w:basedOn w:val="Absatz-Standardschriftart"/>
    <w:uiPriority w:val="1"/>
    <w:qFormat/>
    <w:rsid w:val="0080002E"/>
    <w:rPr>
      <w:rFonts w:ascii="Courier New" w:hAnsi="Courier New"/>
      <w:sz w:val="22"/>
    </w:rPr>
  </w:style>
  <w:style w:type="paragraph" w:styleId="berarbeitung">
    <w:name w:val="Revision"/>
    <w:hidden/>
    <w:uiPriority w:val="99"/>
    <w:semiHidden/>
    <w:rsid w:val="00503503"/>
    <w:pPr>
      <w:spacing w:after="0" w:line="240" w:lineRule="auto"/>
    </w:pPr>
  </w:style>
  <w:style w:type="paragraph" w:customStyle="1" w:styleId="Appendix1">
    <w:name w:val="Appendix 1"/>
    <w:basedOn w:val="berschrift1"/>
    <w:qFormat/>
    <w:rsid w:val="009C5839"/>
    <w:pPr>
      <w:numPr>
        <w:numId w:val="38"/>
      </w:numPr>
      <w:ind w:left="431" w:hanging="431"/>
    </w:pPr>
    <w:rPr>
      <w:lang w:val="en-US" w:eastAsia="ar-SA"/>
    </w:rPr>
  </w:style>
  <w:style w:type="paragraph" w:customStyle="1" w:styleId="Appendix2">
    <w:name w:val="Appendix 2"/>
    <w:basedOn w:val="berschrift2"/>
    <w:qFormat/>
    <w:rsid w:val="009C5839"/>
    <w:pPr>
      <w:numPr>
        <w:numId w:val="38"/>
      </w:numPr>
      <w:ind w:left="578" w:hanging="578"/>
    </w:pPr>
    <w:rPr>
      <w:lang w:val="en-US"/>
    </w:rPr>
  </w:style>
  <w:style w:type="numbering" w:customStyle="1" w:styleId="AppendixListStyle">
    <w:name w:val="Appendix List Style"/>
    <w:uiPriority w:val="99"/>
    <w:rsid w:val="00B6054C"/>
    <w:pPr>
      <w:numPr>
        <w:numId w:val="34"/>
      </w:numPr>
    </w:pPr>
  </w:style>
  <w:style w:type="paragraph" w:styleId="Aufzhlungszeichen3">
    <w:name w:val="List Bullet 3"/>
    <w:basedOn w:val="Standard"/>
    <w:rsid w:val="00EC1723"/>
    <w:pPr>
      <w:numPr>
        <w:numId w:val="35"/>
      </w:numPr>
      <w:spacing w:after="240" w:line="240" w:lineRule="auto"/>
      <w:jc w:val="left"/>
    </w:pPr>
    <w:rPr>
      <w:rFonts w:ascii="Verdana" w:eastAsia="Times New Roman" w:hAnsi="Verdana" w:cs="Times New Roman"/>
      <w:sz w:val="20"/>
      <w:szCs w:val="20"/>
      <w:lang w:val="en-GB"/>
    </w:rPr>
  </w:style>
  <w:style w:type="character" w:customStyle="1" w:styleId="ListenabsatzZchn">
    <w:name w:val="Listenabsatz Zchn"/>
    <w:link w:val="Listenabsatz"/>
    <w:uiPriority w:val="34"/>
    <w:locked/>
    <w:rsid w:val="00EC1723"/>
  </w:style>
  <w:style w:type="paragraph" w:customStyle="1" w:styleId="Code2">
    <w:name w:val="Code2"/>
    <w:qFormat/>
    <w:rsid w:val="00EC1723"/>
    <w:pPr>
      <w:shd w:val="clear" w:color="auto" w:fill="F2F2F2" w:themeFill="background1" w:themeFillShade="F2"/>
      <w:spacing w:before="60" w:after="60" w:line="240" w:lineRule="auto"/>
    </w:pPr>
    <w:rPr>
      <w:rFonts w:ascii="Courier New" w:eastAsia="Times New Roman" w:hAnsi="Courier New" w:cs="Times New Roman"/>
      <w:sz w:val="18"/>
      <w:szCs w:val="20"/>
      <w:lang w:val="en-GB"/>
    </w:rPr>
  </w:style>
  <w:style w:type="table" w:customStyle="1" w:styleId="Listentabelle3Akzent11">
    <w:name w:val="Listentabelle 3 – Akzent 11"/>
    <w:basedOn w:val="NormaleTabelle"/>
    <w:uiPriority w:val="48"/>
    <w:rsid w:val="00EC1723"/>
    <w:pPr>
      <w:spacing w:before="120" w:after="0" w:line="240" w:lineRule="auto"/>
      <w:ind w:left="357"/>
    </w:pPr>
    <w:rPr>
      <w:rFonts w:ascii="Times New Roman" w:eastAsia="Times New Roman" w:hAnsi="Times New Roman" w:cs="Times New Roman"/>
      <w:lang w:val="es-ES" w:eastAsia="es-E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Appendix3">
    <w:name w:val="Appendix 3"/>
    <w:basedOn w:val="berschrift3"/>
    <w:qFormat/>
    <w:rsid w:val="009C5839"/>
    <w:pPr>
      <w:keepLines w:val="0"/>
      <w:numPr>
        <w:numId w:val="38"/>
      </w:numPr>
      <w:spacing w:after="0"/>
      <w:jc w:val="left"/>
    </w:pPr>
  </w:style>
  <w:style w:type="table" w:customStyle="1" w:styleId="ListTable3Accent11">
    <w:name w:val="List Table 3 Accent 11"/>
    <w:basedOn w:val="NormaleTabelle"/>
    <w:uiPriority w:val="48"/>
    <w:rsid w:val="000E7A36"/>
    <w:pPr>
      <w:spacing w:before="120" w:after="0" w:line="240" w:lineRule="auto"/>
      <w:ind w:left="357"/>
    </w:pPr>
    <w:rPr>
      <w:rFonts w:ascii="Times New Roman" w:eastAsia="Times New Roman" w:hAnsi="Times New Roman" w:cs="Times New Roman"/>
      <w:lang w:val="es-ES" w:eastAsia="es-E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entabelle3Akzent12">
    <w:name w:val="Listentabelle 3 – Akzent 12"/>
    <w:basedOn w:val="NormaleTabelle"/>
    <w:next w:val="Listentabelle3Akzent13"/>
    <w:uiPriority w:val="48"/>
    <w:rsid w:val="00820119"/>
    <w:pPr>
      <w:spacing w:before="120" w:after="0" w:line="240" w:lineRule="auto"/>
      <w:ind w:left="357"/>
    </w:pPr>
    <w:rPr>
      <w:rFonts w:ascii="Times New Roman" w:eastAsia="Times New Roman" w:hAnsi="Times New Roman" w:cs="Times New Roman"/>
      <w:lang w:val="es-ES" w:eastAsia="es-E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entabelle3Akzent13">
    <w:name w:val="Listentabelle 3 – Akzent 13"/>
    <w:basedOn w:val="NormaleTabelle"/>
    <w:uiPriority w:val="48"/>
    <w:rsid w:val="0082011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ntabelle3Akzent14">
    <w:name w:val="Listentabelle 3 – Akzent 14"/>
    <w:basedOn w:val="NormaleTabelle"/>
    <w:uiPriority w:val="48"/>
    <w:rsid w:val="009A0F91"/>
    <w:pPr>
      <w:spacing w:before="120" w:after="0" w:line="240" w:lineRule="auto"/>
      <w:ind w:left="357"/>
    </w:pPr>
    <w:rPr>
      <w:rFonts w:ascii="Times New Roman" w:eastAsia="Times New Roman" w:hAnsi="Times New Roman" w:cs="Times New Roman"/>
      <w:lang w:val="es-ES" w:eastAsia="es-E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Vorformatiert">
    <w:name w:val="HTML Preformatted"/>
    <w:basedOn w:val="Standard"/>
    <w:link w:val="HTMLVorformatiertZchn"/>
    <w:uiPriority w:val="99"/>
    <w:semiHidden/>
    <w:unhideWhenUsed/>
    <w:rsid w:val="0037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37764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508">
      <w:bodyDiv w:val="1"/>
      <w:marLeft w:val="0"/>
      <w:marRight w:val="0"/>
      <w:marTop w:val="0"/>
      <w:marBottom w:val="0"/>
      <w:divBdr>
        <w:top w:val="none" w:sz="0" w:space="0" w:color="auto"/>
        <w:left w:val="none" w:sz="0" w:space="0" w:color="auto"/>
        <w:bottom w:val="none" w:sz="0" w:space="0" w:color="auto"/>
        <w:right w:val="none" w:sz="0" w:space="0" w:color="auto"/>
      </w:divBdr>
    </w:div>
    <w:div w:id="267079488">
      <w:bodyDiv w:val="1"/>
      <w:marLeft w:val="0"/>
      <w:marRight w:val="0"/>
      <w:marTop w:val="0"/>
      <w:marBottom w:val="0"/>
      <w:divBdr>
        <w:top w:val="none" w:sz="0" w:space="0" w:color="auto"/>
        <w:left w:val="none" w:sz="0" w:space="0" w:color="auto"/>
        <w:bottom w:val="none" w:sz="0" w:space="0" w:color="auto"/>
        <w:right w:val="none" w:sz="0" w:space="0" w:color="auto"/>
      </w:divBdr>
    </w:div>
    <w:div w:id="452553374">
      <w:bodyDiv w:val="1"/>
      <w:marLeft w:val="0"/>
      <w:marRight w:val="0"/>
      <w:marTop w:val="0"/>
      <w:marBottom w:val="0"/>
      <w:divBdr>
        <w:top w:val="none" w:sz="0" w:space="0" w:color="auto"/>
        <w:left w:val="none" w:sz="0" w:space="0" w:color="auto"/>
        <w:bottom w:val="none" w:sz="0" w:space="0" w:color="auto"/>
        <w:right w:val="none" w:sz="0" w:space="0" w:color="auto"/>
      </w:divBdr>
    </w:div>
    <w:div w:id="588580175">
      <w:bodyDiv w:val="1"/>
      <w:marLeft w:val="0"/>
      <w:marRight w:val="0"/>
      <w:marTop w:val="0"/>
      <w:marBottom w:val="0"/>
      <w:divBdr>
        <w:top w:val="none" w:sz="0" w:space="0" w:color="auto"/>
        <w:left w:val="none" w:sz="0" w:space="0" w:color="auto"/>
        <w:bottom w:val="none" w:sz="0" w:space="0" w:color="auto"/>
        <w:right w:val="none" w:sz="0" w:space="0" w:color="auto"/>
      </w:divBdr>
    </w:div>
    <w:div w:id="796332971">
      <w:bodyDiv w:val="1"/>
      <w:marLeft w:val="0"/>
      <w:marRight w:val="0"/>
      <w:marTop w:val="0"/>
      <w:marBottom w:val="0"/>
      <w:divBdr>
        <w:top w:val="none" w:sz="0" w:space="0" w:color="auto"/>
        <w:left w:val="none" w:sz="0" w:space="0" w:color="auto"/>
        <w:bottom w:val="none" w:sz="0" w:space="0" w:color="auto"/>
        <w:right w:val="none" w:sz="0" w:space="0" w:color="auto"/>
      </w:divBdr>
    </w:div>
    <w:div w:id="938609065">
      <w:bodyDiv w:val="1"/>
      <w:marLeft w:val="0"/>
      <w:marRight w:val="0"/>
      <w:marTop w:val="0"/>
      <w:marBottom w:val="0"/>
      <w:divBdr>
        <w:top w:val="none" w:sz="0" w:space="0" w:color="auto"/>
        <w:left w:val="none" w:sz="0" w:space="0" w:color="auto"/>
        <w:bottom w:val="none" w:sz="0" w:space="0" w:color="auto"/>
        <w:right w:val="none" w:sz="0" w:space="0" w:color="auto"/>
      </w:divBdr>
    </w:div>
    <w:div w:id="1323390889">
      <w:bodyDiv w:val="1"/>
      <w:marLeft w:val="0"/>
      <w:marRight w:val="0"/>
      <w:marTop w:val="0"/>
      <w:marBottom w:val="0"/>
      <w:divBdr>
        <w:top w:val="none" w:sz="0" w:space="0" w:color="auto"/>
        <w:left w:val="none" w:sz="0" w:space="0" w:color="auto"/>
        <w:bottom w:val="none" w:sz="0" w:space="0" w:color="auto"/>
        <w:right w:val="none" w:sz="0" w:space="0" w:color="auto"/>
      </w:divBdr>
    </w:div>
    <w:div w:id="1545481363">
      <w:bodyDiv w:val="1"/>
      <w:marLeft w:val="0"/>
      <w:marRight w:val="0"/>
      <w:marTop w:val="0"/>
      <w:marBottom w:val="0"/>
      <w:divBdr>
        <w:top w:val="none" w:sz="0" w:space="0" w:color="auto"/>
        <w:left w:val="none" w:sz="0" w:space="0" w:color="auto"/>
        <w:bottom w:val="none" w:sz="0" w:space="0" w:color="auto"/>
        <w:right w:val="none" w:sz="0" w:space="0" w:color="auto"/>
      </w:divBdr>
    </w:div>
    <w:div w:id="1949852346">
      <w:bodyDiv w:val="1"/>
      <w:marLeft w:val="0"/>
      <w:marRight w:val="0"/>
      <w:marTop w:val="0"/>
      <w:marBottom w:val="0"/>
      <w:divBdr>
        <w:top w:val="none" w:sz="0" w:space="0" w:color="auto"/>
        <w:left w:val="none" w:sz="0" w:space="0" w:color="auto"/>
        <w:bottom w:val="none" w:sz="0" w:space="0" w:color="auto"/>
        <w:right w:val="none" w:sz="0" w:space="0" w:color="auto"/>
      </w:divBdr>
    </w:div>
    <w:div w:id="2005666000">
      <w:bodyDiv w:val="1"/>
      <w:marLeft w:val="0"/>
      <w:marRight w:val="0"/>
      <w:marTop w:val="0"/>
      <w:marBottom w:val="0"/>
      <w:divBdr>
        <w:top w:val="none" w:sz="0" w:space="0" w:color="auto"/>
        <w:left w:val="none" w:sz="0" w:space="0" w:color="auto"/>
        <w:bottom w:val="none" w:sz="0" w:space="0" w:color="auto"/>
        <w:right w:val="none" w:sz="0" w:space="0" w:color="auto"/>
      </w:divBdr>
    </w:div>
    <w:div w:id="20089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org/TR/xmldsig-c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1/XMLSchema-instance"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www.w3.org/2001/XMLSchema-instan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B6D69-B9AF-4BED-BC8E-7729CED7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9556</Words>
  <Characters>54474</Characters>
  <Application>Microsoft Office Word</Application>
  <DocSecurity>0</DocSecurity>
  <Lines>453</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IAIK, TU-Graz</Company>
  <LinksUpToDate>false</LinksUpToDate>
  <CharactersWithSpaces>63903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 Leitold</dc:creator>
  <cp:lastModifiedBy>tlenz</cp:lastModifiedBy>
  <cp:revision>134</cp:revision>
  <cp:lastPrinted>2016-12-06T09:20:00Z</cp:lastPrinted>
  <dcterms:created xsi:type="dcterms:W3CDTF">2018-05-09T14:10:00Z</dcterms:created>
  <dcterms:modified xsi:type="dcterms:W3CDTF">2019-03-25T18:31:00Z</dcterms:modified>
</cp:coreProperties>
</file>